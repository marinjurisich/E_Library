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3EB62" w14:textId="38D89ED7" w:rsidR="00034FA2" w:rsidRPr="00CA22F4" w:rsidRDefault="00034FA2" w:rsidP="00CA22F4">
      <w:pPr>
        <w:jc w:val="center"/>
        <w:rPr>
          <w:rFonts w:cs="Times New Roman"/>
          <w:color w:val="000000" w:themeColor="text1"/>
          <w:sz w:val="28"/>
        </w:rPr>
      </w:pPr>
      <w:bookmarkStart w:id="1" w:name="_Hlk104734480"/>
      <w:bookmarkEnd w:id="1"/>
      <w:r w:rsidRPr="00CA22F4">
        <w:rPr>
          <w:rFonts w:cs="Times New Roman"/>
          <w:sz w:val="28"/>
        </w:rPr>
        <w:t>Tehničko veleučilište u Zagrebu</w:t>
      </w:r>
      <w:r w:rsidRPr="00CA22F4">
        <w:rPr>
          <w:rFonts w:cs="Times New Roman"/>
          <w:sz w:val="28"/>
        </w:rPr>
        <w:br/>
      </w:r>
      <w:r w:rsidR="00557B00" w:rsidRPr="00CA22F4">
        <w:rPr>
          <w:rFonts w:cs="Times New Roman"/>
          <w:color w:val="000000" w:themeColor="text1"/>
          <w:sz w:val="28"/>
        </w:rPr>
        <w:t>Stručni studij Računarstva</w:t>
      </w:r>
    </w:p>
    <w:p w14:paraId="3169CBD2" w14:textId="1D29F7A3" w:rsidR="00034FA2" w:rsidRPr="00CA22F4" w:rsidRDefault="006F1678" w:rsidP="00CA22F4">
      <w:pPr>
        <w:tabs>
          <w:tab w:val="left" w:pos="6330"/>
        </w:tabs>
        <w:rPr>
          <w:rFonts w:cs="Times New Roman"/>
          <w:sz w:val="28"/>
        </w:rPr>
      </w:pPr>
      <w:r w:rsidRPr="00CA22F4">
        <w:rPr>
          <w:rFonts w:cs="Times New Roman"/>
          <w:sz w:val="28"/>
        </w:rPr>
        <w:tab/>
      </w:r>
    </w:p>
    <w:p w14:paraId="42BCFA20" w14:textId="77777777" w:rsidR="00034FA2" w:rsidRPr="00CA22F4" w:rsidRDefault="00034FA2" w:rsidP="00CA22F4">
      <w:pPr>
        <w:jc w:val="center"/>
        <w:rPr>
          <w:rFonts w:cs="Times New Roman"/>
          <w:sz w:val="28"/>
        </w:rPr>
      </w:pPr>
    </w:p>
    <w:p w14:paraId="66D4862F" w14:textId="74354A73" w:rsidR="00034FA2" w:rsidRPr="00CA22F4" w:rsidRDefault="00034FA2" w:rsidP="00CA22F4">
      <w:pPr>
        <w:jc w:val="center"/>
        <w:rPr>
          <w:rFonts w:cs="Times New Roman"/>
          <w:sz w:val="28"/>
        </w:rPr>
      </w:pPr>
    </w:p>
    <w:p w14:paraId="3B7623D3" w14:textId="77777777" w:rsidR="00034FA2" w:rsidRPr="00CA22F4" w:rsidRDefault="00034FA2" w:rsidP="00CA22F4">
      <w:pPr>
        <w:jc w:val="center"/>
        <w:rPr>
          <w:rFonts w:cs="Times New Roman"/>
          <w:sz w:val="28"/>
        </w:rPr>
      </w:pPr>
    </w:p>
    <w:p w14:paraId="344BA155" w14:textId="66F548A2" w:rsidR="00034FA2" w:rsidRDefault="008E4FF0" w:rsidP="00CA22F4">
      <w:pPr>
        <w:jc w:val="center"/>
        <w:rPr>
          <w:rFonts w:cs="Times New Roman"/>
          <w:sz w:val="28"/>
        </w:rPr>
      </w:pPr>
      <w:r>
        <w:rPr>
          <w:rFonts w:cs="Times New Roman"/>
          <w:sz w:val="28"/>
        </w:rPr>
        <w:t>Marin Jurišić</w:t>
      </w:r>
    </w:p>
    <w:p w14:paraId="6AF06EC0" w14:textId="55773CE0" w:rsidR="008E4FF0" w:rsidRPr="00CA22F4" w:rsidRDefault="008E4FF0" w:rsidP="00CA22F4">
      <w:pPr>
        <w:jc w:val="center"/>
        <w:rPr>
          <w:rFonts w:cs="Times New Roman"/>
          <w:sz w:val="28"/>
        </w:rPr>
      </w:pPr>
      <w:r>
        <w:rPr>
          <w:rFonts w:cs="Times New Roman"/>
          <w:sz w:val="28"/>
        </w:rPr>
        <w:t>0246082071</w:t>
      </w:r>
    </w:p>
    <w:p w14:paraId="022CB875" w14:textId="7D284EF6" w:rsidR="00034FA2" w:rsidRPr="00CA22F4" w:rsidRDefault="005A6348" w:rsidP="00CA22F4">
      <w:pPr>
        <w:jc w:val="center"/>
        <w:rPr>
          <w:rFonts w:cs="Times New Roman"/>
          <w:sz w:val="28"/>
        </w:rPr>
      </w:pPr>
      <w:r>
        <w:rPr>
          <w:rFonts w:cs="Times New Roman"/>
          <w:b/>
          <w:sz w:val="32"/>
        </w:rPr>
        <w:t>Analiza</w:t>
      </w:r>
      <w:r w:rsidR="008E4FF0">
        <w:rPr>
          <w:rFonts w:cs="Times New Roman"/>
          <w:b/>
          <w:sz w:val="32"/>
        </w:rPr>
        <w:t xml:space="preserve"> </w:t>
      </w:r>
      <w:proofErr w:type="spellStart"/>
      <w:r w:rsidR="008E4FF0">
        <w:rPr>
          <w:rFonts w:cs="Times New Roman"/>
          <w:b/>
          <w:sz w:val="32"/>
        </w:rPr>
        <w:t>GraphQL</w:t>
      </w:r>
      <w:proofErr w:type="spellEnd"/>
      <w:r>
        <w:rPr>
          <w:rFonts w:cs="Times New Roman"/>
          <w:b/>
          <w:sz w:val="32"/>
        </w:rPr>
        <w:t xml:space="preserve"> radnog okvira u kontekstu razvoja ASP.NET web aplikacija</w:t>
      </w:r>
    </w:p>
    <w:p w14:paraId="08AD0BE4" w14:textId="67E78966" w:rsidR="00034FA2" w:rsidRPr="00CA22F4" w:rsidRDefault="008E4FF0" w:rsidP="00CA22F4">
      <w:pPr>
        <w:jc w:val="center"/>
        <w:rPr>
          <w:rFonts w:cs="Times New Roman"/>
          <w:sz w:val="28"/>
        </w:rPr>
      </w:pPr>
      <w:r>
        <w:rPr>
          <w:rFonts w:cs="Times New Roman"/>
          <w:sz w:val="28"/>
        </w:rPr>
        <w:t>Završni rad br</w:t>
      </w:r>
      <w:r w:rsidR="00AD402A">
        <w:rPr>
          <w:rFonts w:cs="Times New Roman"/>
          <w:sz w:val="28"/>
        </w:rPr>
        <w:t xml:space="preserve">. </w:t>
      </w:r>
      <w:r w:rsidR="00AD402A" w:rsidRPr="00AD402A">
        <w:rPr>
          <w:rFonts w:cs="Times New Roman"/>
          <w:sz w:val="28"/>
        </w:rPr>
        <w:t>1383</w:t>
      </w:r>
    </w:p>
    <w:p w14:paraId="71ADE3D2" w14:textId="77777777" w:rsidR="00034FA2" w:rsidRPr="00CA22F4" w:rsidRDefault="00034FA2" w:rsidP="00034FA2">
      <w:pPr>
        <w:jc w:val="center"/>
        <w:rPr>
          <w:rFonts w:cs="Times New Roman"/>
          <w:sz w:val="28"/>
        </w:rPr>
      </w:pPr>
    </w:p>
    <w:p w14:paraId="3709F6C0" w14:textId="77777777" w:rsidR="00034FA2" w:rsidRPr="00CA22F4" w:rsidRDefault="00034FA2" w:rsidP="00034FA2">
      <w:pPr>
        <w:jc w:val="center"/>
        <w:rPr>
          <w:rFonts w:cs="Times New Roman"/>
          <w:sz w:val="28"/>
        </w:rPr>
      </w:pPr>
      <w:r w:rsidRPr="00CA22F4">
        <w:rPr>
          <w:rFonts w:cs="Times New Roman"/>
          <w:sz w:val="28"/>
        </w:rPr>
        <w:tab/>
      </w:r>
      <w:r w:rsidRPr="00CA22F4">
        <w:rPr>
          <w:rFonts w:cs="Times New Roman"/>
          <w:sz w:val="28"/>
        </w:rPr>
        <w:tab/>
      </w:r>
      <w:r w:rsidRPr="00CA22F4">
        <w:rPr>
          <w:rFonts w:cs="Times New Roman"/>
          <w:sz w:val="28"/>
        </w:rPr>
        <w:tab/>
      </w:r>
      <w:r w:rsidRPr="00CA22F4">
        <w:rPr>
          <w:rFonts w:cs="Times New Roman"/>
          <w:sz w:val="28"/>
        </w:rPr>
        <w:tab/>
      </w:r>
    </w:p>
    <w:p w14:paraId="144BFE0B" w14:textId="3F60B8CF" w:rsidR="00034FA2" w:rsidRPr="00CA22F4" w:rsidRDefault="00034FA2" w:rsidP="00034FA2">
      <w:pPr>
        <w:jc w:val="center"/>
        <w:rPr>
          <w:rFonts w:cs="Times New Roman"/>
          <w:sz w:val="28"/>
        </w:rPr>
      </w:pPr>
    </w:p>
    <w:p w14:paraId="7C9EA713" w14:textId="23BD3812" w:rsidR="00034FA2" w:rsidRPr="00CA22F4" w:rsidRDefault="00034FA2" w:rsidP="00034FA2">
      <w:pPr>
        <w:jc w:val="center"/>
        <w:rPr>
          <w:rFonts w:cs="Times New Roman"/>
          <w:sz w:val="28"/>
        </w:rPr>
      </w:pPr>
    </w:p>
    <w:p w14:paraId="4C285947" w14:textId="3E492DD8" w:rsidR="00034FA2" w:rsidRPr="00CA22F4" w:rsidRDefault="00034FA2" w:rsidP="00034FA2">
      <w:pPr>
        <w:jc w:val="center"/>
        <w:rPr>
          <w:rFonts w:cs="Times New Roman"/>
          <w:sz w:val="28"/>
        </w:rPr>
      </w:pPr>
    </w:p>
    <w:p w14:paraId="6A007525" w14:textId="77777777" w:rsidR="00034FA2" w:rsidRPr="00CA22F4" w:rsidRDefault="00034FA2" w:rsidP="00CA22F4">
      <w:pPr>
        <w:jc w:val="center"/>
        <w:rPr>
          <w:rFonts w:cs="Times New Roman"/>
          <w:sz w:val="28"/>
        </w:rPr>
      </w:pPr>
    </w:p>
    <w:p w14:paraId="425D9AC0" w14:textId="422ECC4E" w:rsidR="00034FA2" w:rsidRPr="00CA22F4" w:rsidRDefault="00034FA2" w:rsidP="00CA22F4">
      <w:pPr>
        <w:jc w:val="right"/>
        <w:rPr>
          <w:rFonts w:cs="Times New Roman"/>
          <w:sz w:val="28"/>
        </w:rPr>
      </w:pPr>
    </w:p>
    <w:p w14:paraId="1C069EC7" w14:textId="77777777" w:rsidR="00034FA2" w:rsidRPr="00CA22F4" w:rsidRDefault="00034FA2" w:rsidP="00034FA2">
      <w:pPr>
        <w:jc w:val="right"/>
        <w:rPr>
          <w:rFonts w:cs="Times New Roman"/>
          <w:sz w:val="28"/>
        </w:rPr>
      </w:pPr>
    </w:p>
    <w:p w14:paraId="7DE64EF7" w14:textId="077060D4" w:rsidR="00034FA2" w:rsidRPr="00CA22F4" w:rsidRDefault="00034FA2" w:rsidP="00034FA2">
      <w:pPr>
        <w:jc w:val="right"/>
        <w:rPr>
          <w:rFonts w:cs="Times New Roman"/>
          <w:sz w:val="28"/>
        </w:rPr>
      </w:pPr>
    </w:p>
    <w:p w14:paraId="4226E768" w14:textId="73C6BEE6" w:rsidR="00907D2D" w:rsidRPr="00CA22F4" w:rsidRDefault="00907D2D">
      <w:pPr>
        <w:rPr>
          <w:rFonts w:cs="Times New Roman"/>
        </w:rPr>
      </w:pPr>
    </w:p>
    <w:p w14:paraId="42E002AB" w14:textId="68C35F24" w:rsidR="000E2C8D" w:rsidRPr="00F16D56" w:rsidRDefault="00034FA2" w:rsidP="00F16D56">
      <w:pPr>
        <w:jc w:val="center"/>
        <w:rPr>
          <w:rFonts w:cs="Times New Roman"/>
          <w:sz w:val="28"/>
        </w:rPr>
      </w:pPr>
      <w:r w:rsidRPr="00CA22F4">
        <w:rPr>
          <w:rFonts w:cs="Times New Roman"/>
          <w:sz w:val="28"/>
        </w:rPr>
        <w:t xml:space="preserve">Zagreb, </w:t>
      </w:r>
      <w:r w:rsidR="00BC32C9">
        <w:rPr>
          <w:rFonts w:cs="Times New Roman"/>
          <w:sz w:val="28"/>
        </w:rPr>
        <w:t>lipanj</w:t>
      </w:r>
      <w:r w:rsidR="008E4FF0">
        <w:rPr>
          <w:rFonts w:cs="Times New Roman"/>
          <w:sz w:val="28"/>
        </w:rPr>
        <w:t>,</w:t>
      </w:r>
      <w:r w:rsidRPr="00CA22F4">
        <w:rPr>
          <w:rFonts w:cs="Times New Roman"/>
          <w:sz w:val="28"/>
        </w:rPr>
        <w:t xml:space="preserve"> 20</w:t>
      </w:r>
      <w:r w:rsidR="008E4FF0">
        <w:rPr>
          <w:rFonts w:cs="Times New Roman"/>
          <w:sz w:val="28"/>
        </w:rPr>
        <w:t>22</w:t>
      </w:r>
      <w:r w:rsidRPr="00CA22F4">
        <w:rPr>
          <w:rFonts w:cs="Times New Roman"/>
          <w:sz w:val="28"/>
        </w:rPr>
        <w:t>.</w:t>
      </w:r>
    </w:p>
    <w:p w14:paraId="599986B0" w14:textId="43A9768E" w:rsidR="000E2C8D" w:rsidRPr="00A1387F" w:rsidRDefault="000E2C8D" w:rsidP="00CA22F4">
      <w:pPr>
        <w:pStyle w:val="Naslov1"/>
        <w:rPr>
          <w:b/>
          <w:bCs/>
          <w:rPrChange w:id="2" w:author="Marin Jurišić (mjurisic)" w:date="2022-06-21T16:29:00Z">
            <w:rPr/>
          </w:rPrChange>
        </w:rPr>
      </w:pPr>
      <w:bookmarkStart w:id="3" w:name="_Toc106723595"/>
      <w:r w:rsidRPr="00A1387F">
        <w:rPr>
          <w:b/>
          <w:bCs/>
          <w:rPrChange w:id="4" w:author="Marin Jurišić (mjurisic)" w:date="2022-06-21T16:29:00Z">
            <w:rPr/>
          </w:rPrChange>
        </w:rPr>
        <w:lastRenderedPageBreak/>
        <w:t>Sažetak</w:t>
      </w:r>
      <w:bookmarkEnd w:id="3"/>
    </w:p>
    <w:p w14:paraId="15038B6F" w14:textId="77777777" w:rsidR="00CA22F4" w:rsidRPr="00CA22F4" w:rsidRDefault="00CA22F4" w:rsidP="000E2C8D">
      <w:pPr>
        <w:rPr>
          <w:rFonts w:cs="Times New Roman"/>
          <w:sz w:val="28"/>
          <w:szCs w:val="28"/>
        </w:rPr>
      </w:pPr>
    </w:p>
    <w:p w14:paraId="4297843B" w14:textId="3F210F42" w:rsidR="000E2C8D" w:rsidRPr="00CA22F4" w:rsidRDefault="00EF6F95" w:rsidP="000E2C8D">
      <w:pPr>
        <w:rPr>
          <w:rFonts w:cs="Times New Roman"/>
          <w:szCs w:val="24"/>
        </w:rPr>
      </w:pPr>
      <w:proofErr w:type="spellStart"/>
      <w:r>
        <w:rPr>
          <w:rFonts w:cs="Times New Roman"/>
          <w:szCs w:val="24"/>
        </w:rPr>
        <w:t>GraphQL</w:t>
      </w:r>
      <w:proofErr w:type="spellEnd"/>
      <w:r>
        <w:rPr>
          <w:rFonts w:cs="Times New Roman"/>
          <w:szCs w:val="24"/>
        </w:rPr>
        <w:t xml:space="preserve"> je novi jezik za pisanje upita razvijen od strane </w:t>
      </w:r>
      <w:r w:rsidR="00810AC4">
        <w:rPr>
          <w:rFonts w:cs="Times New Roman"/>
          <w:szCs w:val="24"/>
        </w:rPr>
        <w:t xml:space="preserve">tvrtke Meta </w:t>
      </w:r>
      <w:proofErr w:type="spellStart"/>
      <w:r w:rsidR="00810AC4">
        <w:rPr>
          <w:rFonts w:cs="Times New Roman"/>
          <w:szCs w:val="24"/>
        </w:rPr>
        <w:t>platforms</w:t>
      </w:r>
      <w:proofErr w:type="spellEnd"/>
      <w:r>
        <w:rPr>
          <w:rFonts w:cs="Times New Roman"/>
          <w:szCs w:val="24"/>
        </w:rPr>
        <w:t>. Najčešće s</w:t>
      </w:r>
      <w:r w:rsidR="00BB3207">
        <w:rPr>
          <w:rFonts w:cs="Times New Roman"/>
          <w:szCs w:val="24"/>
        </w:rPr>
        <w:t>e</w:t>
      </w:r>
      <w:r>
        <w:rPr>
          <w:rFonts w:cs="Times New Roman"/>
          <w:szCs w:val="24"/>
        </w:rPr>
        <w:t xml:space="preserve"> uspoređuje s REST API-em, </w:t>
      </w:r>
      <w:r w:rsidR="005F3C83">
        <w:rPr>
          <w:rFonts w:cs="Times New Roman"/>
          <w:szCs w:val="24"/>
        </w:rPr>
        <w:t xml:space="preserve">te se često predstavlja kao njegova zamjena. U ovom radu </w:t>
      </w:r>
      <w:r w:rsidR="00810AC4">
        <w:rPr>
          <w:rFonts w:cs="Times New Roman"/>
          <w:szCs w:val="24"/>
        </w:rPr>
        <w:t>analizira</w:t>
      </w:r>
      <w:r w:rsidR="00036678">
        <w:rPr>
          <w:rFonts w:cs="Times New Roman"/>
          <w:szCs w:val="24"/>
        </w:rPr>
        <w:t xml:space="preserve"> se</w:t>
      </w:r>
      <w:r w:rsidR="005F3C83">
        <w:rPr>
          <w:rFonts w:cs="Times New Roman"/>
          <w:szCs w:val="24"/>
        </w:rPr>
        <w:t xml:space="preserve"> korištenje </w:t>
      </w:r>
      <w:proofErr w:type="spellStart"/>
      <w:r w:rsidR="005F3C83">
        <w:rPr>
          <w:rFonts w:cs="Times New Roman"/>
          <w:szCs w:val="24"/>
        </w:rPr>
        <w:t>GraphQL</w:t>
      </w:r>
      <w:proofErr w:type="spellEnd"/>
      <w:r w:rsidR="005F3C83">
        <w:rPr>
          <w:rFonts w:cs="Times New Roman"/>
          <w:szCs w:val="24"/>
        </w:rPr>
        <w:t xml:space="preserve">-a u .NET 6 razvojnom okviru koristeći Hot </w:t>
      </w:r>
      <w:proofErr w:type="spellStart"/>
      <w:r w:rsidR="005F3C83">
        <w:rPr>
          <w:rFonts w:cs="Times New Roman"/>
          <w:szCs w:val="24"/>
        </w:rPr>
        <w:t>Chocolate</w:t>
      </w:r>
      <w:proofErr w:type="spellEnd"/>
      <w:r w:rsidR="005F3C83">
        <w:rPr>
          <w:rFonts w:cs="Times New Roman"/>
          <w:szCs w:val="24"/>
        </w:rPr>
        <w:t xml:space="preserve"> </w:t>
      </w:r>
      <w:proofErr w:type="spellStart"/>
      <w:r w:rsidR="005F3C83">
        <w:rPr>
          <w:rFonts w:cs="Times New Roman"/>
          <w:szCs w:val="24"/>
        </w:rPr>
        <w:t>GraphQL</w:t>
      </w:r>
      <w:proofErr w:type="spellEnd"/>
      <w:r w:rsidR="005F3C83">
        <w:rPr>
          <w:rFonts w:cs="Times New Roman"/>
          <w:szCs w:val="24"/>
        </w:rPr>
        <w:t xml:space="preserve"> server i </w:t>
      </w:r>
      <w:proofErr w:type="spellStart"/>
      <w:r w:rsidR="005F3C83">
        <w:rPr>
          <w:rFonts w:cs="Times New Roman"/>
          <w:szCs w:val="24"/>
        </w:rPr>
        <w:t>Entity</w:t>
      </w:r>
      <w:proofErr w:type="spellEnd"/>
      <w:r w:rsidR="005F3C83">
        <w:rPr>
          <w:rFonts w:cs="Times New Roman"/>
          <w:szCs w:val="24"/>
        </w:rPr>
        <w:t xml:space="preserve"> Framework. Cilj rada je analizirati i usporediti implementaciju </w:t>
      </w:r>
      <w:proofErr w:type="spellStart"/>
      <w:r w:rsidR="005F3C83">
        <w:rPr>
          <w:rFonts w:cs="Times New Roman"/>
          <w:szCs w:val="24"/>
        </w:rPr>
        <w:t>GraphQL</w:t>
      </w:r>
      <w:proofErr w:type="spellEnd"/>
      <w:r w:rsidR="00810AC4">
        <w:rPr>
          <w:rFonts w:cs="Times New Roman"/>
          <w:szCs w:val="24"/>
        </w:rPr>
        <w:t xml:space="preserve"> radnog okvira</w:t>
      </w:r>
      <w:r w:rsidR="005F3C83">
        <w:rPr>
          <w:rFonts w:cs="Times New Roman"/>
          <w:szCs w:val="24"/>
        </w:rPr>
        <w:t xml:space="preserve"> sa </w:t>
      </w:r>
      <w:r w:rsidR="00810AC4">
        <w:rPr>
          <w:rFonts w:cs="Times New Roman"/>
          <w:szCs w:val="24"/>
        </w:rPr>
        <w:t xml:space="preserve">standardnom </w:t>
      </w:r>
      <w:r w:rsidR="005F3C83">
        <w:rPr>
          <w:rFonts w:cs="Times New Roman"/>
          <w:szCs w:val="24"/>
        </w:rPr>
        <w:t>REST API</w:t>
      </w:r>
      <w:r w:rsidR="00810AC4">
        <w:rPr>
          <w:rFonts w:cs="Times New Roman"/>
          <w:szCs w:val="24"/>
        </w:rPr>
        <w:t xml:space="preserve"> implementacijom</w:t>
      </w:r>
      <w:r w:rsidR="005F3C83">
        <w:rPr>
          <w:rFonts w:cs="Times New Roman"/>
          <w:szCs w:val="24"/>
        </w:rPr>
        <w:t xml:space="preserve"> na primjeru E-</w:t>
      </w:r>
      <w:proofErr w:type="spellStart"/>
      <w:r w:rsidR="005F3C83">
        <w:rPr>
          <w:rFonts w:cs="Times New Roman"/>
          <w:szCs w:val="24"/>
        </w:rPr>
        <w:t>Library</w:t>
      </w:r>
      <w:proofErr w:type="spellEnd"/>
      <w:r w:rsidR="005F3C83">
        <w:rPr>
          <w:rFonts w:cs="Times New Roman"/>
          <w:szCs w:val="24"/>
        </w:rPr>
        <w:t xml:space="preserve"> aplikacije, te istaknuti prednosti i mane korištenja svakog od ova dva pristupa. Posebn</w:t>
      </w:r>
      <w:r w:rsidR="00EF67F4">
        <w:rPr>
          <w:rFonts w:cs="Times New Roman"/>
          <w:szCs w:val="24"/>
        </w:rPr>
        <w:t>a</w:t>
      </w:r>
      <w:r w:rsidR="00036678">
        <w:rPr>
          <w:rFonts w:cs="Times New Roman"/>
          <w:szCs w:val="24"/>
        </w:rPr>
        <w:t xml:space="preserve"> pažnja posvećena je</w:t>
      </w:r>
      <w:r w:rsidR="005F3C83">
        <w:rPr>
          <w:rFonts w:cs="Times New Roman"/>
          <w:szCs w:val="24"/>
        </w:rPr>
        <w:t xml:space="preserve"> sigurnost</w:t>
      </w:r>
      <w:r w:rsidR="00036678">
        <w:rPr>
          <w:rFonts w:cs="Times New Roman"/>
          <w:szCs w:val="24"/>
        </w:rPr>
        <w:t>i</w:t>
      </w:r>
      <w:r w:rsidR="005F3C83">
        <w:rPr>
          <w:rFonts w:cs="Times New Roman"/>
          <w:szCs w:val="24"/>
        </w:rPr>
        <w:t xml:space="preserve"> </w:t>
      </w:r>
      <w:proofErr w:type="spellStart"/>
      <w:r w:rsidR="005F3C83">
        <w:rPr>
          <w:rFonts w:cs="Times New Roman"/>
          <w:szCs w:val="24"/>
        </w:rPr>
        <w:t>GraphQL</w:t>
      </w:r>
      <w:proofErr w:type="spellEnd"/>
      <w:r w:rsidR="005F3C83">
        <w:rPr>
          <w:rFonts w:cs="Times New Roman"/>
          <w:szCs w:val="24"/>
        </w:rPr>
        <w:t xml:space="preserve">-a, </w:t>
      </w:r>
      <w:r w:rsidR="00D8413F">
        <w:rPr>
          <w:rFonts w:cs="Times New Roman"/>
          <w:szCs w:val="24"/>
        </w:rPr>
        <w:t xml:space="preserve">te su istaknute najvažnije metode zaštite </w:t>
      </w:r>
      <w:proofErr w:type="spellStart"/>
      <w:r w:rsidR="00D8413F">
        <w:rPr>
          <w:rFonts w:cs="Times New Roman"/>
          <w:szCs w:val="24"/>
        </w:rPr>
        <w:t>GraphQL</w:t>
      </w:r>
      <w:proofErr w:type="spellEnd"/>
      <w:r w:rsidR="00D8413F">
        <w:rPr>
          <w:rFonts w:cs="Times New Roman"/>
          <w:szCs w:val="24"/>
        </w:rPr>
        <w:t xml:space="preserve"> servera.</w:t>
      </w:r>
      <w:r w:rsidR="00036678">
        <w:rPr>
          <w:rFonts w:cs="Times New Roman"/>
          <w:szCs w:val="24"/>
        </w:rPr>
        <w:t xml:space="preserve"> Iz navedenog je vidljivo da iako korištenje </w:t>
      </w:r>
      <w:proofErr w:type="spellStart"/>
      <w:r w:rsidR="00036678">
        <w:rPr>
          <w:rFonts w:cs="Times New Roman"/>
          <w:szCs w:val="24"/>
        </w:rPr>
        <w:t>GraphQL</w:t>
      </w:r>
      <w:proofErr w:type="spellEnd"/>
      <w:r w:rsidR="00036678">
        <w:rPr>
          <w:rFonts w:cs="Times New Roman"/>
          <w:szCs w:val="24"/>
        </w:rPr>
        <w:t xml:space="preserve">-a </w:t>
      </w:r>
      <w:r w:rsidR="004B6A5F">
        <w:rPr>
          <w:rFonts w:cs="Times New Roman"/>
          <w:szCs w:val="24"/>
        </w:rPr>
        <w:t>predstavlja</w:t>
      </w:r>
      <w:r w:rsidR="00036678">
        <w:rPr>
          <w:rFonts w:cs="Times New Roman"/>
          <w:szCs w:val="24"/>
        </w:rPr>
        <w:t xml:space="preserve"> neke jedinstvene sigurnosne izazove, postoje alati koji čine </w:t>
      </w:r>
      <w:proofErr w:type="spellStart"/>
      <w:r w:rsidR="00036678">
        <w:rPr>
          <w:rFonts w:cs="Times New Roman"/>
          <w:szCs w:val="24"/>
        </w:rPr>
        <w:t>GraphQL</w:t>
      </w:r>
      <w:proofErr w:type="spellEnd"/>
      <w:r w:rsidR="00036678">
        <w:rPr>
          <w:rFonts w:cs="Times New Roman"/>
          <w:szCs w:val="24"/>
        </w:rPr>
        <w:t xml:space="preserve"> dovoljno sigurnim za produkcijsku upotrebu.</w:t>
      </w:r>
      <w:r w:rsidR="00D8413F">
        <w:rPr>
          <w:rFonts w:cs="Times New Roman"/>
          <w:szCs w:val="24"/>
        </w:rPr>
        <w:t xml:space="preserve"> Provedeno je i testiranje i usporedba performansi </w:t>
      </w:r>
      <w:proofErr w:type="spellStart"/>
      <w:r w:rsidR="00D8413F">
        <w:rPr>
          <w:rFonts w:cs="Times New Roman"/>
          <w:szCs w:val="24"/>
        </w:rPr>
        <w:t>GraphQL</w:t>
      </w:r>
      <w:proofErr w:type="spellEnd"/>
      <w:r w:rsidR="00D8413F">
        <w:rPr>
          <w:rFonts w:cs="Times New Roman"/>
          <w:szCs w:val="24"/>
        </w:rPr>
        <w:t xml:space="preserve">-a i REST-a, iz kojeg se zaključuje da usprkos tome što je </w:t>
      </w:r>
      <w:r w:rsidR="00E137B0">
        <w:rPr>
          <w:rFonts w:cs="Times New Roman"/>
          <w:szCs w:val="24"/>
        </w:rPr>
        <w:t xml:space="preserve">REST još uvijek nešto efikasniji, postoje opravdani razlozi za korištenje </w:t>
      </w:r>
      <w:proofErr w:type="spellStart"/>
      <w:r w:rsidR="00E137B0">
        <w:rPr>
          <w:rFonts w:cs="Times New Roman"/>
          <w:szCs w:val="24"/>
        </w:rPr>
        <w:t>GraphQL</w:t>
      </w:r>
      <w:proofErr w:type="spellEnd"/>
      <w:r w:rsidR="00E137B0">
        <w:rPr>
          <w:rFonts w:cs="Times New Roman"/>
          <w:szCs w:val="24"/>
        </w:rPr>
        <w:t>-a u određenim razvojnim ekosustavima.</w:t>
      </w:r>
    </w:p>
    <w:p w14:paraId="4512553F" w14:textId="4E261E1D" w:rsidR="000E2C8D" w:rsidRDefault="000E2C8D" w:rsidP="000E2C8D">
      <w:pPr>
        <w:rPr>
          <w:rFonts w:cs="Times New Roman"/>
          <w:szCs w:val="24"/>
        </w:rPr>
      </w:pPr>
    </w:p>
    <w:p w14:paraId="275E2E54" w14:textId="77777777" w:rsidR="00F16D56" w:rsidRPr="00CA22F4" w:rsidRDefault="00F16D56" w:rsidP="000E2C8D">
      <w:pPr>
        <w:rPr>
          <w:rFonts w:cs="Times New Roman"/>
          <w:szCs w:val="24"/>
        </w:rPr>
      </w:pPr>
    </w:p>
    <w:p w14:paraId="79DF265A" w14:textId="24352B54" w:rsidR="00583247" w:rsidRPr="00CA22F4" w:rsidRDefault="000E2C8D" w:rsidP="000E2C8D">
      <w:pPr>
        <w:rPr>
          <w:rFonts w:cs="Times New Roman"/>
          <w:szCs w:val="24"/>
        </w:rPr>
      </w:pPr>
      <w:r w:rsidRPr="00CA22F4">
        <w:rPr>
          <w:rFonts w:cs="Times New Roman"/>
          <w:b/>
          <w:bCs/>
          <w:i/>
          <w:iCs/>
          <w:szCs w:val="24"/>
        </w:rPr>
        <w:t>Ključne riječi</w:t>
      </w:r>
      <w:r w:rsidRPr="00CA22F4">
        <w:rPr>
          <w:rFonts w:cs="Times New Roman"/>
          <w:szCs w:val="24"/>
        </w:rPr>
        <w:t xml:space="preserve"> : </w:t>
      </w:r>
      <w:proofErr w:type="spellStart"/>
      <w:r w:rsidR="00FE27E5">
        <w:rPr>
          <w:rFonts w:cs="Times New Roman"/>
          <w:szCs w:val="24"/>
        </w:rPr>
        <w:t>GraphQL</w:t>
      </w:r>
      <w:proofErr w:type="spellEnd"/>
      <w:r w:rsidR="00FE27E5">
        <w:rPr>
          <w:rFonts w:cs="Times New Roman"/>
          <w:szCs w:val="24"/>
        </w:rPr>
        <w:t>, REST, API, .NET, web aplikacija</w:t>
      </w:r>
    </w:p>
    <w:p w14:paraId="1313FFDA" w14:textId="206EE45F" w:rsidR="00583247" w:rsidRPr="00EC51D5" w:rsidRDefault="00583247" w:rsidP="00583247">
      <w:pPr>
        <w:rPr>
          <w:rFonts w:cs="Times New Roman"/>
          <w:szCs w:val="24"/>
        </w:rPr>
      </w:pPr>
      <w:r w:rsidRPr="00CA22F4">
        <w:rPr>
          <w:rFonts w:cs="Times New Roman"/>
          <w:szCs w:val="24"/>
        </w:rPr>
        <w:br w:type="page"/>
      </w:r>
    </w:p>
    <w:sdt>
      <w:sdtPr>
        <w:rPr>
          <w:rFonts w:eastAsiaTheme="minorHAnsi" w:cs="Times New Roman"/>
          <w:sz w:val="24"/>
          <w:szCs w:val="22"/>
          <w:lang w:val="hr-HR" w:eastAsia="en-US"/>
        </w:rPr>
        <w:id w:val="-239486531"/>
        <w:docPartObj>
          <w:docPartGallery w:val="Table of Contents"/>
          <w:docPartUnique/>
        </w:docPartObj>
      </w:sdtPr>
      <w:sdtEndPr>
        <w:rPr>
          <w:b/>
          <w:bCs/>
        </w:rPr>
      </w:sdtEndPr>
      <w:sdtContent>
        <w:p w14:paraId="01CE4440" w14:textId="58166B8C" w:rsidR="0094330E" w:rsidRDefault="0094330E">
          <w:pPr>
            <w:pStyle w:val="TOCNaslov"/>
            <w:rPr>
              <w:rStyle w:val="Naslov1Char"/>
            </w:rPr>
          </w:pPr>
          <w:proofErr w:type="spellStart"/>
          <w:r w:rsidRPr="00A1387F">
            <w:rPr>
              <w:rStyle w:val="Naslov1Char"/>
              <w:b/>
              <w:bCs/>
              <w:rPrChange w:id="5" w:author="Marin Jurišić (mjurisic)" w:date="2022-06-21T16:29:00Z">
                <w:rPr>
                  <w:rStyle w:val="Naslov1Char"/>
                </w:rPr>
              </w:rPrChange>
            </w:rPr>
            <w:t>Sadržaj</w:t>
          </w:r>
          <w:proofErr w:type="spellEnd"/>
          <w:r w:rsidR="00EC51D5">
            <w:rPr>
              <w:rStyle w:val="Naslov1Char"/>
            </w:rPr>
            <w:t>:</w:t>
          </w:r>
        </w:p>
        <w:p w14:paraId="65D1C775" w14:textId="77777777" w:rsidR="00EC51D5" w:rsidRPr="00EC51D5" w:rsidRDefault="00EC51D5" w:rsidP="00EC51D5">
          <w:pPr>
            <w:rPr>
              <w:lang w:val="en-GB" w:eastAsia="en-GB"/>
            </w:rPr>
          </w:pPr>
        </w:p>
        <w:p w14:paraId="3ED5EF42" w14:textId="7109C247" w:rsidR="009A4FBB" w:rsidRDefault="0094330E">
          <w:pPr>
            <w:pStyle w:val="Sadraj1"/>
            <w:rPr>
              <w:rFonts w:asciiTheme="minorHAnsi" w:eastAsiaTheme="minorEastAsia" w:hAnsiTheme="minorHAnsi"/>
              <w:noProof/>
              <w:sz w:val="22"/>
              <w:lang w:val="en-GB" w:eastAsia="en-GB"/>
            </w:rPr>
          </w:pPr>
          <w:r w:rsidRPr="00CA22F4">
            <w:rPr>
              <w:rFonts w:cs="Times New Roman"/>
            </w:rPr>
            <w:fldChar w:fldCharType="begin"/>
          </w:r>
          <w:r w:rsidRPr="00CA22F4">
            <w:rPr>
              <w:rFonts w:cs="Times New Roman"/>
            </w:rPr>
            <w:instrText xml:space="preserve"> TOC \o "1-3" \h \z \u </w:instrText>
          </w:r>
          <w:r w:rsidRPr="00CA22F4">
            <w:rPr>
              <w:rFonts w:cs="Times New Roman"/>
            </w:rPr>
            <w:fldChar w:fldCharType="separate"/>
          </w:r>
          <w:r w:rsidR="009A4FBB" w:rsidRPr="009C45D9">
            <w:rPr>
              <w:rStyle w:val="Hiperveza"/>
              <w:noProof/>
            </w:rPr>
            <w:fldChar w:fldCharType="begin"/>
          </w:r>
          <w:r w:rsidR="009A4FBB" w:rsidRPr="009C45D9">
            <w:rPr>
              <w:rStyle w:val="Hiperveza"/>
              <w:noProof/>
            </w:rPr>
            <w:instrText xml:space="preserve"> </w:instrText>
          </w:r>
          <w:r w:rsidR="009A4FBB">
            <w:rPr>
              <w:noProof/>
            </w:rPr>
            <w:instrText>HYPERLINK \l "_Toc106723595"</w:instrText>
          </w:r>
          <w:r w:rsidR="009A4FBB" w:rsidRPr="009C45D9">
            <w:rPr>
              <w:rStyle w:val="Hiperveza"/>
              <w:noProof/>
            </w:rPr>
            <w:instrText xml:space="preserve"> </w:instrText>
          </w:r>
          <w:r w:rsidR="009A4FBB" w:rsidRPr="009C45D9">
            <w:rPr>
              <w:rStyle w:val="Hiperveza"/>
              <w:noProof/>
            </w:rPr>
          </w:r>
          <w:r w:rsidR="009A4FBB" w:rsidRPr="009C45D9">
            <w:rPr>
              <w:rStyle w:val="Hiperveza"/>
              <w:noProof/>
            </w:rPr>
            <w:fldChar w:fldCharType="separate"/>
          </w:r>
          <w:r w:rsidR="009A4FBB" w:rsidRPr="009C45D9">
            <w:rPr>
              <w:rStyle w:val="Hiperveza"/>
              <w:b/>
              <w:bCs/>
              <w:noProof/>
            </w:rPr>
            <w:t>Sažetak</w:t>
          </w:r>
          <w:r w:rsidR="009A4FBB">
            <w:rPr>
              <w:noProof/>
              <w:webHidden/>
            </w:rPr>
            <w:tab/>
          </w:r>
          <w:r w:rsidR="009A4FBB">
            <w:rPr>
              <w:noProof/>
              <w:webHidden/>
            </w:rPr>
            <w:fldChar w:fldCharType="begin"/>
          </w:r>
          <w:r w:rsidR="009A4FBB">
            <w:rPr>
              <w:noProof/>
              <w:webHidden/>
            </w:rPr>
            <w:instrText xml:space="preserve"> PAGEREF _Toc106723595 \h </w:instrText>
          </w:r>
          <w:r w:rsidR="009A4FBB">
            <w:rPr>
              <w:noProof/>
              <w:webHidden/>
            </w:rPr>
          </w:r>
          <w:r w:rsidR="009A4FBB">
            <w:rPr>
              <w:noProof/>
              <w:webHidden/>
            </w:rPr>
            <w:fldChar w:fldCharType="separate"/>
          </w:r>
          <w:r w:rsidR="009A4FBB">
            <w:rPr>
              <w:noProof/>
              <w:webHidden/>
            </w:rPr>
            <w:t>1</w:t>
          </w:r>
          <w:r w:rsidR="009A4FBB">
            <w:rPr>
              <w:noProof/>
              <w:webHidden/>
            </w:rPr>
            <w:fldChar w:fldCharType="end"/>
          </w:r>
          <w:r w:rsidR="009A4FBB" w:rsidRPr="009C45D9">
            <w:rPr>
              <w:rStyle w:val="Hiperveza"/>
              <w:noProof/>
            </w:rPr>
            <w:fldChar w:fldCharType="end"/>
          </w:r>
        </w:p>
        <w:p w14:paraId="30488DF8" w14:textId="5CD3A725" w:rsidR="009A4FBB" w:rsidRDefault="009A4FBB">
          <w:pPr>
            <w:pStyle w:val="Sadraj1"/>
            <w:rPr>
              <w:rFonts w:asciiTheme="minorHAnsi" w:eastAsiaTheme="minorEastAsia" w:hAnsiTheme="minorHAnsi"/>
              <w:noProof/>
              <w:sz w:val="22"/>
              <w:lang w:val="en-GB" w:eastAsia="en-GB"/>
            </w:rPr>
          </w:pPr>
          <w:r w:rsidRPr="009C45D9">
            <w:rPr>
              <w:rStyle w:val="Hiperveza"/>
              <w:noProof/>
            </w:rPr>
            <w:fldChar w:fldCharType="begin"/>
          </w:r>
          <w:r w:rsidRPr="009C45D9">
            <w:rPr>
              <w:rStyle w:val="Hiperveza"/>
              <w:noProof/>
            </w:rPr>
            <w:instrText xml:space="preserve"> </w:instrText>
          </w:r>
          <w:r>
            <w:rPr>
              <w:noProof/>
            </w:rPr>
            <w:instrText>HYPERLINK \l "_Toc106723596"</w:instrText>
          </w:r>
          <w:r w:rsidRPr="009C45D9">
            <w:rPr>
              <w:rStyle w:val="Hiperveza"/>
              <w:noProof/>
            </w:rPr>
            <w:instrText xml:space="preserve"> </w:instrText>
          </w:r>
          <w:r w:rsidRPr="009C45D9">
            <w:rPr>
              <w:rStyle w:val="Hiperveza"/>
              <w:noProof/>
            </w:rPr>
          </w:r>
          <w:r w:rsidRPr="009C45D9">
            <w:rPr>
              <w:rStyle w:val="Hiperveza"/>
              <w:noProof/>
            </w:rPr>
            <w:fldChar w:fldCharType="separate"/>
          </w:r>
          <w:r w:rsidRPr="009C45D9">
            <w:rPr>
              <w:rStyle w:val="Hiperveza"/>
              <w:noProof/>
            </w:rPr>
            <w:t>Popis kratica</w:t>
          </w:r>
          <w:r>
            <w:rPr>
              <w:noProof/>
              <w:webHidden/>
            </w:rPr>
            <w:tab/>
          </w:r>
          <w:r>
            <w:rPr>
              <w:noProof/>
              <w:webHidden/>
            </w:rPr>
            <w:fldChar w:fldCharType="begin"/>
          </w:r>
          <w:r>
            <w:rPr>
              <w:noProof/>
              <w:webHidden/>
            </w:rPr>
            <w:instrText xml:space="preserve"> PAGEREF _Toc106723596 \h </w:instrText>
          </w:r>
          <w:r>
            <w:rPr>
              <w:noProof/>
              <w:webHidden/>
            </w:rPr>
          </w:r>
          <w:r>
            <w:rPr>
              <w:noProof/>
              <w:webHidden/>
            </w:rPr>
            <w:fldChar w:fldCharType="separate"/>
          </w:r>
          <w:r>
            <w:rPr>
              <w:noProof/>
              <w:webHidden/>
            </w:rPr>
            <w:t>4</w:t>
          </w:r>
          <w:r>
            <w:rPr>
              <w:noProof/>
              <w:webHidden/>
            </w:rPr>
            <w:fldChar w:fldCharType="end"/>
          </w:r>
          <w:r w:rsidRPr="009C45D9">
            <w:rPr>
              <w:rStyle w:val="Hiperveza"/>
              <w:noProof/>
            </w:rPr>
            <w:fldChar w:fldCharType="end"/>
          </w:r>
        </w:p>
        <w:p w14:paraId="6A7B3882" w14:textId="04D508AE" w:rsidR="009A4FBB" w:rsidRDefault="009A4FBB">
          <w:pPr>
            <w:pStyle w:val="Sadraj1"/>
            <w:rPr>
              <w:rFonts w:asciiTheme="minorHAnsi" w:eastAsiaTheme="minorEastAsia" w:hAnsiTheme="minorHAnsi"/>
              <w:noProof/>
              <w:sz w:val="22"/>
              <w:lang w:val="en-GB" w:eastAsia="en-GB"/>
            </w:rPr>
          </w:pPr>
          <w:r w:rsidRPr="009C45D9">
            <w:rPr>
              <w:rStyle w:val="Hiperveza"/>
              <w:noProof/>
            </w:rPr>
            <w:fldChar w:fldCharType="begin"/>
          </w:r>
          <w:r w:rsidRPr="009C45D9">
            <w:rPr>
              <w:rStyle w:val="Hiperveza"/>
              <w:noProof/>
            </w:rPr>
            <w:instrText xml:space="preserve"> </w:instrText>
          </w:r>
          <w:r>
            <w:rPr>
              <w:noProof/>
            </w:rPr>
            <w:instrText>HYPERLINK \l "_Toc106723597"</w:instrText>
          </w:r>
          <w:r w:rsidRPr="009C45D9">
            <w:rPr>
              <w:rStyle w:val="Hiperveza"/>
              <w:noProof/>
            </w:rPr>
            <w:instrText xml:space="preserve"> </w:instrText>
          </w:r>
          <w:r w:rsidRPr="009C45D9">
            <w:rPr>
              <w:rStyle w:val="Hiperveza"/>
              <w:noProof/>
            </w:rPr>
          </w:r>
          <w:r w:rsidRPr="009C45D9">
            <w:rPr>
              <w:rStyle w:val="Hiperveza"/>
              <w:noProof/>
            </w:rPr>
            <w:fldChar w:fldCharType="separate"/>
          </w:r>
          <w:r w:rsidRPr="009C45D9">
            <w:rPr>
              <w:rStyle w:val="Hiperveza"/>
              <w:noProof/>
            </w:rPr>
            <w:t>Popis slika</w:t>
          </w:r>
          <w:r>
            <w:rPr>
              <w:noProof/>
              <w:webHidden/>
            </w:rPr>
            <w:tab/>
          </w:r>
          <w:r>
            <w:rPr>
              <w:noProof/>
              <w:webHidden/>
            </w:rPr>
            <w:fldChar w:fldCharType="begin"/>
          </w:r>
          <w:r>
            <w:rPr>
              <w:noProof/>
              <w:webHidden/>
            </w:rPr>
            <w:instrText xml:space="preserve"> PAGEREF _Toc106723597 \h </w:instrText>
          </w:r>
          <w:r>
            <w:rPr>
              <w:noProof/>
              <w:webHidden/>
            </w:rPr>
          </w:r>
          <w:r>
            <w:rPr>
              <w:noProof/>
              <w:webHidden/>
            </w:rPr>
            <w:fldChar w:fldCharType="separate"/>
          </w:r>
          <w:r>
            <w:rPr>
              <w:noProof/>
              <w:webHidden/>
            </w:rPr>
            <w:t>5</w:t>
          </w:r>
          <w:r>
            <w:rPr>
              <w:noProof/>
              <w:webHidden/>
            </w:rPr>
            <w:fldChar w:fldCharType="end"/>
          </w:r>
          <w:r w:rsidRPr="009C45D9">
            <w:rPr>
              <w:rStyle w:val="Hiperveza"/>
              <w:noProof/>
            </w:rPr>
            <w:fldChar w:fldCharType="end"/>
          </w:r>
        </w:p>
        <w:p w14:paraId="1433D621" w14:textId="312FBCE1" w:rsidR="009A4FBB" w:rsidRDefault="009A4FBB">
          <w:pPr>
            <w:pStyle w:val="Sadraj1"/>
            <w:rPr>
              <w:rFonts w:asciiTheme="minorHAnsi" w:eastAsiaTheme="minorEastAsia" w:hAnsiTheme="minorHAnsi"/>
              <w:noProof/>
              <w:sz w:val="22"/>
              <w:lang w:val="en-GB" w:eastAsia="en-GB"/>
            </w:rPr>
          </w:pPr>
          <w:r w:rsidRPr="009C45D9">
            <w:rPr>
              <w:rStyle w:val="Hiperveza"/>
              <w:noProof/>
            </w:rPr>
            <w:fldChar w:fldCharType="begin"/>
          </w:r>
          <w:r w:rsidRPr="009C45D9">
            <w:rPr>
              <w:rStyle w:val="Hiperveza"/>
              <w:noProof/>
            </w:rPr>
            <w:instrText xml:space="preserve"> </w:instrText>
          </w:r>
          <w:r>
            <w:rPr>
              <w:noProof/>
            </w:rPr>
            <w:instrText>HYPERLINK \l "_Toc106723598"</w:instrText>
          </w:r>
          <w:r w:rsidRPr="009C45D9">
            <w:rPr>
              <w:rStyle w:val="Hiperveza"/>
              <w:noProof/>
            </w:rPr>
            <w:instrText xml:space="preserve"> </w:instrText>
          </w:r>
          <w:r w:rsidRPr="009C45D9">
            <w:rPr>
              <w:rStyle w:val="Hiperveza"/>
              <w:noProof/>
            </w:rPr>
          </w:r>
          <w:r w:rsidRPr="009C45D9">
            <w:rPr>
              <w:rStyle w:val="Hiperveza"/>
              <w:noProof/>
            </w:rPr>
            <w:fldChar w:fldCharType="separate"/>
          </w:r>
          <w:r w:rsidRPr="009C45D9">
            <w:rPr>
              <w:rStyle w:val="Hiperveza"/>
              <w:rFonts w:cs="Times New Roman"/>
              <w:b/>
              <w:bCs/>
              <w:noProof/>
            </w:rPr>
            <w:t>1.</w:t>
          </w:r>
          <w:r>
            <w:rPr>
              <w:rFonts w:asciiTheme="minorHAnsi" w:eastAsiaTheme="minorEastAsia" w:hAnsiTheme="minorHAnsi"/>
              <w:noProof/>
              <w:sz w:val="22"/>
              <w:lang w:val="en-GB" w:eastAsia="en-GB"/>
            </w:rPr>
            <w:tab/>
          </w:r>
          <w:r w:rsidRPr="009C45D9">
            <w:rPr>
              <w:rStyle w:val="Hiperveza"/>
              <w:rFonts w:cs="Times New Roman"/>
              <w:b/>
              <w:bCs/>
              <w:noProof/>
            </w:rPr>
            <w:t>Uvod</w:t>
          </w:r>
          <w:r>
            <w:rPr>
              <w:noProof/>
              <w:webHidden/>
            </w:rPr>
            <w:tab/>
          </w:r>
          <w:r>
            <w:rPr>
              <w:noProof/>
              <w:webHidden/>
            </w:rPr>
            <w:fldChar w:fldCharType="begin"/>
          </w:r>
          <w:r>
            <w:rPr>
              <w:noProof/>
              <w:webHidden/>
            </w:rPr>
            <w:instrText xml:space="preserve"> PAGEREF _Toc106723598 \h </w:instrText>
          </w:r>
          <w:r>
            <w:rPr>
              <w:noProof/>
              <w:webHidden/>
            </w:rPr>
          </w:r>
          <w:r>
            <w:rPr>
              <w:noProof/>
              <w:webHidden/>
            </w:rPr>
            <w:fldChar w:fldCharType="separate"/>
          </w:r>
          <w:r>
            <w:rPr>
              <w:noProof/>
              <w:webHidden/>
            </w:rPr>
            <w:t>5</w:t>
          </w:r>
          <w:r>
            <w:rPr>
              <w:noProof/>
              <w:webHidden/>
            </w:rPr>
            <w:fldChar w:fldCharType="end"/>
          </w:r>
          <w:r w:rsidRPr="009C45D9">
            <w:rPr>
              <w:rStyle w:val="Hiperveza"/>
              <w:noProof/>
            </w:rPr>
            <w:fldChar w:fldCharType="end"/>
          </w:r>
        </w:p>
        <w:p w14:paraId="23AA6FFB" w14:textId="525D9BE2" w:rsidR="009A4FBB" w:rsidRDefault="009A4FBB">
          <w:pPr>
            <w:pStyle w:val="Sadraj1"/>
            <w:rPr>
              <w:rFonts w:asciiTheme="minorHAnsi" w:eastAsiaTheme="minorEastAsia" w:hAnsiTheme="minorHAnsi"/>
              <w:noProof/>
              <w:sz w:val="22"/>
              <w:lang w:val="en-GB" w:eastAsia="en-GB"/>
            </w:rPr>
          </w:pPr>
          <w:r w:rsidRPr="009C45D9">
            <w:rPr>
              <w:rStyle w:val="Hiperveza"/>
              <w:noProof/>
            </w:rPr>
            <w:fldChar w:fldCharType="begin"/>
          </w:r>
          <w:r w:rsidRPr="009C45D9">
            <w:rPr>
              <w:rStyle w:val="Hiperveza"/>
              <w:noProof/>
            </w:rPr>
            <w:instrText xml:space="preserve"> </w:instrText>
          </w:r>
          <w:r>
            <w:rPr>
              <w:noProof/>
            </w:rPr>
            <w:instrText>HYPERLINK \l "_Toc106723599"</w:instrText>
          </w:r>
          <w:r w:rsidRPr="009C45D9">
            <w:rPr>
              <w:rStyle w:val="Hiperveza"/>
              <w:noProof/>
            </w:rPr>
            <w:instrText xml:space="preserve"> </w:instrText>
          </w:r>
          <w:r w:rsidRPr="009C45D9">
            <w:rPr>
              <w:rStyle w:val="Hiperveza"/>
              <w:noProof/>
            </w:rPr>
          </w:r>
          <w:r w:rsidRPr="009C45D9">
            <w:rPr>
              <w:rStyle w:val="Hiperveza"/>
              <w:noProof/>
            </w:rPr>
            <w:fldChar w:fldCharType="separate"/>
          </w:r>
          <w:r w:rsidRPr="009C45D9">
            <w:rPr>
              <w:rStyle w:val="Hiperveza"/>
              <w:b/>
              <w:bCs/>
              <w:noProof/>
            </w:rPr>
            <w:t>2.</w:t>
          </w:r>
          <w:r>
            <w:rPr>
              <w:rFonts w:asciiTheme="minorHAnsi" w:eastAsiaTheme="minorEastAsia" w:hAnsiTheme="minorHAnsi"/>
              <w:noProof/>
              <w:sz w:val="22"/>
              <w:lang w:val="en-GB" w:eastAsia="en-GB"/>
            </w:rPr>
            <w:tab/>
          </w:r>
          <w:r w:rsidRPr="009C45D9">
            <w:rPr>
              <w:rStyle w:val="Hiperveza"/>
              <w:b/>
              <w:bCs/>
              <w:noProof/>
            </w:rPr>
            <w:t>GraphQL</w:t>
          </w:r>
          <w:r>
            <w:rPr>
              <w:noProof/>
              <w:webHidden/>
            </w:rPr>
            <w:tab/>
          </w:r>
          <w:r>
            <w:rPr>
              <w:noProof/>
              <w:webHidden/>
            </w:rPr>
            <w:fldChar w:fldCharType="begin"/>
          </w:r>
          <w:r>
            <w:rPr>
              <w:noProof/>
              <w:webHidden/>
            </w:rPr>
            <w:instrText xml:space="preserve"> PAGEREF _Toc106723599 \h </w:instrText>
          </w:r>
          <w:r>
            <w:rPr>
              <w:noProof/>
              <w:webHidden/>
            </w:rPr>
          </w:r>
          <w:r>
            <w:rPr>
              <w:noProof/>
              <w:webHidden/>
            </w:rPr>
            <w:fldChar w:fldCharType="separate"/>
          </w:r>
          <w:r>
            <w:rPr>
              <w:noProof/>
              <w:webHidden/>
            </w:rPr>
            <w:t>6</w:t>
          </w:r>
          <w:r>
            <w:rPr>
              <w:noProof/>
              <w:webHidden/>
            </w:rPr>
            <w:fldChar w:fldCharType="end"/>
          </w:r>
          <w:r w:rsidRPr="009C45D9">
            <w:rPr>
              <w:rStyle w:val="Hiperveza"/>
              <w:noProof/>
            </w:rPr>
            <w:fldChar w:fldCharType="end"/>
          </w:r>
        </w:p>
        <w:p w14:paraId="5C96A84E" w14:textId="03816F47" w:rsidR="009A4FBB" w:rsidRDefault="009A4FBB">
          <w:pPr>
            <w:pStyle w:val="Sadraj1"/>
            <w:rPr>
              <w:rFonts w:asciiTheme="minorHAnsi" w:eastAsiaTheme="minorEastAsia" w:hAnsiTheme="minorHAnsi"/>
              <w:noProof/>
              <w:sz w:val="22"/>
              <w:lang w:val="en-GB" w:eastAsia="en-GB"/>
            </w:rPr>
          </w:pPr>
          <w:r w:rsidRPr="009C45D9">
            <w:rPr>
              <w:rStyle w:val="Hiperveza"/>
              <w:noProof/>
            </w:rPr>
            <w:fldChar w:fldCharType="begin"/>
          </w:r>
          <w:r w:rsidRPr="009C45D9">
            <w:rPr>
              <w:rStyle w:val="Hiperveza"/>
              <w:noProof/>
            </w:rPr>
            <w:instrText xml:space="preserve"> </w:instrText>
          </w:r>
          <w:r>
            <w:rPr>
              <w:noProof/>
            </w:rPr>
            <w:instrText>HYPERLINK \l "_Toc106723600"</w:instrText>
          </w:r>
          <w:r w:rsidRPr="009C45D9">
            <w:rPr>
              <w:rStyle w:val="Hiperveza"/>
              <w:noProof/>
            </w:rPr>
            <w:instrText xml:space="preserve"> </w:instrText>
          </w:r>
          <w:r w:rsidRPr="009C45D9">
            <w:rPr>
              <w:rStyle w:val="Hiperveza"/>
              <w:noProof/>
            </w:rPr>
          </w:r>
          <w:r w:rsidRPr="009C45D9">
            <w:rPr>
              <w:rStyle w:val="Hiperveza"/>
              <w:noProof/>
            </w:rPr>
            <w:fldChar w:fldCharType="separate"/>
          </w:r>
          <w:r w:rsidRPr="009C45D9">
            <w:rPr>
              <w:rStyle w:val="Hiperveza"/>
              <w:noProof/>
            </w:rPr>
            <w:t>2.1.</w:t>
          </w:r>
          <w:r>
            <w:rPr>
              <w:rFonts w:asciiTheme="minorHAnsi" w:eastAsiaTheme="minorEastAsia" w:hAnsiTheme="minorHAnsi"/>
              <w:noProof/>
              <w:sz w:val="22"/>
              <w:lang w:val="en-GB" w:eastAsia="en-GB"/>
            </w:rPr>
            <w:tab/>
          </w:r>
          <w:r w:rsidRPr="009C45D9">
            <w:rPr>
              <w:rStyle w:val="Hiperveza"/>
              <w:noProof/>
            </w:rPr>
            <w:t>Koncept razvoja aplikacije</w:t>
          </w:r>
          <w:r>
            <w:rPr>
              <w:noProof/>
              <w:webHidden/>
            </w:rPr>
            <w:tab/>
          </w:r>
          <w:r>
            <w:rPr>
              <w:noProof/>
              <w:webHidden/>
            </w:rPr>
            <w:fldChar w:fldCharType="begin"/>
          </w:r>
          <w:r>
            <w:rPr>
              <w:noProof/>
              <w:webHidden/>
            </w:rPr>
            <w:instrText xml:space="preserve"> PAGEREF _Toc106723600 \h </w:instrText>
          </w:r>
          <w:r>
            <w:rPr>
              <w:noProof/>
              <w:webHidden/>
            </w:rPr>
          </w:r>
          <w:r>
            <w:rPr>
              <w:noProof/>
              <w:webHidden/>
            </w:rPr>
            <w:fldChar w:fldCharType="separate"/>
          </w:r>
          <w:r>
            <w:rPr>
              <w:noProof/>
              <w:webHidden/>
            </w:rPr>
            <w:t>7</w:t>
          </w:r>
          <w:r>
            <w:rPr>
              <w:noProof/>
              <w:webHidden/>
            </w:rPr>
            <w:fldChar w:fldCharType="end"/>
          </w:r>
          <w:r w:rsidRPr="009C45D9">
            <w:rPr>
              <w:rStyle w:val="Hiperveza"/>
              <w:noProof/>
            </w:rPr>
            <w:fldChar w:fldCharType="end"/>
          </w:r>
        </w:p>
        <w:p w14:paraId="1AC3940D" w14:textId="29A1E3EA" w:rsidR="009A4FBB" w:rsidRDefault="009A4FBB">
          <w:pPr>
            <w:pStyle w:val="Sadraj1"/>
            <w:rPr>
              <w:rFonts w:asciiTheme="minorHAnsi" w:eastAsiaTheme="minorEastAsia" w:hAnsiTheme="minorHAnsi"/>
              <w:noProof/>
              <w:sz w:val="22"/>
              <w:lang w:val="en-GB" w:eastAsia="en-GB"/>
            </w:rPr>
          </w:pPr>
          <w:r w:rsidRPr="009C45D9">
            <w:rPr>
              <w:rStyle w:val="Hiperveza"/>
              <w:noProof/>
            </w:rPr>
            <w:fldChar w:fldCharType="begin"/>
          </w:r>
          <w:r w:rsidRPr="009C45D9">
            <w:rPr>
              <w:rStyle w:val="Hiperveza"/>
              <w:noProof/>
            </w:rPr>
            <w:instrText xml:space="preserve"> </w:instrText>
          </w:r>
          <w:r>
            <w:rPr>
              <w:noProof/>
            </w:rPr>
            <w:instrText>HYPERLINK \l "_Toc106723601"</w:instrText>
          </w:r>
          <w:r w:rsidRPr="009C45D9">
            <w:rPr>
              <w:rStyle w:val="Hiperveza"/>
              <w:noProof/>
            </w:rPr>
            <w:instrText xml:space="preserve"> </w:instrText>
          </w:r>
          <w:r w:rsidRPr="009C45D9">
            <w:rPr>
              <w:rStyle w:val="Hiperveza"/>
              <w:noProof/>
            </w:rPr>
          </w:r>
          <w:r w:rsidRPr="009C45D9">
            <w:rPr>
              <w:rStyle w:val="Hiperveza"/>
              <w:noProof/>
            </w:rPr>
            <w:fldChar w:fldCharType="separate"/>
          </w:r>
          <w:r w:rsidRPr="009C45D9">
            <w:rPr>
              <w:rStyle w:val="Hiperveza"/>
              <w:noProof/>
            </w:rPr>
            <w:t>2.2.</w:t>
          </w:r>
          <w:r>
            <w:rPr>
              <w:rFonts w:asciiTheme="minorHAnsi" w:eastAsiaTheme="minorEastAsia" w:hAnsiTheme="minorHAnsi"/>
              <w:noProof/>
              <w:sz w:val="22"/>
              <w:lang w:val="en-GB" w:eastAsia="en-GB"/>
            </w:rPr>
            <w:tab/>
          </w:r>
          <w:r w:rsidRPr="009C45D9">
            <w:rPr>
              <w:rStyle w:val="Hiperveza"/>
              <w:noProof/>
            </w:rPr>
            <w:t>Hipoteza</w:t>
          </w:r>
          <w:r>
            <w:rPr>
              <w:noProof/>
              <w:webHidden/>
            </w:rPr>
            <w:tab/>
          </w:r>
          <w:r>
            <w:rPr>
              <w:noProof/>
              <w:webHidden/>
            </w:rPr>
            <w:fldChar w:fldCharType="begin"/>
          </w:r>
          <w:r>
            <w:rPr>
              <w:noProof/>
              <w:webHidden/>
            </w:rPr>
            <w:instrText xml:space="preserve"> PAGEREF _Toc106723601 \h </w:instrText>
          </w:r>
          <w:r>
            <w:rPr>
              <w:noProof/>
              <w:webHidden/>
            </w:rPr>
          </w:r>
          <w:r>
            <w:rPr>
              <w:noProof/>
              <w:webHidden/>
            </w:rPr>
            <w:fldChar w:fldCharType="separate"/>
          </w:r>
          <w:r>
            <w:rPr>
              <w:noProof/>
              <w:webHidden/>
            </w:rPr>
            <w:t>7</w:t>
          </w:r>
          <w:r>
            <w:rPr>
              <w:noProof/>
              <w:webHidden/>
            </w:rPr>
            <w:fldChar w:fldCharType="end"/>
          </w:r>
          <w:r w:rsidRPr="009C45D9">
            <w:rPr>
              <w:rStyle w:val="Hiperveza"/>
              <w:noProof/>
            </w:rPr>
            <w:fldChar w:fldCharType="end"/>
          </w:r>
        </w:p>
        <w:p w14:paraId="5C1376C9" w14:textId="262A3AD0" w:rsidR="009A4FBB" w:rsidRDefault="009A4FBB">
          <w:pPr>
            <w:pStyle w:val="Sadraj1"/>
            <w:rPr>
              <w:rFonts w:asciiTheme="minorHAnsi" w:eastAsiaTheme="minorEastAsia" w:hAnsiTheme="minorHAnsi"/>
              <w:noProof/>
              <w:sz w:val="22"/>
              <w:lang w:val="en-GB" w:eastAsia="en-GB"/>
            </w:rPr>
          </w:pPr>
          <w:r w:rsidRPr="009C45D9">
            <w:rPr>
              <w:rStyle w:val="Hiperveza"/>
              <w:noProof/>
            </w:rPr>
            <w:fldChar w:fldCharType="begin"/>
          </w:r>
          <w:r w:rsidRPr="009C45D9">
            <w:rPr>
              <w:rStyle w:val="Hiperveza"/>
              <w:noProof/>
            </w:rPr>
            <w:instrText xml:space="preserve"> </w:instrText>
          </w:r>
          <w:r>
            <w:rPr>
              <w:noProof/>
            </w:rPr>
            <w:instrText>HYPERLINK \l "_Toc106723602"</w:instrText>
          </w:r>
          <w:r w:rsidRPr="009C45D9">
            <w:rPr>
              <w:rStyle w:val="Hiperveza"/>
              <w:noProof/>
            </w:rPr>
            <w:instrText xml:space="preserve"> </w:instrText>
          </w:r>
          <w:r w:rsidRPr="009C45D9">
            <w:rPr>
              <w:rStyle w:val="Hiperveza"/>
              <w:noProof/>
            </w:rPr>
          </w:r>
          <w:r w:rsidRPr="009C45D9">
            <w:rPr>
              <w:rStyle w:val="Hiperveza"/>
              <w:noProof/>
            </w:rPr>
            <w:fldChar w:fldCharType="separate"/>
          </w:r>
          <w:r w:rsidRPr="009C45D9">
            <w:rPr>
              <w:rStyle w:val="Hiperveza"/>
              <w:rFonts w:cs="Times New Roman"/>
              <w:b/>
              <w:bCs/>
              <w:noProof/>
            </w:rPr>
            <w:t>3.</w:t>
          </w:r>
          <w:r>
            <w:rPr>
              <w:rFonts w:asciiTheme="minorHAnsi" w:eastAsiaTheme="minorEastAsia" w:hAnsiTheme="minorHAnsi"/>
              <w:noProof/>
              <w:sz w:val="22"/>
              <w:lang w:val="en-GB" w:eastAsia="en-GB"/>
            </w:rPr>
            <w:tab/>
          </w:r>
          <w:r w:rsidRPr="009C45D9">
            <w:rPr>
              <w:rStyle w:val="Hiperveza"/>
              <w:rFonts w:cs="Times New Roman"/>
              <w:b/>
              <w:bCs/>
              <w:noProof/>
            </w:rPr>
            <w:t>Arhitektura aplikacije</w:t>
          </w:r>
          <w:r>
            <w:rPr>
              <w:noProof/>
              <w:webHidden/>
            </w:rPr>
            <w:tab/>
          </w:r>
          <w:r>
            <w:rPr>
              <w:noProof/>
              <w:webHidden/>
            </w:rPr>
            <w:fldChar w:fldCharType="begin"/>
          </w:r>
          <w:r>
            <w:rPr>
              <w:noProof/>
              <w:webHidden/>
            </w:rPr>
            <w:instrText xml:space="preserve"> PAGEREF _Toc106723602 \h </w:instrText>
          </w:r>
          <w:r>
            <w:rPr>
              <w:noProof/>
              <w:webHidden/>
            </w:rPr>
          </w:r>
          <w:r>
            <w:rPr>
              <w:noProof/>
              <w:webHidden/>
            </w:rPr>
            <w:fldChar w:fldCharType="separate"/>
          </w:r>
          <w:r>
            <w:rPr>
              <w:noProof/>
              <w:webHidden/>
            </w:rPr>
            <w:t>8</w:t>
          </w:r>
          <w:r>
            <w:rPr>
              <w:noProof/>
              <w:webHidden/>
            </w:rPr>
            <w:fldChar w:fldCharType="end"/>
          </w:r>
          <w:r w:rsidRPr="009C45D9">
            <w:rPr>
              <w:rStyle w:val="Hiperveza"/>
              <w:noProof/>
            </w:rPr>
            <w:fldChar w:fldCharType="end"/>
          </w:r>
        </w:p>
        <w:p w14:paraId="71C0E278" w14:textId="17C55770" w:rsidR="009A4FBB" w:rsidRDefault="009A4FBB">
          <w:pPr>
            <w:pStyle w:val="Sadraj1"/>
            <w:rPr>
              <w:rFonts w:asciiTheme="minorHAnsi" w:eastAsiaTheme="minorEastAsia" w:hAnsiTheme="minorHAnsi"/>
              <w:noProof/>
              <w:sz w:val="22"/>
              <w:lang w:val="en-GB" w:eastAsia="en-GB"/>
            </w:rPr>
          </w:pPr>
          <w:r w:rsidRPr="009C45D9">
            <w:rPr>
              <w:rStyle w:val="Hiperveza"/>
              <w:noProof/>
            </w:rPr>
            <w:fldChar w:fldCharType="begin"/>
          </w:r>
          <w:r w:rsidRPr="009C45D9">
            <w:rPr>
              <w:rStyle w:val="Hiperveza"/>
              <w:noProof/>
            </w:rPr>
            <w:instrText xml:space="preserve"> </w:instrText>
          </w:r>
          <w:r>
            <w:rPr>
              <w:noProof/>
            </w:rPr>
            <w:instrText>HYPERLINK \l "_Toc106723603"</w:instrText>
          </w:r>
          <w:r w:rsidRPr="009C45D9">
            <w:rPr>
              <w:rStyle w:val="Hiperveza"/>
              <w:noProof/>
            </w:rPr>
            <w:instrText xml:space="preserve"> </w:instrText>
          </w:r>
          <w:r w:rsidRPr="009C45D9">
            <w:rPr>
              <w:rStyle w:val="Hiperveza"/>
              <w:noProof/>
            </w:rPr>
          </w:r>
          <w:r w:rsidRPr="009C45D9">
            <w:rPr>
              <w:rStyle w:val="Hiperveza"/>
              <w:noProof/>
            </w:rPr>
            <w:fldChar w:fldCharType="separate"/>
          </w:r>
          <w:r w:rsidRPr="009C45D9">
            <w:rPr>
              <w:rStyle w:val="Hiperveza"/>
              <w:noProof/>
            </w:rPr>
            <w:t>3.1.</w:t>
          </w:r>
          <w:r>
            <w:rPr>
              <w:rFonts w:asciiTheme="minorHAnsi" w:eastAsiaTheme="minorEastAsia" w:hAnsiTheme="minorHAnsi"/>
              <w:noProof/>
              <w:sz w:val="22"/>
              <w:lang w:val="en-GB" w:eastAsia="en-GB"/>
            </w:rPr>
            <w:tab/>
          </w:r>
          <w:r w:rsidRPr="009C45D9">
            <w:rPr>
              <w:rStyle w:val="Hiperveza"/>
              <w:noProof/>
            </w:rPr>
            <w:t>Baza podataka</w:t>
          </w:r>
          <w:r>
            <w:rPr>
              <w:noProof/>
              <w:webHidden/>
            </w:rPr>
            <w:tab/>
          </w:r>
          <w:r>
            <w:rPr>
              <w:noProof/>
              <w:webHidden/>
            </w:rPr>
            <w:fldChar w:fldCharType="begin"/>
          </w:r>
          <w:r>
            <w:rPr>
              <w:noProof/>
              <w:webHidden/>
            </w:rPr>
            <w:instrText xml:space="preserve"> PAGEREF _Toc106723603 \h </w:instrText>
          </w:r>
          <w:r>
            <w:rPr>
              <w:noProof/>
              <w:webHidden/>
            </w:rPr>
          </w:r>
          <w:r>
            <w:rPr>
              <w:noProof/>
              <w:webHidden/>
            </w:rPr>
            <w:fldChar w:fldCharType="separate"/>
          </w:r>
          <w:r>
            <w:rPr>
              <w:noProof/>
              <w:webHidden/>
            </w:rPr>
            <w:t>9</w:t>
          </w:r>
          <w:r>
            <w:rPr>
              <w:noProof/>
              <w:webHidden/>
            </w:rPr>
            <w:fldChar w:fldCharType="end"/>
          </w:r>
          <w:r w:rsidRPr="009C45D9">
            <w:rPr>
              <w:rStyle w:val="Hiperveza"/>
              <w:noProof/>
            </w:rPr>
            <w:fldChar w:fldCharType="end"/>
          </w:r>
        </w:p>
        <w:p w14:paraId="0FBD138D" w14:textId="4586BDC1" w:rsidR="009A4FBB" w:rsidRDefault="009A4FBB">
          <w:pPr>
            <w:pStyle w:val="Sadraj1"/>
            <w:rPr>
              <w:rFonts w:asciiTheme="minorHAnsi" w:eastAsiaTheme="minorEastAsia" w:hAnsiTheme="minorHAnsi"/>
              <w:noProof/>
              <w:sz w:val="22"/>
              <w:lang w:val="en-GB" w:eastAsia="en-GB"/>
            </w:rPr>
          </w:pPr>
          <w:r w:rsidRPr="009C45D9">
            <w:rPr>
              <w:rStyle w:val="Hiperveza"/>
              <w:noProof/>
            </w:rPr>
            <w:fldChar w:fldCharType="begin"/>
          </w:r>
          <w:r w:rsidRPr="009C45D9">
            <w:rPr>
              <w:rStyle w:val="Hiperveza"/>
              <w:noProof/>
            </w:rPr>
            <w:instrText xml:space="preserve"> </w:instrText>
          </w:r>
          <w:r>
            <w:rPr>
              <w:noProof/>
            </w:rPr>
            <w:instrText>HYPERLINK \l "_Toc106723604"</w:instrText>
          </w:r>
          <w:r w:rsidRPr="009C45D9">
            <w:rPr>
              <w:rStyle w:val="Hiperveza"/>
              <w:noProof/>
            </w:rPr>
            <w:instrText xml:space="preserve"> </w:instrText>
          </w:r>
          <w:r w:rsidRPr="009C45D9">
            <w:rPr>
              <w:rStyle w:val="Hiperveza"/>
              <w:noProof/>
            </w:rPr>
          </w:r>
          <w:r w:rsidRPr="009C45D9">
            <w:rPr>
              <w:rStyle w:val="Hiperveza"/>
              <w:noProof/>
            </w:rPr>
            <w:fldChar w:fldCharType="separate"/>
          </w:r>
          <w:r w:rsidRPr="009C45D9">
            <w:rPr>
              <w:rStyle w:val="Hiperveza"/>
              <w:noProof/>
            </w:rPr>
            <w:t>3.2.</w:t>
          </w:r>
          <w:r>
            <w:rPr>
              <w:rFonts w:asciiTheme="minorHAnsi" w:eastAsiaTheme="minorEastAsia" w:hAnsiTheme="minorHAnsi"/>
              <w:noProof/>
              <w:sz w:val="22"/>
              <w:lang w:val="en-GB" w:eastAsia="en-GB"/>
            </w:rPr>
            <w:tab/>
          </w:r>
          <w:r w:rsidRPr="009C45D9">
            <w:rPr>
              <w:rStyle w:val="Hiperveza"/>
              <w:noProof/>
            </w:rPr>
            <w:t>Prezentacijski sloj</w:t>
          </w:r>
          <w:r>
            <w:rPr>
              <w:noProof/>
              <w:webHidden/>
            </w:rPr>
            <w:tab/>
          </w:r>
          <w:r>
            <w:rPr>
              <w:noProof/>
              <w:webHidden/>
            </w:rPr>
            <w:fldChar w:fldCharType="begin"/>
          </w:r>
          <w:r>
            <w:rPr>
              <w:noProof/>
              <w:webHidden/>
            </w:rPr>
            <w:instrText xml:space="preserve"> PAGEREF _Toc106723604 \h </w:instrText>
          </w:r>
          <w:r>
            <w:rPr>
              <w:noProof/>
              <w:webHidden/>
            </w:rPr>
          </w:r>
          <w:r>
            <w:rPr>
              <w:noProof/>
              <w:webHidden/>
            </w:rPr>
            <w:fldChar w:fldCharType="separate"/>
          </w:r>
          <w:r>
            <w:rPr>
              <w:noProof/>
              <w:webHidden/>
            </w:rPr>
            <w:t>9</w:t>
          </w:r>
          <w:r>
            <w:rPr>
              <w:noProof/>
              <w:webHidden/>
            </w:rPr>
            <w:fldChar w:fldCharType="end"/>
          </w:r>
          <w:r w:rsidRPr="009C45D9">
            <w:rPr>
              <w:rStyle w:val="Hiperveza"/>
              <w:noProof/>
            </w:rPr>
            <w:fldChar w:fldCharType="end"/>
          </w:r>
        </w:p>
        <w:p w14:paraId="63A3C8BC" w14:textId="2F662925" w:rsidR="009A4FBB" w:rsidRDefault="009A4FBB">
          <w:pPr>
            <w:pStyle w:val="Sadraj1"/>
            <w:rPr>
              <w:rFonts w:asciiTheme="minorHAnsi" w:eastAsiaTheme="minorEastAsia" w:hAnsiTheme="minorHAnsi"/>
              <w:noProof/>
              <w:sz w:val="22"/>
              <w:lang w:val="en-GB" w:eastAsia="en-GB"/>
            </w:rPr>
          </w:pPr>
          <w:r w:rsidRPr="009C45D9">
            <w:rPr>
              <w:rStyle w:val="Hiperveza"/>
              <w:noProof/>
            </w:rPr>
            <w:fldChar w:fldCharType="begin"/>
          </w:r>
          <w:r w:rsidRPr="009C45D9">
            <w:rPr>
              <w:rStyle w:val="Hiperveza"/>
              <w:noProof/>
            </w:rPr>
            <w:instrText xml:space="preserve"> </w:instrText>
          </w:r>
          <w:r>
            <w:rPr>
              <w:noProof/>
            </w:rPr>
            <w:instrText>HYPERLINK \l "_Toc106723605"</w:instrText>
          </w:r>
          <w:r w:rsidRPr="009C45D9">
            <w:rPr>
              <w:rStyle w:val="Hiperveza"/>
              <w:noProof/>
            </w:rPr>
            <w:instrText xml:space="preserve"> </w:instrText>
          </w:r>
          <w:r w:rsidRPr="009C45D9">
            <w:rPr>
              <w:rStyle w:val="Hiperveza"/>
              <w:noProof/>
            </w:rPr>
          </w:r>
          <w:r w:rsidRPr="009C45D9">
            <w:rPr>
              <w:rStyle w:val="Hiperveza"/>
              <w:noProof/>
            </w:rPr>
            <w:fldChar w:fldCharType="separate"/>
          </w:r>
          <w:r w:rsidRPr="009C45D9">
            <w:rPr>
              <w:rStyle w:val="Hiperveza"/>
              <w:noProof/>
            </w:rPr>
            <w:t>3.2.1.</w:t>
          </w:r>
          <w:r>
            <w:rPr>
              <w:rFonts w:asciiTheme="minorHAnsi" w:eastAsiaTheme="minorEastAsia" w:hAnsiTheme="minorHAnsi"/>
              <w:noProof/>
              <w:sz w:val="22"/>
              <w:lang w:val="en-GB" w:eastAsia="en-GB"/>
            </w:rPr>
            <w:tab/>
          </w:r>
          <w:r w:rsidRPr="009C45D9">
            <w:rPr>
              <w:rStyle w:val="Hiperveza"/>
              <w:noProof/>
            </w:rPr>
            <w:t>Struktura prezentacijskog sloja aplikacije</w:t>
          </w:r>
          <w:r>
            <w:rPr>
              <w:noProof/>
              <w:webHidden/>
            </w:rPr>
            <w:tab/>
          </w:r>
          <w:r>
            <w:rPr>
              <w:noProof/>
              <w:webHidden/>
            </w:rPr>
            <w:fldChar w:fldCharType="begin"/>
          </w:r>
          <w:r>
            <w:rPr>
              <w:noProof/>
              <w:webHidden/>
            </w:rPr>
            <w:instrText xml:space="preserve"> PAGEREF _Toc106723605 \h </w:instrText>
          </w:r>
          <w:r>
            <w:rPr>
              <w:noProof/>
              <w:webHidden/>
            </w:rPr>
          </w:r>
          <w:r>
            <w:rPr>
              <w:noProof/>
              <w:webHidden/>
            </w:rPr>
            <w:fldChar w:fldCharType="separate"/>
          </w:r>
          <w:r>
            <w:rPr>
              <w:noProof/>
              <w:webHidden/>
            </w:rPr>
            <w:t>12</w:t>
          </w:r>
          <w:r>
            <w:rPr>
              <w:noProof/>
              <w:webHidden/>
            </w:rPr>
            <w:fldChar w:fldCharType="end"/>
          </w:r>
          <w:r w:rsidRPr="009C45D9">
            <w:rPr>
              <w:rStyle w:val="Hiperveza"/>
              <w:noProof/>
            </w:rPr>
            <w:fldChar w:fldCharType="end"/>
          </w:r>
        </w:p>
        <w:p w14:paraId="1D58BD33" w14:textId="0B739A2D" w:rsidR="009A4FBB" w:rsidRDefault="009A4FBB">
          <w:pPr>
            <w:pStyle w:val="Sadraj1"/>
            <w:rPr>
              <w:rFonts w:asciiTheme="minorHAnsi" w:eastAsiaTheme="minorEastAsia" w:hAnsiTheme="minorHAnsi"/>
              <w:noProof/>
              <w:sz w:val="22"/>
              <w:lang w:val="en-GB" w:eastAsia="en-GB"/>
            </w:rPr>
          </w:pPr>
          <w:r w:rsidRPr="009C45D9">
            <w:rPr>
              <w:rStyle w:val="Hiperveza"/>
              <w:noProof/>
            </w:rPr>
            <w:fldChar w:fldCharType="begin"/>
          </w:r>
          <w:r w:rsidRPr="009C45D9">
            <w:rPr>
              <w:rStyle w:val="Hiperveza"/>
              <w:noProof/>
            </w:rPr>
            <w:instrText xml:space="preserve"> </w:instrText>
          </w:r>
          <w:r>
            <w:rPr>
              <w:noProof/>
            </w:rPr>
            <w:instrText>HYPERLINK \l "_Toc106723606"</w:instrText>
          </w:r>
          <w:r w:rsidRPr="009C45D9">
            <w:rPr>
              <w:rStyle w:val="Hiperveza"/>
              <w:noProof/>
            </w:rPr>
            <w:instrText xml:space="preserve"> </w:instrText>
          </w:r>
          <w:r w:rsidRPr="009C45D9">
            <w:rPr>
              <w:rStyle w:val="Hiperveza"/>
              <w:noProof/>
            </w:rPr>
          </w:r>
          <w:r w:rsidRPr="009C45D9">
            <w:rPr>
              <w:rStyle w:val="Hiperveza"/>
              <w:noProof/>
            </w:rPr>
            <w:fldChar w:fldCharType="separate"/>
          </w:r>
          <w:r w:rsidRPr="009C45D9">
            <w:rPr>
              <w:rStyle w:val="Hiperveza"/>
              <w:noProof/>
            </w:rPr>
            <w:t>3.3.</w:t>
          </w:r>
          <w:r>
            <w:rPr>
              <w:rFonts w:asciiTheme="minorHAnsi" w:eastAsiaTheme="minorEastAsia" w:hAnsiTheme="minorHAnsi"/>
              <w:noProof/>
              <w:sz w:val="22"/>
              <w:lang w:val="en-GB" w:eastAsia="en-GB"/>
            </w:rPr>
            <w:tab/>
          </w:r>
          <w:r w:rsidRPr="009C45D9">
            <w:rPr>
              <w:rStyle w:val="Hiperveza"/>
              <w:noProof/>
            </w:rPr>
            <w:t>Sloj poslovne logike</w:t>
          </w:r>
          <w:r>
            <w:rPr>
              <w:noProof/>
              <w:webHidden/>
            </w:rPr>
            <w:tab/>
          </w:r>
          <w:r>
            <w:rPr>
              <w:noProof/>
              <w:webHidden/>
            </w:rPr>
            <w:fldChar w:fldCharType="begin"/>
          </w:r>
          <w:r>
            <w:rPr>
              <w:noProof/>
              <w:webHidden/>
            </w:rPr>
            <w:instrText xml:space="preserve"> PAGEREF _Toc106723606 \h </w:instrText>
          </w:r>
          <w:r>
            <w:rPr>
              <w:noProof/>
              <w:webHidden/>
            </w:rPr>
          </w:r>
          <w:r>
            <w:rPr>
              <w:noProof/>
              <w:webHidden/>
            </w:rPr>
            <w:fldChar w:fldCharType="separate"/>
          </w:r>
          <w:r>
            <w:rPr>
              <w:noProof/>
              <w:webHidden/>
            </w:rPr>
            <w:t>12</w:t>
          </w:r>
          <w:r>
            <w:rPr>
              <w:noProof/>
              <w:webHidden/>
            </w:rPr>
            <w:fldChar w:fldCharType="end"/>
          </w:r>
          <w:r w:rsidRPr="009C45D9">
            <w:rPr>
              <w:rStyle w:val="Hiperveza"/>
              <w:noProof/>
            </w:rPr>
            <w:fldChar w:fldCharType="end"/>
          </w:r>
        </w:p>
        <w:p w14:paraId="705F0C64" w14:textId="3386BAE5" w:rsidR="009A4FBB" w:rsidRDefault="009A4FBB">
          <w:pPr>
            <w:pStyle w:val="Sadraj1"/>
            <w:rPr>
              <w:rFonts w:asciiTheme="minorHAnsi" w:eastAsiaTheme="minorEastAsia" w:hAnsiTheme="minorHAnsi"/>
              <w:noProof/>
              <w:sz w:val="22"/>
              <w:lang w:val="en-GB" w:eastAsia="en-GB"/>
            </w:rPr>
          </w:pPr>
          <w:r w:rsidRPr="009C45D9">
            <w:rPr>
              <w:rStyle w:val="Hiperveza"/>
              <w:noProof/>
            </w:rPr>
            <w:fldChar w:fldCharType="begin"/>
          </w:r>
          <w:r w:rsidRPr="009C45D9">
            <w:rPr>
              <w:rStyle w:val="Hiperveza"/>
              <w:noProof/>
            </w:rPr>
            <w:instrText xml:space="preserve"> </w:instrText>
          </w:r>
          <w:r>
            <w:rPr>
              <w:noProof/>
            </w:rPr>
            <w:instrText>HYPERLINK \l "_Toc106723607"</w:instrText>
          </w:r>
          <w:r w:rsidRPr="009C45D9">
            <w:rPr>
              <w:rStyle w:val="Hiperveza"/>
              <w:noProof/>
            </w:rPr>
            <w:instrText xml:space="preserve"> </w:instrText>
          </w:r>
          <w:r w:rsidRPr="009C45D9">
            <w:rPr>
              <w:rStyle w:val="Hiperveza"/>
              <w:noProof/>
            </w:rPr>
          </w:r>
          <w:r w:rsidRPr="009C45D9">
            <w:rPr>
              <w:rStyle w:val="Hiperveza"/>
              <w:noProof/>
            </w:rPr>
            <w:fldChar w:fldCharType="separate"/>
          </w:r>
          <w:r w:rsidRPr="009C45D9">
            <w:rPr>
              <w:rStyle w:val="Hiperveza"/>
              <w:noProof/>
            </w:rPr>
            <w:t>3.3.1.</w:t>
          </w:r>
          <w:r>
            <w:rPr>
              <w:rFonts w:asciiTheme="minorHAnsi" w:eastAsiaTheme="minorEastAsia" w:hAnsiTheme="minorHAnsi"/>
              <w:noProof/>
              <w:sz w:val="22"/>
              <w:lang w:val="en-GB" w:eastAsia="en-GB"/>
            </w:rPr>
            <w:tab/>
          </w:r>
          <w:r w:rsidRPr="009C45D9">
            <w:rPr>
              <w:rStyle w:val="Hiperveza"/>
              <w:noProof/>
            </w:rPr>
            <w:t>Struktura sloja poslovne logike</w:t>
          </w:r>
          <w:r>
            <w:rPr>
              <w:noProof/>
              <w:webHidden/>
            </w:rPr>
            <w:tab/>
          </w:r>
          <w:r>
            <w:rPr>
              <w:noProof/>
              <w:webHidden/>
            </w:rPr>
            <w:fldChar w:fldCharType="begin"/>
          </w:r>
          <w:r>
            <w:rPr>
              <w:noProof/>
              <w:webHidden/>
            </w:rPr>
            <w:instrText xml:space="preserve"> PAGEREF _Toc106723607 \h </w:instrText>
          </w:r>
          <w:r>
            <w:rPr>
              <w:noProof/>
              <w:webHidden/>
            </w:rPr>
          </w:r>
          <w:r>
            <w:rPr>
              <w:noProof/>
              <w:webHidden/>
            </w:rPr>
            <w:fldChar w:fldCharType="separate"/>
          </w:r>
          <w:r>
            <w:rPr>
              <w:noProof/>
              <w:webHidden/>
            </w:rPr>
            <w:t>13</w:t>
          </w:r>
          <w:r>
            <w:rPr>
              <w:noProof/>
              <w:webHidden/>
            </w:rPr>
            <w:fldChar w:fldCharType="end"/>
          </w:r>
          <w:r w:rsidRPr="009C45D9">
            <w:rPr>
              <w:rStyle w:val="Hiperveza"/>
              <w:noProof/>
            </w:rPr>
            <w:fldChar w:fldCharType="end"/>
          </w:r>
        </w:p>
        <w:p w14:paraId="096B4162" w14:textId="527E3639" w:rsidR="009A4FBB" w:rsidRDefault="009A4FBB">
          <w:pPr>
            <w:pStyle w:val="Sadraj1"/>
            <w:rPr>
              <w:rFonts w:asciiTheme="minorHAnsi" w:eastAsiaTheme="minorEastAsia" w:hAnsiTheme="minorHAnsi"/>
              <w:noProof/>
              <w:sz w:val="22"/>
              <w:lang w:val="en-GB" w:eastAsia="en-GB"/>
            </w:rPr>
          </w:pPr>
          <w:r w:rsidRPr="009C45D9">
            <w:rPr>
              <w:rStyle w:val="Hiperveza"/>
              <w:noProof/>
            </w:rPr>
            <w:fldChar w:fldCharType="begin"/>
          </w:r>
          <w:r w:rsidRPr="009C45D9">
            <w:rPr>
              <w:rStyle w:val="Hiperveza"/>
              <w:noProof/>
            </w:rPr>
            <w:instrText xml:space="preserve"> </w:instrText>
          </w:r>
          <w:r>
            <w:rPr>
              <w:noProof/>
            </w:rPr>
            <w:instrText>HYPERLINK \l "_Toc106723608"</w:instrText>
          </w:r>
          <w:r w:rsidRPr="009C45D9">
            <w:rPr>
              <w:rStyle w:val="Hiperveza"/>
              <w:noProof/>
            </w:rPr>
            <w:instrText xml:space="preserve"> </w:instrText>
          </w:r>
          <w:r w:rsidRPr="009C45D9">
            <w:rPr>
              <w:rStyle w:val="Hiperveza"/>
              <w:noProof/>
            </w:rPr>
          </w:r>
          <w:r w:rsidRPr="009C45D9">
            <w:rPr>
              <w:rStyle w:val="Hiperveza"/>
              <w:noProof/>
            </w:rPr>
            <w:fldChar w:fldCharType="separate"/>
          </w:r>
          <w:r w:rsidRPr="009C45D9">
            <w:rPr>
              <w:rStyle w:val="Hiperveza"/>
              <w:noProof/>
            </w:rPr>
            <w:t>3.4.</w:t>
          </w:r>
          <w:r>
            <w:rPr>
              <w:rFonts w:asciiTheme="minorHAnsi" w:eastAsiaTheme="minorEastAsia" w:hAnsiTheme="minorHAnsi"/>
              <w:noProof/>
              <w:sz w:val="22"/>
              <w:lang w:val="en-GB" w:eastAsia="en-GB"/>
            </w:rPr>
            <w:tab/>
          </w:r>
          <w:r w:rsidRPr="009C45D9">
            <w:rPr>
              <w:rStyle w:val="Hiperveza"/>
              <w:noProof/>
            </w:rPr>
            <w:t>Implementacija REST API-a</w:t>
          </w:r>
          <w:r>
            <w:rPr>
              <w:noProof/>
              <w:webHidden/>
            </w:rPr>
            <w:tab/>
          </w:r>
          <w:r>
            <w:rPr>
              <w:noProof/>
              <w:webHidden/>
            </w:rPr>
            <w:fldChar w:fldCharType="begin"/>
          </w:r>
          <w:r>
            <w:rPr>
              <w:noProof/>
              <w:webHidden/>
            </w:rPr>
            <w:instrText xml:space="preserve"> PAGEREF _Toc106723608 \h </w:instrText>
          </w:r>
          <w:r>
            <w:rPr>
              <w:noProof/>
              <w:webHidden/>
            </w:rPr>
          </w:r>
          <w:r>
            <w:rPr>
              <w:noProof/>
              <w:webHidden/>
            </w:rPr>
            <w:fldChar w:fldCharType="separate"/>
          </w:r>
          <w:r>
            <w:rPr>
              <w:noProof/>
              <w:webHidden/>
            </w:rPr>
            <w:t>13</w:t>
          </w:r>
          <w:r>
            <w:rPr>
              <w:noProof/>
              <w:webHidden/>
            </w:rPr>
            <w:fldChar w:fldCharType="end"/>
          </w:r>
          <w:r w:rsidRPr="009C45D9">
            <w:rPr>
              <w:rStyle w:val="Hiperveza"/>
              <w:noProof/>
            </w:rPr>
            <w:fldChar w:fldCharType="end"/>
          </w:r>
        </w:p>
        <w:p w14:paraId="72B7F330" w14:textId="6EBEA7C7" w:rsidR="009A4FBB" w:rsidRDefault="009A4FBB">
          <w:pPr>
            <w:pStyle w:val="Sadraj1"/>
            <w:rPr>
              <w:rFonts w:asciiTheme="minorHAnsi" w:eastAsiaTheme="minorEastAsia" w:hAnsiTheme="minorHAnsi"/>
              <w:noProof/>
              <w:sz w:val="22"/>
              <w:lang w:val="en-GB" w:eastAsia="en-GB"/>
            </w:rPr>
          </w:pPr>
          <w:r w:rsidRPr="009C45D9">
            <w:rPr>
              <w:rStyle w:val="Hiperveza"/>
              <w:noProof/>
            </w:rPr>
            <w:fldChar w:fldCharType="begin"/>
          </w:r>
          <w:r w:rsidRPr="009C45D9">
            <w:rPr>
              <w:rStyle w:val="Hiperveza"/>
              <w:noProof/>
            </w:rPr>
            <w:instrText xml:space="preserve"> </w:instrText>
          </w:r>
          <w:r>
            <w:rPr>
              <w:noProof/>
            </w:rPr>
            <w:instrText>HYPERLINK \l "_Toc106723609"</w:instrText>
          </w:r>
          <w:r w:rsidRPr="009C45D9">
            <w:rPr>
              <w:rStyle w:val="Hiperveza"/>
              <w:noProof/>
            </w:rPr>
            <w:instrText xml:space="preserve"> </w:instrText>
          </w:r>
          <w:r w:rsidRPr="009C45D9">
            <w:rPr>
              <w:rStyle w:val="Hiperveza"/>
              <w:noProof/>
            </w:rPr>
          </w:r>
          <w:r w:rsidRPr="009C45D9">
            <w:rPr>
              <w:rStyle w:val="Hiperveza"/>
              <w:noProof/>
            </w:rPr>
            <w:fldChar w:fldCharType="separate"/>
          </w:r>
          <w:r w:rsidRPr="009C45D9">
            <w:rPr>
              <w:rStyle w:val="Hiperveza"/>
              <w:noProof/>
            </w:rPr>
            <w:t>3.4.1.</w:t>
          </w:r>
          <w:r>
            <w:rPr>
              <w:rFonts w:asciiTheme="minorHAnsi" w:eastAsiaTheme="minorEastAsia" w:hAnsiTheme="minorHAnsi"/>
              <w:noProof/>
              <w:sz w:val="22"/>
              <w:lang w:val="en-GB" w:eastAsia="en-GB"/>
            </w:rPr>
            <w:tab/>
          </w:r>
          <w:r w:rsidRPr="009C45D9">
            <w:rPr>
              <w:rStyle w:val="Hiperveza"/>
              <w:noProof/>
            </w:rPr>
            <w:t>Podatkovni sloj</w:t>
          </w:r>
          <w:r>
            <w:rPr>
              <w:noProof/>
              <w:webHidden/>
            </w:rPr>
            <w:tab/>
          </w:r>
          <w:r>
            <w:rPr>
              <w:noProof/>
              <w:webHidden/>
            </w:rPr>
            <w:fldChar w:fldCharType="begin"/>
          </w:r>
          <w:r>
            <w:rPr>
              <w:noProof/>
              <w:webHidden/>
            </w:rPr>
            <w:instrText xml:space="preserve"> PAGEREF _Toc106723609 \h </w:instrText>
          </w:r>
          <w:r>
            <w:rPr>
              <w:noProof/>
              <w:webHidden/>
            </w:rPr>
          </w:r>
          <w:r>
            <w:rPr>
              <w:noProof/>
              <w:webHidden/>
            </w:rPr>
            <w:fldChar w:fldCharType="separate"/>
          </w:r>
          <w:r>
            <w:rPr>
              <w:noProof/>
              <w:webHidden/>
            </w:rPr>
            <w:t>14</w:t>
          </w:r>
          <w:r>
            <w:rPr>
              <w:noProof/>
              <w:webHidden/>
            </w:rPr>
            <w:fldChar w:fldCharType="end"/>
          </w:r>
          <w:r w:rsidRPr="009C45D9">
            <w:rPr>
              <w:rStyle w:val="Hiperveza"/>
              <w:noProof/>
            </w:rPr>
            <w:fldChar w:fldCharType="end"/>
          </w:r>
        </w:p>
        <w:p w14:paraId="15F9672F" w14:textId="5720AD38" w:rsidR="009A4FBB" w:rsidRDefault="009A4FBB">
          <w:pPr>
            <w:pStyle w:val="Sadraj1"/>
            <w:rPr>
              <w:rFonts w:asciiTheme="minorHAnsi" w:eastAsiaTheme="minorEastAsia" w:hAnsiTheme="minorHAnsi"/>
              <w:noProof/>
              <w:sz w:val="22"/>
              <w:lang w:val="en-GB" w:eastAsia="en-GB"/>
            </w:rPr>
          </w:pPr>
          <w:r w:rsidRPr="009C45D9">
            <w:rPr>
              <w:rStyle w:val="Hiperveza"/>
              <w:noProof/>
            </w:rPr>
            <w:fldChar w:fldCharType="begin"/>
          </w:r>
          <w:r w:rsidRPr="009C45D9">
            <w:rPr>
              <w:rStyle w:val="Hiperveza"/>
              <w:noProof/>
            </w:rPr>
            <w:instrText xml:space="preserve"> </w:instrText>
          </w:r>
          <w:r>
            <w:rPr>
              <w:noProof/>
            </w:rPr>
            <w:instrText>HYPERLINK \l "_Toc106723610"</w:instrText>
          </w:r>
          <w:r w:rsidRPr="009C45D9">
            <w:rPr>
              <w:rStyle w:val="Hiperveza"/>
              <w:noProof/>
            </w:rPr>
            <w:instrText xml:space="preserve"> </w:instrText>
          </w:r>
          <w:r w:rsidRPr="009C45D9">
            <w:rPr>
              <w:rStyle w:val="Hiperveza"/>
              <w:noProof/>
            </w:rPr>
          </w:r>
          <w:r w:rsidRPr="009C45D9">
            <w:rPr>
              <w:rStyle w:val="Hiperveza"/>
              <w:noProof/>
            </w:rPr>
            <w:fldChar w:fldCharType="separate"/>
          </w:r>
          <w:r w:rsidRPr="009C45D9">
            <w:rPr>
              <w:rStyle w:val="Hiperveza"/>
              <w:b/>
              <w:bCs/>
              <w:noProof/>
            </w:rPr>
            <w:t>4.</w:t>
          </w:r>
          <w:r>
            <w:rPr>
              <w:rFonts w:asciiTheme="minorHAnsi" w:eastAsiaTheme="minorEastAsia" w:hAnsiTheme="minorHAnsi"/>
              <w:noProof/>
              <w:sz w:val="22"/>
              <w:lang w:val="en-GB" w:eastAsia="en-GB"/>
            </w:rPr>
            <w:tab/>
          </w:r>
          <w:r w:rsidRPr="009C45D9">
            <w:rPr>
              <w:rStyle w:val="Hiperveza"/>
              <w:b/>
              <w:bCs/>
              <w:noProof/>
            </w:rPr>
            <w:t>Implementacija GraphQL-a</w:t>
          </w:r>
          <w:r>
            <w:rPr>
              <w:noProof/>
              <w:webHidden/>
            </w:rPr>
            <w:tab/>
          </w:r>
          <w:r>
            <w:rPr>
              <w:noProof/>
              <w:webHidden/>
            </w:rPr>
            <w:fldChar w:fldCharType="begin"/>
          </w:r>
          <w:r>
            <w:rPr>
              <w:noProof/>
              <w:webHidden/>
            </w:rPr>
            <w:instrText xml:space="preserve"> PAGEREF _Toc106723610 \h </w:instrText>
          </w:r>
          <w:r>
            <w:rPr>
              <w:noProof/>
              <w:webHidden/>
            </w:rPr>
          </w:r>
          <w:r>
            <w:rPr>
              <w:noProof/>
              <w:webHidden/>
            </w:rPr>
            <w:fldChar w:fldCharType="separate"/>
          </w:r>
          <w:r>
            <w:rPr>
              <w:noProof/>
              <w:webHidden/>
            </w:rPr>
            <w:t>16</w:t>
          </w:r>
          <w:r>
            <w:rPr>
              <w:noProof/>
              <w:webHidden/>
            </w:rPr>
            <w:fldChar w:fldCharType="end"/>
          </w:r>
          <w:r w:rsidRPr="009C45D9">
            <w:rPr>
              <w:rStyle w:val="Hiperveza"/>
              <w:noProof/>
            </w:rPr>
            <w:fldChar w:fldCharType="end"/>
          </w:r>
        </w:p>
        <w:p w14:paraId="1BF83B89" w14:textId="5823903D" w:rsidR="009A4FBB" w:rsidRDefault="009A4FBB">
          <w:pPr>
            <w:pStyle w:val="Sadraj1"/>
            <w:rPr>
              <w:rFonts w:asciiTheme="minorHAnsi" w:eastAsiaTheme="minorEastAsia" w:hAnsiTheme="minorHAnsi"/>
              <w:noProof/>
              <w:sz w:val="22"/>
              <w:lang w:val="en-GB" w:eastAsia="en-GB"/>
            </w:rPr>
          </w:pPr>
          <w:r w:rsidRPr="009C45D9">
            <w:rPr>
              <w:rStyle w:val="Hiperveza"/>
              <w:noProof/>
            </w:rPr>
            <w:fldChar w:fldCharType="begin"/>
          </w:r>
          <w:r w:rsidRPr="009C45D9">
            <w:rPr>
              <w:rStyle w:val="Hiperveza"/>
              <w:noProof/>
            </w:rPr>
            <w:instrText xml:space="preserve"> </w:instrText>
          </w:r>
          <w:r>
            <w:rPr>
              <w:noProof/>
            </w:rPr>
            <w:instrText>HYPERLINK \l "_Toc106723611"</w:instrText>
          </w:r>
          <w:r w:rsidRPr="009C45D9">
            <w:rPr>
              <w:rStyle w:val="Hiperveza"/>
              <w:noProof/>
            </w:rPr>
            <w:instrText xml:space="preserve"> </w:instrText>
          </w:r>
          <w:r w:rsidRPr="009C45D9">
            <w:rPr>
              <w:rStyle w:val="Hiperveza"/>
              <w:noProof/>
            </w:rPr>
          </w:r>
          <w:r w:rsidRPr="009C45D9">
            <w:rPr>
              <w:rStyle w:val="Hiperveza"/>
              <w:noProof/>
            </w:rPr>
            <w:fldChar w:fldCharType="separate"/>
          </w:r>
          <w:r w:rsidRPr="009C45D9">
            <w:rPr>
              <w:rStyle w:val="Hiperveza"/>
              <w:noProof/>
            </w:rPr>
            <w:t>4.1.</w:t>
          </w:r>
          <w:r>
            <w:rPr>
              <w:rFonts w:asciiTheme="minorHAnsi" w:eastAsiaTheme="minorEastAsia" w:hAnsiTheme="minorHAnsi"/>
              <w:noProof/>
              <w:sz w:val="22"/>
              <w:lang w:val="en-GB" w:eastAsia="en-GB"/>
            </w:rPr>
            <w:tab/>
          </w:r>
          <w:r w:rsidRPr="009C45D9">
            <w:rPr>
              <w:rStyle w:val="Hiperveza"/>
              <w:noProof/>
            </w:rPr>
            <w:t>Postavljanje GraphQL servera</w:t>
          </w:r>
          <w:r>
            <w:rPr>
              <w:noProof/>
              <w:webHidden/>
            </w:rPr>
            <w:tab/>
          </w:r>
          <w:r>
            <w:rPr>
              <w:noProof/>
              <w:webHidden/>
            </w:rPr>
            <w:fldChar w:fldCharType="begin"/>
          </w:r>
          <w:r>
            <w:rPr>
              <w:noProof/>
              <w:webHidden/>
            </w:rPr>
            <w:instrText xml:space="preserve"> PAGEREF _Toc106723611 \h </w:instrText>
          </w:r>
          <w:r>
            <w:rPr>
              <w:noProof/>
              <w:webHidden/>
            </w:rPr>
          </w:r>
          <w:r>
            <w:rPr>
              <w:noProof/>
              <w:webHidden/>
            </w:rPr>
            <w:fldChar w:fldCharType="separate"/>
          </w:r>
          <w:r>
            <w:rPr>
              <w:noProof/>
              <w:webHidden/>
            </w:rPr>
            <w:t>16</w:t>
          </w:r>
          <w:r>
            <w:rPr>
              <w:noProof/>
              <w:webHidden/>
            </w:rPr>
            <w:fldChar w:fldCharType="end"/>
          </w:r>
          <w:r w:rsidRPr="009C45D9">
            <w:rPr>
              <w:rStyle w:val="Hiperveza"/>
              <w:noProof/>
            </w:rPr>
            <w:fldChar w:fldCharType="end"/>
          </w:r>
        </w:p>
        <w:p w14:paraId="1D10B8DC" w14:textId="1C6E7716" w:rsidR="009A4FBB" w:rsidRDefault="009A4FBB">
          <w:pPr>
            <w:pStyle w:val="Sadraj1"/>
            <w:rPr>
              <w:rFonts w:asciiTheme="minorHAnsi" w:eastAsiaTheme="minorEastAsia" w:hAnsiTheme="minorHAnsi"/>
              <w:noProof/>
              <w:sz w:val="22"/>
              <w:lang w:val="en-GB" w:eastAsia="en-GB"/>
            </w:rPr>
          </w:pPr>
          <w:r w:rsidRPr="009C45D9">
            <w:rPr>
              <w:rStyle w:val="Hiperveza"/>
              <w:noProof/>
            </w:rPr>
            <w:fldChar w:fldCharType="begin"/>
          </w:r>
          <w:r w:rsidRPr="009C45D9">
            <w:rPr>
              <w:rStyle w:val="Hiperveza"/>
              <w:noProof/>
            </w:rPr>
            <w:instrText xml:space="preserve"> </w:instrText>
          </w:r>
          <w:r>
            <w:rPr>
              <w:noProof/>
            </w:rPr>
            <w:instrText>HYPERLINK \l "_Toc106723612"</w:instrText>
          </w:r>
          <w:r w:rsidRPr="009C45D9">
            <w:rPr>
              <w:rStyle w:val="Hiperveza"/>
              <w:noProof/>
            </w:rPr>
            <w:instrText xml:space="preserve"> </w:instrText>
          </w:r>
          <w:r w:rsidRPr="009C45D9">
            <w:rPr>
              <w:rStyle w:val="Hiperveza"/>
              <w:noProof/>
            </w:rPr>
          </w:r>
          <w:r w:rsidRPr="009C45D9">
            <w:rPr>
              <w:rStyle w:val="Hiperveza"/>
              <w:noProof/>
            </w:rPr>
            <w:fldChar w:fldCharType="separate"/>
          </w:r>
          <w:r w:rsidRPr="009C45D9">
            <w:rPr>
              <w:rStyle w:val="Hiperveza"/>
              <w:noProof/>
            </w:rPr>
            <w:t>4.2.</w:t>
          </w:r>
          <w:r>
            <w:rPr>
              <w:rFonts w:asciiTheme="minorHAnsi" w:eastAsiaTheme="minorEastAsia" w:hAnsiTheme="minorHAnsi"/>
              <w:noProof/>
              <w:sz w:val="22"/>
              <w:lang w:val="en-GB" w:eastAsia="en-GB"/>
            </w:rPr>
            <w:tab/>
          </w:r>
          <w:r w:rsidRPr="009C45D9">
            <w:rPr>
              <w:rStyle w:val="Hiperveza"/>
              <w:noProof/>
            </w:rPr>
            <w:t>Klase potrebne za izvršavanje upita</w:t>
          </w:r>
          <w:r>
            <w:rPr>
              <w:noProof/>
              <w:webHidden/>
            </w:rPr>
            <w:tab/>
          </w:r>
          <w:r>
            <w:rPr>
              <w:noProof/>
              <w:webHidden/>
            </w:rPr>
            <w:fldChar w:fldCharType="begin"/>
          </w:r>
          <w:r>
            <w:rPr>
              <w:noProof/>
              <w:webHidden/>
            </w:rPr>
            <w:instrText xml:space="preserve"> PAGEREF _Toc106723612 \h </w:instrText>
          </w:r>
          <w:r>
            <w:rPr>
              <w:noProof/>
              <w:webHidden/>
            </w:rPr>
          </w:r>
          <w:r>
            <w:rPr>
              <w:noProof/>
              <w:webHidden/>
            </w:rPr>
            <w:fldChar w:fldCharType="separate"/>
          </w:r>
          <w:r>
            <w:rPr>
              <w:noProof/>
              <w:webHidden/>
            </w:rPr>
            <w:t>18</w:t>
          </w:r>
          <w:r>
            <w:rPr>
              <w:noProof/>
              <w:webHidden/>
            </w:rPr>
            <w:fldChar w:fldCharType="end"/>
          </w:r>
          <w:r w:rsidRPr="009C45D9">
            <w:rPr>
              <w:rStyle w:val="Hiperveza"/>
              <w:noProof/>
            </w:rPr>
            <w:fldChar w:fldCharType="end"/>
          </w:r>
        </w:p>
        <w:p w14:paraId="25908B58" w14:textId="038F891A" w:rsidR="009A4FBB" w:rsidRDefault="009A4FBB">
          <w:pPr>
            <w:pStyle w:val="Sadraj1"/>
            <w:rPr>
              <w:rFonts w:asciiTheme="minorHAnsi" w:eastAsiaTheme="minorEastAsia" w:hAnsiTheme="minorHAnsi"/>
              <w:noProof/>
              <w:sz w:val="22"/>
              <w:lang w:val="en-GB" w:eastAsia="en-GB"/>
            </w:rPr>
          </w:pPr>
          <w:r w:rsidRPr="009C45D9">
            <w:rPr>
              <w:rStyle w:val="Hiperveza"/>
              <w:noProof/>
            </w:rPr>
            <w:fldChar w:fldCharType="begin"/>
          </w:r>
          <w:r w:rsidRPr="009C45D9">
            <w:rPr>
              <w:rStyle w:val="Hiperveza"/>
              <w:noProof/>
            </w:rPr>
            <w:instrText xml:space="preserve"> </w:instrText>
          </w:r>
          <w:r>
            <w:rPr>
              <w:noProof/>
            </w:rPr>
            <w:instrText>HYPERLINK \l "_Toc106723613"</w:instrText>
          </w:r>
          <w:r w:rsidRPr="009C45D9">
            <w:rPr>
              <w:rStyle w:val="Hiperveza"/>
              <w:noProof/>
            </w:rPr>
            <w:instrText xml:space="preserve"> </w:instrText>
          </w:r>
          <w:r w:rsidRPr="009C45D9">
            <w:rPr>
              <w:rStyle w:val="Hiperveza"/>
              <w:noProof/>
            </w:rPr>
          </w:r>
          <w:r w:rsidRPr="009C45D9">
            <w:rPr>
              <w:rStyle w:val="Hiperveza"/>
              <w:noProof/>
            </w:rPr>
            <w:fldChar w:fldCharType="separate"/>
          </w:r>
          <w:r w:rsidRPr="009C45D9">
            <w:rPr>
              <w:rStyle w:val="Hiperveza"/>
              <w:noProof/>
            </w:rPr>
            <w:t>4.3.</w:t>
          </w:r>
          <w:r>
            <w:rPr>
              <w:rFonts w:asciiTheme="minorHAnsi" w:eastAsiaTheme="minorEastAsia" w:hAnsiTheme="minorHAnsi"/>
              <w:noProof/>
              <w:sz w:val="22"/>
              <w:lang w:val="en-GB" w:eastAsia="en-GB"/>
            </w:rPr>
            <w:tab/>
          </w:r>
          <w:r w:rsidRPr="009C45D9">
            <w:rPr>
              <w:rStyle w:val="Hiperveza"/>
              <w:noProof/>
            </w:rPr>
            <w:t>Dodatne mogućnosti GraphQL upita</w:t>
          </w:r>
          <w:r>
            <w:rPr>
              <w:noProof/>
              <w:webHidden/>
            </w:rPr>
            <w:tab/>
          </w:r>
          <w:r>
            <w:rPr>
              <w:noProof/>
              <w:webHidden/>
            </w:rPr>
            <w:fldChar w:fldCharType="begin"/>
          </w:r>
          <w:r>
            <w:rPr>
              <w:noProof/>
              <w:webHidden/>
            </w:rPr>
            <w:instrText xml:space="preserve"> PAGEREF _Toc106723613 \h </w:instrText>
          </w:r>
          <w:r>
            <w:rPr>
              <w:noProof/>
              <w:webHidden/>
            </w:rPr>
          </w:r>
          <w:r>
            <w:rPr>
              <w:noProof/>
              <w:webHidden/>
            </w:rPr>
            <w:fldChar w:fldCharType="separate"/>
          </w:r>
          <w:r>
            <w:rPr>
              <w:noProof/>
              <w:webHidden/>
            </w:rPr>
            <w:t>18</w:t>
          </w:r>
          <w:r>
            <w:rPr>
              <w:noProof/>
              <w:webHidden/>
            </w:rPr>
            <w:fldChar w:fldCharType="end"/>
          </w:r>
          <w:r w:rsidRPr="009C45D9">
            <w:rPr>
              <w:rStyle w:val="Hiperveza"/>
              <w:noProof/>
            </w:rPr>
            <w:fldChar w:fldCharType="end"/>
          </w:r>
        </w:p>
        <w:p w14:paraId="353E6405" w14:textId="4EF0F81A" w:rsidR="009A4FBB" w:rsidRDefault="009A4FBB">
          <w:pPr>
            <w:pStyle w:val="Sadraj1"/>
            <w:rPr>
              <w:rFonts w:asciiTheme="minorHAnsi" w:eastAsiaTheme="minorEastAsia" w:hAnsiTheme="minorHAnsi"/>
              <w:noProof/>
              <w:sz w:val="22"/>
              <w:lang w:val="en-GB" w:eastAsia="en-GB"/>
            </w:rPr>
          </w:pPr>
          <w:r w:rsidRPr="009C45D9">
            <w:rPr>
              <w:rStyle w:val="Hiperveza"/>
              <w:noProof/>
            </w:rPr>
            <w:fldChar w:fldCharType="begin"/>
          </w:r>
          <w:r w:rsidRPr="009C45D9">
            <w:rPr>
              <w:rStyle w:val="Hiperveza"/>
              <w:noProof/>
            </w:rPr>
            <w:instrText xml:space="preserve"> </w:instrText>
          </w:r>
          <w:r>
            <w:rPr>
              <w:noProof/>
            </w:rPr>
            <w:instrText>HYPERLINK \l "_Toc106723614"</w:instrText>
          </w:r>
          <w:r w:rsidRPr="009C45D9">
            <w:rPr>
              <w:rStyle w:val="Hiperveza"/>
              <w:noProof/>
            </w:rPr>
            <w:instrText xml:space="preserve"> </w:instrText>
          </w:r>
          <w:r w:rsidRPr="009C45D9">
            <w:rPr>
              <w:rStyle w:val="Hiperveza"/>
              <w:noProof/>
            </w:rPr>
          </w:r>
          <w:r w:rsidRPr="009C45D9">
            <w:rPr>
              <w:rStyle w:val="Hiperveza"/>
              <w:noProof/>
            </w:rPr>
            <w:fldChar w:fldCharType="separate"/>
          </w:r>
          <w:r w:rsidRPr="009C45D9">
            <w:rPr>
              <w:rStyle w:val="Hiperveza"/>
              <w:noProof/>
            </w:rPr>
            <w:t>4.4.</w:t>
          </w:r>
          <w:r>
            <w:rPr>
              <w:rFonts w:asciiTheme="minorHAnsi" w:eastAsiaTheme="minorEastAsia" w:hAnsiTheme="minorHAnsi"/>
              <w:noProof/>
              <w:sz w:val="22"/>
              <w:lang w:val="en-GB" w:eastAsia="en-GB"/>
            </w:rPr>
            <w:tab/>
          </w:r>
          <w:r w:rsidRPr="009C45D9">
            <w:rPr>
              <w:rStyle w:val="Hiperveza"/>
              <w:noProof/>
            </w:rPr>
            <w:t>GraphQL mutacije</w:t>
          </w:r>
          <w:r>
            <w:rPr>
              <w:noProof/>
              <w:webHidden/>
            </w:rPr>
            <w:tab/>
          </w:r>
          <w:r>
            <w:rPr>
              <w:noProof/>
              <w:webHidden/>
            </w:rPr>
            <w:fldChar w:fldCharType="begin"/>
          </w:r>
          <w:r>
            <w:rPr>
              <w:noProof/>
              <w:webHidden/>
            </w:rPr>
            <w:instrText xml:space="preserve"> PAGEREF _Toc106723614 \h </w:instrText>
          </w:r>
          <w:r>
            <w:rPr>
              <w:noProof/>
              <w:webHidden/>
            </w:rPr>
          </w:r>
          <w:r>
            <w:rPr>
              <w:noProof/>
              <w:webHidden/>
            </w:rPr>
            <w:fldChar w:fldCharType="separate"/>
          </w:r>
          <w:r>
            <w:rPr>
              <w:noProof/>
              <w:webHidden/>
            </w:rPr>
            <w:t>20</w:t>
          </w:r>
          <w:r>
            <w:rPr>
              <w:noProof/>
              <w:webHidden/>
            </w:rPr>
            <w:fldChar w:fldCharType="end"/>
          </w:r>
          <w:r w:rsidRPr="009C45D9">
            <w:rPr>
              <w:rStyle w:val="Hiperveza"/>
              <w:noProof/>
            </w:rPr>
            <w:fldChar w:fldCharType="end"/>
          </w:r>
        </w:p>
        <w:p w14:paraId="358FDE5F" w14:textId="765BA4E4" w:rsidR="009A4FBB" w:rsidRDefault="009A4FBB">
          <w:pPr>
            <w:pStyle w:val="Sadraj1"/>
            <w:rPr>
              <w:rFonts w:asciiTheme="minorHAnsi" w:eastAsiaTheme="minorEastAsia" w:hAnsiTheme="minorHAnsi"/>
              <w:noProof/>
              <w:sz w:val="22"/>
              <w:lang w:val="en-GB" w:eastAsia="en-GB"/>
            </w:rPr>
          </w:pPr>
          <w:r w:rsidRPr="009C45D9">
            <w:rPr>
              <w:rStyle w:val="Hiperveza"/>
              <w:noProof/>
            </w:rPr>
            <w:fldChar w:fldCharType="begin"/>
          </w:r>
          <w:r w:rsidRPr="009C45D9">
            <w:rPr>
              <w:rStyle w:val="Hiperveza"/>
              <w:noProof/>
            </w:rPr>
            <w:instrText xml:space="preserve"> </w:instrText>
          </w:r>
          <w:r>
            <w:rPr>
              <w:noProof/>
            </w:rPr>
            <w:instrText>HYPERLINK \l "_Toc106723615"</w:instrText>
          </w:r>
          <w:r w:rsidRPr="009C45D9">
            <w:rPr>
              <w:rStyle w:val="Hiperveza"/>
              <w:noProof/>
            </w:rPr>
            <w:instrText xml:space="preserve"> </w:instrText>
          </w:r>
          <w:r w:rsidRPr="009C45D9">
            <w:rPr>
              <w:rStyle w:val="Hiperveza"/>
              <w:noProof/>
            </w:rPr>
          </w:r>
          <w:r w:rsidRPr="009C45D9">
            <w:rPr>
              <w:rStyle w:val="Hiperveza"/>
              <w:noProof/>
            </w:rPr>
            <w:fldChar w:fldCharType="separate"/>
          </w:r>
          <w:r w:rsidRPr="009C45D9">
            <w:rPr>
              <w:rStyle w:val="Hiperveza"/>
              <w:b/>
              <w:bCs/>
              <w:noProof/>
            </w:rPr>
            <w:t>5.</w:t>
          </w:r>
          <w:r>
            <w:rPr>
              <w:rFonts w:asciiTheme="minorHAnsi" w:eastAsiaTheme="minorEastAsia" w:hAnsiTheme="minorHAnsi"/>
              <w:noProof/>
              <w:sz w:val="22"/>
              <w:lang w:val="en-GB" w:eastAsia="en-GB"/>
            </w:rPr>
            <w:tab/>
          </w:r>
          <w:r w:rsidRPr="009C45D9">
            <w:rPr>
              <w:rStyle w:val="Hiperveza"/>
              <w:b/>
              <w:bCs/>
              <w:noProof/>
            </w:rPr>
            <w:t>Sigurnost GraphQL-a</w:t>
          </w:r>
          <w:r>
            <w:rPr>
              <w:noProof/>
              <w:webHidden/>
            </w:rPr>
            <w:tab/>
          </w:r>
          <w:r>
            <w:rPr>
              <w:noProof/>
              <w:webHidden/>
            </w:rPr>
            <w:fldChar w:fldCharType="begin"/>
          </w:r>
          <w:r>
            <w:rPr>
              <w:noProof/>
              <w:webHidden/>
            </w:rPr>
            <w:instrText xml:space="preserve"> PAGEREF _Toc106723615 \h </w:instrText>
          </w:r>
          <w:r>
            <w:rPr>
              <w:noProof/>
              <w:webHidden/>
            </w:rPr>
          </w:r>
          <w:r>
            <w:rPr>
              <w:noProof/>
              <w:webHidden/>
            </w:rPr>
            <w:fldChar w:fldCharType="separate"/>
          </w:r>
          <w:r>
            <w:rPr>
              <w:noProof/>
              <w:webHidden/>
            </w:rPr>
            <w:t>21</w:t>
          </w:r>
          <w:r>
            <w:rPr>
              <w:noProof/>
              <w:webHidden/>
            </w:rPr>
            <w:fldChar w:fldCharType="end"/>
          </w:r>
          <w:r w:rsidRPr="009C45D9">
            <w:rPr>
              <w:rStyle w:val="Hiperveza"/>
              <w:noProof/>
            </w:rPr>
            <w:fldChar w:fldCharType="end"/>
          </w:r>
        </w:p>
        <w:p w14:paraId="6B52B215" w14:textId="0339377E" w:rsidR="009A4FBB" w:rsidRDefault="009A4FBB">
          <w:pPr>
            <w:pStyle w:val="Sadraj1"/>
            <w:rPr>
              <w:rFonts w:asciiTheme="minorHAnsi" w:eastAsiaTheme="minorEastAsia" w:hAnsiTheme="minorHAnsi"/>
              <w:noProof/>
              <w:sz w:val="22"/>
              <w:lang w:val="en-GB" w:eastAsia="en-GB"/>
            </w:rPr>
          </w:pPr>
          <w:r w:rsidRPr="009C45D9">
            <w:rPr>
              <w:rStyle w:val="Hiperveza"/>
              <w:noProof/>
            </w:rPr>
            <w:fldChar w:fldCharType="begin"/>
          </w:r>
          <w:r w:rsidRPr="009C45D9">
            <w:rPr>
              <w:rStyle w:val="Hiperveza"/>
              <w:noProof/>
            </w:rPr>
            <w:instrText xml:space="preserve"> </w:instrText>
          </w:r>
          <w:r>
            <w:rPr>
              <w:noProof/>
            </w:rPr>
            <w:instrText>HYPERLINK \l "_Toc106723616"</w:instrText>
          </w:r>
          <w:r w:rsidRPr="009C45D9">
            <w:rPr>
              <w:rStyle w:val="Hiperveza"/>
              <w:noProof/>
            </w:rPr>
            <w:instrText xml:space="preserve"> </w:instrText>
          </w:r>
          <w:r w:rsidRPr="009C45D9">
            <w:rPr>
              <w:rStyle w:val="Hiperveza"/>
              <w:noProof/>
            </w:rPr>
          </w:r>
          <w:r w:rsidRPr="009C45D9">
            <w:rPr>
              <w:rStyle w:val="Hiperveza"/>
              <w:noProof/>
            </w:rPr>
            <w:fldChar w:fldCharType="separate"/>
          </w:r>
          <w:r w:rsidRPr="009C45D9">
            <w:rPr>
              <w:rStyle w:val="Hiperveza"/>
              <w:noProof/>
            </w:rPr>
            <w:t>5.1.</w:t>
          </w:r>
          <w:r>
            <w:rPr>
              <w:rFonts w:asciiTheme="minorHAnsi" w:eastAsiaTheme="minorEastAsia" w:hAnsiTheme="minorHAnsi"/>
              <w:noProof/>
              <w:sz w:val="22"/>
              <w:lang w:val="en-GB" w:eastAsia="en-GB"/>
            </w:rPr>
            <w:tab/>
          </w:r>
          <w:r w:rsidRPr="009C45D9">
            <w:rPr>
              <w:rStyle w:val="Hiperveza"/>
              <w:i/>
              <w:iCs/>
              <w:noProof/>
            </w:rPr>
            <w:t>Execution timeout</w:t>
          </w:r>
          <w:r w:rsidRPr="009C45D9">
            <w:rPr>
              <w:rStyle w:val="Hiperveza"/>
              <w:noProof/>
            </w:rPr>
            <w:t xml:space="preserve"> i </w:t>
          </w:r>
          <w:r w:rsidRPr="009C45D9">
            <w:rPr>
              <w:rStyle w:val="Hiperveza"/>
              <w:i/>
              <w:iCs/>
              <w:noProof/>
            </w:rPr>
            <w:t>Pagination amount</w:t>
          </w:r>
          <w:r>
            <w:rPr>
              <w:noProof/>
              <w:webHidden/>
            </w:rPr>
            <w:tab/>
          </w:r>
          <w:r>
            <w:rPr>
              <w:noProof/>
              <w:webHidden/>
            </w:rPr>
            <w:fldChar w:fldCharType="begin"/>
          </w:r>
          <w:r>
            <w:rPr>
              <w:noProof/>
              <w:webHidden/>
            </w:rPr>
            <w:instrText xml:space="preserve"> PAGEREF _Toc106723616 \h </w:instrText>
          </w:r>
          <w:r>
            <w:rPr>
              <w:noProof/>
              <w:webHidden/>
            </w:rPr>
          </w:r>
          <w:r>
            <w:rPr>
              <w:noProof/>
              <w:webHidden/>
            </w:rPr>
            <w:fldChar w:fldCharType="separate"/>
          </w:r>
          <w:r>
            <w:rPr>
              <w:noProof/>
              <w:webHidden/>
            </w:rPr>
            <w:t>21</w:t>
          </w:r>
          <w:r>
            <w:rPr>
              <w:noProof/>
              <w:webHidden/>
            </w:rPr>
            <w:fldChar w:fldCharType="end"/>
          </w:r>
          <w:r w:rsidRPr="009C45D9">
            <w:rPr>
              <w:rStyle w:val="Hiperveza"/>
              <w:noProof/>
            </w:rPr>
            <w:fldChar w:fldCharType="end"/>
          </w:r>
        </w:p>
        <w:p w14:paraId="5E86CC15" w14:textId="7D0F2132" w:rsidR="009A4FBB" w:rsidRDefault="009A4FBB">
          <w:pPr>
            <w:pStyle w:val="Sadraj1"/>
            <w:rPr>
              <w:rFonts w:asciiTheme="minorHAnsi" w:eastAsiaTheme="minorEastAsia" w:hAnsiTheme="minorHAnsi"/>
              <w:noProof/>
              <w:sz w:val="22"/>
              <w:lang w:val="en-GB" w:eastAsia="en-GB"/>
            </w:rPr>
          </w:pPr>
          <w:r w:rsidRPr="009C45D9">
            <w:rPr>
              <w:rStyle w:val="Hiperveza"/>
              <w:noProof/>
            </w:rPr>
            <w:fldChar w:fldCharType="begin"/>
          </w:r>
          <w:r w:rsidRPr="009C45D9">
            <w:rPr>
              <w:rStyle w:val="Hiperveza"/>
              <w:noProof/>
            </w:rPr>
            <w:instrText xml:space="preserve"> </w:instrText>
          </w:r>
          <w:r>
            <w:rPr>
              <w:noProof/>
            </w:rPr>
            <w:instrText>HYPERLINK \l "_Toc106723617"</w:instrText>
          </w:r>
          <w:r w:rsidRPr="009C45D9">
            <w:rPr>
              <w:rStyle w:val="Hiperveza"/>
              <w:noProof/>
            </w:rPr>
            <w:instrText xml:space="preserve"> </w:instrText>
          </w:r>
          <w:r w:rsidRPr="009C45D9">
            <w:rPr>
              <w:rStyle w:val="Hiperveza"/>
              <w:noProof/>
            </w:rPr>
          </w:r>
          <w:r w:rsidRPr="009C45D9">
            <w:rPr>
              <w:rStyle w:val="Hiperveza"/>
              <w:noProof/>
            </w:rPr>
            <w:fldChar w:fldCharType="separate"/>
          </w:r>
          <w:r w:rsidRPr="009C45D9">
            <w:rPr>
              <w:rStyle w:val="Hiperveza"/>
              <w:i/>
              <w:iCs/>
              <w:noProof/>
            </w:rPr>
            <w:t>5.2.</w:t>
          </w:r>
          <w:r>
            <w:rPr>
              <w:rFonts w:asciiTheme="minorHAnsi" w:eastAsiaTheme="minorEastAsia" w:hAnsiTheme="minorHAnsi"/>
              <w:noProof/>
              <w:sz w:val="22"/>
              <w:lang w:val="en-GB" w:eastAsia="en-GB"/>
            </w:rPr>
            <w:tab/>
          </w:r>
          <w:r w:rsidRPr="009C45D9">
            <w:rPr>
              <w:rStyle w:val="Hiperveza"/>
              <w:i/>
              <w:iCs/>
              <w:noProof/>
            </w:rPr>
            <w:t>Max query depth</w:t>
          </w:r>
          <w:r w:rsidRPr="009C45D9">
            <w:rPr>
              <w:rStyle w:val="Hiperveza"/>
              <w:noProof/>
            </w:rPr>
            <w:t xml:space="preserve"> i </w:t>
          </w:r>
          <w:r w:rsidRPr="009C45D9">
            <w:rPr>
              <w:rStyle w:val="Hiperveza"/>
              <w:i/>
              <w:iCs/>
              <w:noProof/>
            </w:rPr>
            <w:t>Max query complexity</w:t>
          </w:r>
          <w:r>
            <w:rPr>
              <w:noProof/>
              <w:webHidden/>
            </w:rPr>
            <w:tab/>
          </w:r>
          <w:r>
            <w:rPr>
              <w:noProof/>
              <w:webHidden/>
            </w:rPr>
            <w:fldChar w:fldCharType="begin"/>
          </w:r>
          <w:r>
            <w:rPr>
              <w:noProof/>
              <w:webHidden/>
            </w:rPr>
            <w:instrText xml:space="preserve"> PAGEREF _Toc106723617 \h </w:instrText>
          </w:r>
          <w:r>
            <w:rPr>
              <w:noProof/>
              <w:webHidden/>
            </w:rPr>
          </w:r>
          <w:r>
            <w:rPr>
              <w:noProof/>
              <w:webHidden/>
            </w:rPr>
            <w:fldChar w:fldCharType="separate"/>
          </w:r>
          <w:r>
            <w:rPr>
              <w:noProof/>
              <w:webHidden/>
            </w:rPr>
            <w:t>22</w:t>
          </w:r>
          <w:r>
            <w:rPr>
              <w:noProof/>
              <w:webHidden/>
            </w:rPr>
            <w:fldChar w:fldCharType="end"/>
          </w:r>
          <w:r w:rsidRPr="009C45D9">
            <w:rPr>
              <w:rStyle w:val="Hiperveza"/>
              <w:noProof/>
            </w:rPr>
            <w:fldChar w:fldCharType="end"/>
          </w:r>
        </w:p>
        <w:p w14:paraId="74503697" w14:textId="7D79D228" w:rsidR="009A4FBB" w:rsidRDefault="009A4FBB">
          <w:pPr>
            <w:pStyle w:val="Sadraj1"/>
            <w:rPr>
              <w:rFonts w:asciiTheme="minorHAnsi" w:eastAsiaTheme="minorEastAsia" w:hAnsiTheme="minorHAnsi"/>
              <w:noProof/>
              <w:sz w:val="22"/>
              <w:lang w:val="en-GB" w:eastAsia="en-GB"/>
            </w:rPr>
          </w:pPr>
          <w:r w:rsidRPr="009C45D9">
            <w:rPr>
              <w:rStyle w:val="Hiperveza"/>
              <w:noProof/>
            </w:rPr>
            <w:fldChar w:fldCharType="begin"/>
          </w:r>
          <w:r w:rsidRPr="009C45D9">
            <w:rPr>
              <w:rStyle w:val="Hiperveza"/>
              <w:noProof/>
            </w:rPr>
            <w:instrText xml:space="preserve"> </w:instrText>
          </w:r>
          <w:r>
            <w:rPr>
              <w:noProof/>
            </w:rPr>
            <w:instrText>HYPERLINK \l "_Toc106723618"</w:instrText>
          </w:r>
          <w:r w:rsidRPr="009C45D9">
            <w:rPr>
              <w:rStyle w:val="Hiperveza"/>
              <w:noProof/>
            </w:rPr>
            <w:instrText xml:space="preserve"> </w:instrText>
          </w:r>
          <w:r w:rsidRPr="009C45D9">
            <w:rPr>
              <w:rStyle w:val="Hiperveza"/>
              <w:noProof/>
            </w:rPr>
          </w:r>
          <w:r w:rsidRPr="009C45D9">
            <w:rPr>
              <w:rStyle w:val="Hiperveza"/>
              <w:noProof/>
            </w:rPr>
            <w:fldChar w:fldCharType="separate"/>
          </w:r>
          <w:r w:rsidRPr="009C45D9">
            <w:rPr>
              <w:rStyle w:val="Hiperveza"/>
              <w:noProof/>
            </w:rPr>
            <w:t>5.3.</w:t>
          </w:r>
          <w:r>
            <w:rPr>
              <w:rFonts w:asciiTheme="minorHAnsi" w:eastAsiaTheme="minorEastAsia" w:hAnsiTheme="minorHAnsi"/>
              <w:noProof/>
              <w:sz w:val="22"/>
              <w:lang w:val="en-GB" w:eastAsia="en-GB"/>
            </w:rPr>
            <w:tab/>
          </w:r>
          <w:r w:rsidRPr="009C45D9">
            <w:rPr>
              <w:rStyle w:val="Hiperveza"/>
              <w:noProof/>
            </w:rPr>
            <w:t>Autentikacija i autorizacija</w:t>
          </w:r>
          <w:r>
            <w:rPr>
              <w:noProof/>
              <w:webHidden/>
            </w:rPr>
            <w:tab/>
          </w:r>
          <w:r>
            <w:rPr>
              <w:noProof/>
              <w:webHidden/>
            </w:rPr>
            <w:fldChar w:fldCharType="begin"/>
          </w:r>
          <w:r>
            <w:rPr>
              <w:noProof/>
              <w:webHidden/>
            </w:rPr>
            <w:instrText xml:space="preserve"> PAGEREF _Toc106723618 \h </w:instrText>
          </w:r>
          <w:r>
            <w:rPr>
              <w:noProof/>
              <w:webHidden/>
            </w:rPr>
          </w:r>
          <w:r>
            <w:rPr>
              <w:noProof/>
              <w:webHidden/>
            </w:rPr>
            <w:fldChar w:fldCharType="separate"/>
          </w:r>
          <w:r>
            <w:rPr>
              <w:noProof/>
              <w:webHidden/>
            </w:rPr>
            <w:t>24</w:t>
          </w:r>
          <w:r>
            <w:rPr>
              <w:noProof/>
              <w:webHidden/>
            </w:rPr>
            <w:fldChar w:fldCharType="end"/>
          </w:r>
          <w:r w:rsidRPr="009C45D9">
            <w:rPr>
              <w:rStyle w:val="Hiperveza"/>
              <w:noProof/>
            </w:rPr>
            <w:fldChar w:fldCharType="end"/>
          </w:r>
        </w:p>
        <w:p w14:paraId="444B2D73" w14:textId="6175C3CD" w:rsidR="009A4FBB" w:rsidRDefault="009A4FBB">
          <w:pPr>
            <w:pStyle w:val="Sadraj1"/>
            <w:rPr>
              <w:rFonts w:asciiTheme="minorHAnsi" w:eastAsiaTheme="minorEastAsia" w:hAnsiTheme="minorHAnsi"/>
              <w:noProof/>
              <w:sz w:val="22"/>
              <w:lang w:val="en-GB" w:eastAsia="en-GB"/>
            </w:rPr>
          </w:pPr>
          <w:r w:rsidRPr="009C45D9">
            <w:rPr>
              <w:rStyle w:val="Hiperveza"/>
              <w:noProof/>
            </w:rPr>
            <w:fldChar w:fldCharType="begin"/>
          </w:r>
          <w:r w:rsidRPr="009C45D9">
            <w:rPr>
              <w:rStyle w:val="Hiperveza"/>
              <w:noProof/>
            </w:rPr>
            <w:instrText xml:space="preserve"> </w:instrText>
          </w:r>
          <w:r>
            <w:rPr>
              <w:noProof/>
            </w:rPr>
            <w:instrText>HYPERLINK \l "_Toc106723619"</w:instrText>
          </w:r>
          <w:r w:rsidRPr="009C45D9">
            <w:rPr>
              <w:rStyle w:val="Hiperveza"/>
              <w:noProof/>
            </w:rPr>
            <w:instrText xml:space="preserve"> </w:instrText>
          </w:r>
          <w:r w:rsidRPr="009C45D9">
            <w:rPr>
              <w:rStyle w:val="Hiperveza"/>
              <w:noProof/>
            </w:rPr>
          </w:r>
          <w:r w:rsidRPr="009C45D9">
            <w:rPr>
              <w:rStyle w:val="Hiperveza"/>
              <w:noProof/>
            </w:rPr>
            <w:fldChar w:fldCharType="separate"/>
          </w:r>
          <w:r w:rsidRPr="009C45D9">
            <w:rPr>
              <w:rStyle w:val="Hiperveza"/>
              <w:b/>
              <w:bCs/>
              <w:noProof/>
            </w:rPr>
            <w:t>6.</w:t>
          </w:r>
          <w:r>
            <w:rPr>
              <w:rFonts w:asciiTheme="minorHAnsi" w:eastAsiaTheme="minorEastAsia" w:hAnsiTheme="minorHAnsi"/>
              <w:noProof/>
              <w:sz w:val="22"/>
              <w:lang w:val="en-GB" w:eastAsia="en-GB"/>
            </w:rPr>
            <w:tab/>
          </w:r>
          <w:r w:rsidRPr="009C45D9">
            <w:rPr>
              <w:rStyle w:val="Hiperveza"/>
              <w:b/>
              <w:bCs/>
              <w:noProof/>
            </w:rPr>
            <w:t>Usporedba performansi GraphQL-a i REST API-a</w:t>
          </w:r>
          <w:r>
            <w:rPr>
              <w:noProof/>
              <w:webHidden/>
            </w:rPr>
            <w:tab/>
          </w:r>
          <w:r>
            <w:rPr>
              <w:noProof/>
              <w:webHidden/>
            </w:rPr>
            <w:fldChar w:fldCharType="begin"/>
          </w:r>
          <w:r>
            <w:rPr>
              <w:noProof/>
              <w:webHidden/>
            </w:rPr>
            <w:instrText xml:space="preserve"> PAGEREF _Toc106723619 \h </w:instrText>
          </w:r>
          <w:r>
            <w:rPr>
              <w:noProof/>
              <w:webHidden/>
            </w:rPr>
          </w:r>
          <w:r>
            <w:rPr>
              <w:noProof/>
              <w:webHidden/>
            </w:rPr>
            <w:fldChar w:fldCharType="separate"/>
          </w:r>
          <w:r>
            <w:rPr>
              <w:noProof/>
              <w:webHidden/>
            </w:rPr>
            <w:t>31</w:t>
          </w:r>
          <w:r>
            <w:rPr>
              <w:noProof/>
              <w:webHidden/>
            </w:rPr>
            <w:fldChar w:fldCharType="end"/>
          </w:r>
          <w:r w:rsidRPr="009C45D9">
            <w:rPr>
              <w:rStyle w:val="Hiperveza"/>
              <w:noProof/>
            </w:rPr>
            <w:fldChar w:fldCharType="end"/>
          </w:r>
        </w:p>
        <w:p w14:paraId="131B7284" w14:textId="79B2521A" w:rsidR="009A4FBB" w:rsidRDefault="009A4FBB">
          <w:pPr>
            <w:pStyle w:val="Sadraj1"/>
            <w:rPr>
              <w:rFonts w:asciiTheme="minorHAnsi" w:eastAsiaTheme="minorEastAsia" w:hAnsiTheme="minorHAnsi"/>
              <w:noProof/>
              <w:sz w:val="22"/>
              <w:lang w:val="en-GB" w:eastAsia="en-GB"/>
            </w:rPr>
          </w:pPr>
          <w:r w:rsidRPr="009C45D9">
            <w:rPr>
              <w:rStyle w:val="Hiperveza"/>
              <w:noProof/>
            </w:rPr>
            <w:lastRenderedPageBreak/>
            <w:fldChar w:fldCharType="begin"/>
          </w:r>
          <w:r w:rsidRPr="009C45D9">
            <w:rPr>
              <w:rStyle w:val="Hiperveza"/>
              <w:noProof/>
            </w:rPr>
            <w:instrText xml:space="preserve"> </w:instrText>
          </w:r>
          <w:r>
            <w:rPr>
              <w:noProof/>
            </w:rPr>
            <w:instrText>HYPERLINK \l "_Toc106723620"</w:instrText>
          </w:r>
          <w:r w:rsidRPr="009C45D9">
            <w:rPr>
              <w:rStyle w:val="Hiperveza"/>
              <w:noProof/>
            </w:rPr>
            <w:instrText xml:space="preserve"> </w:instrText>
          </w:r>
          <w:r w:rsidRPr="009C45D9">
            <w:rPr>
              <w:rStyle w:val="Hiperveza"/>
              <w:noProof/>
            </w:rPr>
          </w:r>
          <w:r w:rsidRPr="009C45D9">
            <w:rPr>
              <w:rStyle w:val="Hiperveza"/>
              <w:noProof/>
            </w:rPr>
            <w:fldChar w:fldCharType="separate"/>
          </w:r>
          <w:r w:rsidRPr="009C45D9">
            <w:rPr>
              <w:rStyle w:val="Hiperveza"/>
              <w:noProof/>
            </w:rPr>
            <w:t>6.1.</w:t>
          </w:r>
          <w:r>
            <w:rPr>
              <w:rFonts w:asciiTheme="minorHAnsi" w:eastAsiaTheme="minorEastAsia" w:hAnsiTheme="minorHAnsi"/>
              <w:noProof/>
              <w:sz w:val="22"/>
              <w:lang w:val="en-GB" w:eastAsia="en-GB"/>
            </w:rPr>
            <w:tab/>
          </w:r>
          <w:r w:rsidRPr="009C45D9">
            <w:rPr>
              <w:rStyle w:val="Hiperveza"/>
              <w:noProof/>
            </w:rPr>
            <w:t>Rezultati mjerenja</w:t>
          </w:r>
          <w:r>
            <w:rPr>
              <w:noProof/>
              <w:webHidden/>
            </w:rPr>
            <w:tab/>
          </w:r>
          <w:r>
            <w:rPr>
              <w:noProof/>
              <w:webHidden/>
            </w:rPr>
            <w:fldChar w:fldCharType="begin"/>
          </w:r>
          <w:r>
            <w:rPr>
              <w:noProof/>
              <w:webHidden/>
            </w:rPr>
            <w:instrText xml:space="preserve"> PAGEREF _Toc106723620 \h </w:instrText>
          </w:r>
          <w:r>
            <w:rPr>
              <w:noProof/>
              <w:webHidden/>
            </w:rPr>
          </w:r>
          <w:r>
            <w:rPr>
              <w:noProof/>
              <w:webHidden/>
            </w:rPr>
            <w:fldChar w:fldCharType="separate"/>
          </w:r>
          <w:r>
            <w:rPr>
              <w:noProof/>
              <w:webHidden/>
            </w:rPr>
            <w:t>31</w:t>
          </w:r>
          <w:r>
            <w:rPr>
              <w:noProof/>
              <w:webHidden/>
            </w:rPr>
            <w:fldChar w:fldCharType="end"/>
          </w:r>
          <w:r w:rsidRPr="009C45D9">
            <w:rPr>
              <w:rStyle w:val="Hiperveza"/>
              <w:noProof/>
            </w:rPr>
            <w:fldChar w:fldCharType="end"/>
          </w:r>
        </w:p>
        <w:p w14:paraId="1F04EE59" w14:textId="19994ADF" w:rsidR="009A4FBB" w:rsidRDefault="009A4FBB">
          <w:pPr>
            <w:pStyle w:val="Sadraj1"/>
            <w:rPr>
              <w:rFonts w:asciiTheme="minorHAnsi" w:eastAsiaTheme="minorEastAsia" w:hAnsiTheme="minorHAnsi"/>
              <w:noProof/>
              <w:sz w:val="22"/>
              <w:lang w:val="en-GB" w:eastAsia="en-GB"/>
            </w:rPr>
          </w:pPr>
          <w:r w:rsidRPr="009C45D9">
            <w:rPr>
              <w:rStyle w:val="Hiperveza"/>
              <w:noProof/>
            </w:rPr>
            <w:fldChar w:fldCharType="begin"/>
          </w:r>
          <w:r w:rsidRPr="009C45D9">
            <w:rPr>
              <w:rStyle w:val="Hiperveza"/>
              <w:noProof/>
            </w:rPr>
            <w:instrText xml:space="preserve"> </w:instrText>
          </w:r>
          <w:r>
            <w:rPr>
              <w:noProof/>
            </w:rPr>
            <w:instrText>HYPERLINK \l "_Toc106723621"</w:instrText>
          </w:r>
          <w:r w:rsidRPr="009C45D9">
            <w:rPr>
              <w:rStyle w:val="Hiperveza"/>
              <w:noProof/>
            </w:rPr>
            <w:instrText xml:space="preserve"> </w:instrText>
          </w:r>
          <w:r w:rsidRPr="009C45D9">
            <w:rPr>
              <w:rStyle w:val="Hiperveza"/>
              <w:noProof/>
            </w:rPr>
          </w:r>
          <w:r w:rsidRPr="009C45D9">
            <w:rPr>
              <w:rStyle w:val="Hiperveza"/>
              <w:noProof/>
            </w:rPr>
            <w:fldChar w:fldCharType="separate"/>
          </w:r>
          <w:r w:rsidRPr="009C45D9">
            <w:rPr>
              <w:rStyle w:val="Hiperveza"/>
              <w:b/>
              <w:bCs/>
              <w:noProof/>
            </w:rPr>
            <w:t>7.</w:t>
          </w:r>
          <w:r>
            <w:rPr>
              <w:rFonts w:asciiTheme="minorHAnsi" w:eastAsiaTheme="minorEastAsia" w:hAnsiTheme="minorHAnsi"/>
              <w:noProof/>
              <w:sz w:val="22"/>
              <w:lang w:val="en-GB" w:eastAsia="en-GB"/>
            </w:rPr>
            <w:tab/>
          </w:r>
          <w:r w:rsidRPr="009C45D9">
            <w:rPr>
              <w:rStyle w:val="Hiperveza"/>
              <w:b/>
              <w:bCs/>
              <w:noProof/>
            </w:rPr>
            <w:t>Zaključak</w:t>
          </w:r>
          <w:r>
            <w:rPr>
              <w:noProof/>
              <w:webHidden/>
            </w:rPr>
            <w:tab/>
          </w:r>
          <w:r>
            <w:rPr>
              <w:noProof/>
              <w:webHidden/>
            </w:rPr>
            <w:fldChar w:fldCharType="begin"/>
          </w:r>
          <w:r>
            <w:rPr>
              <w:noProof/>
              <w:webHidden/>
            </w:rPr>
            <w:instrText xml:space="preserve"> PAGEREF _Toc106723621 \h </w:instrText>
          </w:r>
          <w:r>
            <w:rPr>
              <w:noProof/>
              <w:webHidden/>
            </w:rPr>
          </w:r>
          <w:r>
            <w:rPr>
              <w:noProof/>
              <w:webHidden/>
            </w:rPr>
            <w:fldChar w:fldCharType="separate"/>
          </w:r>
          <w:r>
            <w:rPr>
              <w:noProof/>
              <w:webHidden/>
            </w:rPr>
            <w:t>36</w:t>
          </w:r>
          <w:r>
            <w:rPr>
              <w:noProof/>
              <w:webHidden/>
            </w:rPr>
            <w:fldChar w:fldCharType="end"/>
          </w:r>
          <w:r w:rsidRPr="009C45D9">
            <w:rPr>
              <w:rStyle w:val="Hiperveza"/>
              <w:noProof/>
            </w:rPr>
            <w:fldChar w:fldCharType="end"/>
          </w:r>
        </w:p>
        <w:p w14:paraId="0D8090F8" w14:textId="1B388F3F" w:rsidR="00583247" w:rsidRPr="00D85AC5" w:rsidDel="00A1387F" w:rsidRDefault="0094330E" w:rsidP="000E2C8D">
          <w:pPr>
            <w:rPr>
              <w:del w:id="6" w:author="Marin Jurišić (mjurisic)" w:date="2022-06-21T16:30:00Z"/>
              <w:rFonts w:cs="Times New Roman"/>
            </w:rPr>
          </w:pPr>
          <w:r w:rsidRPr="00CA22F4">
            <w:rPr>
              <w:rFonts w:cs="Times New Roman"/>
            </w:rPr>
            <w:fldChar w:fldCharType="end"/>
          </w:r>
        </w:p>
      </w:sdtContent>
    </w:sdt>
    <w:p w14:paraId="30D5A8B2" w14:textId="1B5C8195" w:rsidR="00A1387F" w:rsidRDefault="00A1387F">
      <w:pPr>
        <w:spacing w:line="259" w:lineRule="auto"/>
        <w:jc w:val="left"/>
        <w:rPr>
          <w:ins w:id="7" w:author="Marin Jurišić (mjurisic)" w:date="2022-06-21T16:30:00Z"/>
        </w:rPr>
      </w:pPr>
      <w:ins w:id="8" w:author="Marin Jurišić (mjurisic)" w:date="2022-06-21T16:30:00Z">
        <w:r>
          <w:br w:type="page"/>
        </w:r>
      </w:ins>
    </w:p>
    <w:p w14:paraId="6660FB95" w14:textId="2DB917E0" w:rsidR="00113C4F" w:rsidRPr="009A4FBB" w:rsidRDefault="00113C4F" w:rsidP="00030282">
      <w:pPr>
        <w:pStyle w:val="Naslov1"/>
      </w:pPr>
      <w:bookmarkStart w:id="9" w:name="_Toc106723596"/>
      <w:r w:rsidRPr="009A4FBB">
        <w:lastRenderedPageBreak/>
        <w:t>Popis kratica</w:t>
      </w:r>
      <w:bookmarkEnd w:id="9"/>
    </w:p>
    <w:p w14:paraId="5ECFE336" w14:textId="684C7830" w:rsidR="0066570F" w:rsidRDefault="0066570F" w:rsidP="0066570F"/>
    <w:p w14:paraId="58ABC704" w14:textId="6D95949C" w:rsidR="0066570F" w:rsidRDefault="00277CDB" w:rsidP="0066570F">
      <w:pPr>
        <w:pStyle w:val="Odlomakpopisa"/>
        <w:numPr>
          <w:ilvl w:val="0"/>
          <w:numId w:val="32"/>
        </w:numPr>
      </w:pPr>
      <w:r>
        <w:t>API</w:t>
      </w:r>
      <w:r w:rsidR="0066570F">
        <w:t xml:space="preserve"> – </w:t>
      </w:r>
      <w:proofErr w:type="spellStart"/>
      <w:r w:rsidRPr="007701CA">
        <w:rPr>
          <w:i/>
          <w:iCs/>
        </w:rPr>
        <w:t>Application</w:t>
      </w:r>
      <w:proofErr w:type="spellEnd"/>
      <w:r w:rsidRPr="007701CA">
        <w:rPr>
          <w:i/>
          <w:iCs/>
        </w:rPr>
        <w:t xml:space="preserve"> </w:t>
      </w:r>
      <w:proofErr w:type="spellStart"/>
      <w:r w:rsidRPr="007701CA">
        <w:rPr>
          <w:i/>
          <w:iCs/>
        </w:rPr>
        <w:t>Programming</w:t>
      </w:r>
      <w:proofErr w:type="spellEnd"/>
      <w:r w:rsidRPr="007701CA">
        <w:rPr>
          <w:i/>
          <w:iCs/>
        </w:rPr>
        <w:t xml:space="preserve"> Interface</w:t>
      </w:r>
      <w:r>
        <w:t xml:space="preserve"> / Aplikacijsko programsko sučelje</w:t>
      </w:r>
    </w:p>
    <w:p w14:paraId="1E730B1A" w14:textId="71D2E4D2" w:rsidR="00667893" w:rsidRDefault="00667893" w:rsidP="0066570F">
      <w:pPr>
        <w:pStyle w:val="Odlomakpopisa"/>
        <w:numPr>
          <w:ilvl w:val="0"/>
          <w:numId w:val="32"/>
        </w:numPr>
      </w:pPr>
      <w:r w:rsidRPr="00667893">
        <w:t xml:space="preserve">CORS - </w:t>
      </w:r>
      <w:r w:rsidRPr="007701CA">
        <w:rPr>
          <w:i/>
          <w:iCs/>
        </w:rPr>
        <w:t>Cross-</w:t>
      </w:r>
      <w:proofErr w:type="spellStart"/>
      <w:r w:rsidRPr="007701CA">
        <w:rPr>
          <w:i/>
          <w:iCs/>
        </w:rPr>
        <w:t>origin</w:t>
      </w:r>
      <w:proofErr w:type="spellEnd"/>
      <w:r w:rsidRPr="007701CA">
        <w:rPr>
          <w:i/>
          <w:iCs/>
        </w:rPr>
        <w:t xml:space="preserve"> </w:t>
      </w:r>
      <w:proofErr w:type="spellStart"/>
      <w:r w:rsidRPr="007701CA">
        <w:rPr>
          <w:i/>
          <w:iCs/>
        </w:rPr>
        <w:t>resource</w:t>
      </w:r>
      <w:proofErr w:type="spellEnd"/>
      <w:r w:rsidRPr="007701CA">
        <w:rPr>
          <w:i/>
          <w:iCs/>
        </w:rPr>
        <w:t xml:space="preserve"> </w:t>
      </w:r>
      <w:proofErr w:type="spellStart"/>
      <w:r w:rsidRPr="007701CA">
        <w:rPr>
          <w:i/>
          <w:iCs/>
        </w:rPr>
        <w:t>sharing</w:t>
      </w:r>
      <w:proofErr w:type="spellEnd"/>
      <w:r w:rsidR="00416B12">
        <w:rPr>
          <w:i/>
          <w:iCs/>
        </w:rPr>
        <w:t xml:space="preserve"> </w:t>
      </w:r>
      <w:r w:rsidR="00416B12" w:rsidRPr="007701CA">
        <w:t>/ Preuzimanje resursa sa različitih izvora</w:t>
      </w:r>
    </w:p>
    <w:p w14:paraId="27896518" w14:textId="22569DE6" w:rsidR="00667893" w:rsidRDefault="00667893" w:rsidP="0066570F">
      <w:pPr>
        <w:pStyle w:val="Odlomakpopisa"/>
        <w:numPr>
          <w:ilvl w:val="0"/>
          <w:numId w:val="32"/>
        </w:numPr>
      </w:pPr>
      <w:r w:rsidRPr="00667893">
        <w:t xml:space="preserve">CSS - </w:t>
      </w:r>
      <w:proofErr w:type="spellStart"/>
      <w:r w:rsidRPr="007701CA">
        <w:rPr>
          <w:i/>
          <w:iCs/>
        </w:rPr>
        <w:t>Cascading</w:t>
      </w:r>
      <w:proofErr w:type="spellEnd"/>
      <w:r w:rsidRPr="007701CA">
        <w:rPr>
          <w:i/>
          <w:iCs/>
        </w:rPr>
        <w:t xml:space="preserve"> </w:t>
      </w:r>
      <w:proofErr w:type="spellStart"/>
      <w:r w:rsidRPr="007701CA">
        <w:rPr>
          <w:i/>
          <w:iCs/>
        </w:rPr>
        <w:t>Style</w:t>
      </w:r>
      <w:proofErr w:type="spellEnd"/>
      <w:r w:rsidRPr="007701CA">
        <w:rPr>
          <w:i/>
          <w:iCs/>
        </w:rPr>
        <w:t xml:space="preserve"> </w:t>
      </w:r>
      <w:proofErr w:type="spellStart"/>
      <w:r w:rsidRPr="007701CA">
        <w:rPr>
          <w:i/>
          <w:iCs/>
        </w:rPr>
        <w:t>Sheets</w:t>
      </w:r>
      <w:proofErr w:type="spellEnd"/>
    </w:p>
    <w:p w14:paraId="6FF43813" w14:textId="49E7187D" w:rsidR="00667893" w:rsidRDefault="00667893" w:rsidP="0066570F">
      <w:pPr>
        <w:pStyle w:val="Odlomakpopisa"/>
        <w:numPr>
          <w:ilvl w:val="0"/>
          <w:numId w:val="32"/>
        </w:numPr>
      </w:pPr>
      <w:r w:rsidRPr="00667893">
        <w:t xml:space="preserve">DAL – </w:t>
      </w:r>
      <w:r w:rsidRPr="007701CA">
        <w:rPr>
          <w:i/>
          <w:iCs/>
        </w:rPr>
        <w:t>Da</w:t>
      </w:r>
      <w:r w:rsidR="00416B12" w:rsidRPr="007701CA">
        <w:rPr>
          <w:i/>
          <w:iCs/>
        </w:rPr>
        <w:t>t</w:t>
      </w:r>
      <w:r w:rsidRPr="007701CA">
        <w:rPr>
          <w:i/>
          <w:iCs/>
        </w:rPr>
        <w:t xml:space="preserve">a Access </w:t>
      </w:r>
      <w:proofErr w:type="spellStart"/>
      <w:r w:rsidRPr="007701CA">
        <w:rPr>
          <w:i/>
          <w:iCs/>
        </w:rPr>
        <w:t>Layer</w:t>
      </w:r>
      <w:proofErr w:type="spellEnd"/>
    </w:p>
    <w:p w14:paraId="42FF3076" w14:textId="5B4A5991" w:rsidR="00667893" w:rsidRDefault="00667893" w:rsidP="0066570F">
      <w:pPr>
        <w:pStyle w:val="Odlomakpopisa"/>
        <w:numPr>
          <w:ilvl w:val="0"/>
          <w:numId w:val="32"/>
        </w:numPr>
      </w:pPr>
      <w:r w:rsidRPr="00667893">
        <w:t xml:space="preserve">DBMS – </w:t>
      </w:r>
      <w:proofErr w:type="spellStart"/>
      <w:r w:rsidRPr="007701CA">
        <w:rPr>
          <w:i/>
          <w:iCs/>
        </w:rPr>
        <w:t>Database</w:t>
      </w:r>
      <w:proofErr w:type="spellEnd"/>
      <w:r w:rsidRPr="007701CA">
        <w:rPr>
          <w:i/>
          <w:iCs/>
        </w:rPr>
        <w:t xml:space="preserve"> Management System</w:t>
      </w:r>
      <w:r w:rsidR="00416B12">
        <w:rPr>
          <w:i/>
          <w:iCs/>
        </w:rPr>
        <w:t xml:space="preserve"> </w:t>
      </w:r>
      <w:r w:rsidR="00416B12">
        <w:t>/ Sustav upravljanja bazom podataka</w:t>
      </w:r>
    </w:p>
    <w:p w14:paraId="41961B58" w14:textId="2114A7D4" w:rsidR="00667893" w:rsidRDefault="00667893" w:rsidP="0066570F">
      <w:pPr>
        <w:pStyle w:val="Odlomakpopisa"/>
        <w:numPr>
          <w:ilvl w:val="0"/>
          <w:numId w:val="32"/>
        </w:numPr>
      </w:pPr>
      <w:r w:rsidRPr="00667893">
        <w:t xml:space="preserve">DOM - </w:t>
      </w:r>
      <w:proofErr w:type="spellStart"/>
      <w:r w:rsidRPr="007701CA">
        <w:rPr>
          <w:i/>
          <w:iCs/>
        </w:rPr>
        <w:t>Document</w:t>
      </w:r>
      <w:proofErr w:type="spellEnd"/>
      <w:r w:rsidRPr="007701CA">
        <w:rPr>
          <w:i/>
          <w:iCs/>
        </w:rPr>
        <w:t xml:space="preserve"> </w:t>
      </w:r>
      <w:proofErr w:type="spellStart"/>
      <w:r w:rsidRPr="007701CA">
        <w:rPr>
          <w:i/>
          <w:iCs/>
        </w:rPr>
        <w:t>Object</w:t>
      </w:r>
      <w:proofErr w:type="spellEnd"/>
      <w:r w:rsidRPr="007701CA">
        <w:rPr>
          <w:i/>
          <w:iCs/>
        </w:rPr>
        <w:t xml:space="preserve"> Model</w:t>
      </w:r>
    </w:p>
    <w:p w14:paraId="30772870" w14:textId="60E96C5B" w:rsidR="00667893" w:rsidRDefault="00667893" w:rsidP="0066570F">
      <w:pPr>
        <w:pStyle w:val="Odlomakpopisa"/>
        <w:numPr>
          <w:ilvl w:val="0"/>
          <w:numId w:val="32"/>
        </w:numPr>
      </w:pPr>
      <w:r w:rsidRPr="00667893">
        <w:t xml:space="preserve">HTML - </w:t>
      </w:r>
      <w:proofErr w:type="spellStart"/>
      <w:r w:rsidRPr="007701CA">
        <w:rPr>
          <w:i/>
          <w:iCs/>
        </w:rPr>
        <w:t>HyperText</w:t>
      </w:r>
      <w:proofErr w:type="spellEnd"/>
      <w:r w:rsidRPr="007701CA">
        <w:rPr>
          <w:i/>
          <w:iCs/>
        </w:rPr>
        <w:t xml:space="preserve"> </w:t>
      </w:r>
      <w:proofErr w:type="spellStart"/>
      <w:r w:rsidRPr="007701CA">
        <w:rPr>
          <w:i/>
          <w:iCs/>
        </w:rPr>
        <w:t>Markup</w:t>
      </w:r>
      <w:proofErr w:type="spellEnd"/>
      <w:r w:rsidRPr="007701CA">
        <w:rPr>
          <w:i/>
          <w:iCs/>
        </w:rPr>
        <w:t xml:space="preserve"> </w:t>
      </w:r>
      <w:proofErr w:type="spellStart"/>
      <w:r w:rsidRPr="007701CA">
        <w:rPr>
          <w:i/>
          <w:iCs/>
        </w:rPr>
        <w:t>Language</w:t>
      </w:r>
      <w:proofErr w:type="spellEnd"/>
    </w:p>
    <w:p w14:paraId="75EED1EC" w14:textId="6EBDEEAC" w:rsidR="00667893" w:rsidRDefault="00667893" w:rsidP="0066570F">
      <w:pPr>
        <w:pStyle w:val="Odlomakpopisa"/>
        <w:numPr>
          <w:ilvl w:val="0"/>
          <w:numId w:val="32"/>
        </w:numPr>
      </w:pPr>
      <w:r w:rsidRPr="00667893">
        <w:t xml:space="preserve">HTTP - </w:t>
      </w:r>
      <w:proofErr w:type="spellStart"/>
      <w:r w:rsidRPr="007701CA">
        <w:rPr>
          <w:i/>
          <w:iCs/>
        </w:rPr>
        <w:t>Hypertext</w:t>
      </w:r>
      <w:proofErr w:type="spellEnd"/>
      <w:r w:rsidRPr="007701CA">
        <w:rPr>
          <w:i/>
          <w:iCs/>
        </w:rPr>
        <w:t xml:space="preserve"> Transfer </w:t>
      </w:r>
      <w:proofErr w:type="spellStart"/>
      <w:r w:rsidRPr="007701CA">
        <w:rPr>
          <w:i/>
          <w:iCs/>
        </w:rPr>
        <w:t>Protocol</w:t>
      </w:r>
      <w:proofErr w:type="spellEnd"/>
    </w:p>
    <w:p w14:paraId="077A3067" w14:textId="24ED32CA" w:rsidR="00667893" w:rsidRDefault="00667893" w:rsidP="0066570F">
      <w:pPr>
        <w:pStyle w:val="Odlomakpopisa"/>
        <w:numPr>
          <w:ilvl w:val="0"/>
          <w:numId w:val="32"/>
        </w:numPr>
      </w:pPr>
      <w:r w:rsidRPr="00667893">
        <w:t xml:space="preserve">JSON - </w:t>
      </w:r>
      <w:r w:rsidRPr="007701CA">
        <w:rPr>
          <w:i/>
          <w:iCs/>
        </w:rPr>
        <w:t xml:space="preserve">JavaScript </w:t>
      </w:r>
      <w:proofErr w:type="spellStart"/>
      <w:r w:rsidRPr="007701CA">
        <w:rPr>
          <w:i/>
          <w:iCs/>
        </w:rPr>
        <w:t>Object</w:t>
      </w:r>
      <w:proofErr w:type="spellEnd"/>
      <w:r w:rsidRPr="007701CA">
        <w:rPr>
          <w:i/>
          <w:iCs/>
        </w:rPr>
        <w:t xml:space="preserve"> </w:t>
      </w:r>
      <w:proofErr w:type="spellStart"/>
      <w:r w:rsidRPr="007701CA">
        <w:rPr>
          <w:i/>
          <w:iCs/>
        </w:rPr>
        <w:t>Notation</w:t>
      </w:r>
      <w:proofErr w:type="spellEnd"/>
    </w:p>
    <w:p w14:paraId="3AC244F4" w14:textId="7804F7CB" w:rsidR="00667893" w:rsidRDefault="00667893" w:rsidP="0066570F">
      <w:pPr>
        <w:pStyle w:val="Odlomakpopisa"/>
        <w:numPr>
          <w:ilvl w:val="0"/>
          <w:numId w:val="32"/>
        </w:numPr>
      </w:pPr>
      <w:r w:rsidRPr="00667893">
        <w:t xml:space="preserve">JWT – </w:t>
      </w:r>
      <w:r w:rsidRPr="007701CA">
        <w:rPr>
          <w:i/>
          <w:iCs/>
        </w:rPr>
        <w:t>JSON Web Token</w:t>
      </w:r>
    </w:p>
    <w:p w14:paraId="71A31EA1" w14:textId="0060BD63" w:rsidR="00667893" w:rsidRDefault="00667893" w:rsidP="0066570F">
      <w:pPr>
        <w:pStyle w:val="Odlomakpopisa"/>
        <w:numPr>
          <w:ilvl w:val="0"/>
          <w:numId w:val="32"/>
        </w:numPr>
      </w:pPr>
      <w:proofErr w:type="spellStart"/>
      <w:r w:rsidRPr="00667893">
        <w:t>ms</w:t>
      </w:r>
      <w:proofErr w:type="spellEnd"/>
      <w:r w:rsidRPr="00667893">
        <w:t xml:space="preserve"> – milisekunde</w:t>
      </w:r>
    </w:p>
    <w:p w14:paraId="1A4E2601" w14:textId="4F939B49" w:rsidR="00667893" w:rsidRDefault="00667893" w:rsidP="0066570F">
      <w:pPr>
        <w:pStyle w:val="Odlomakpopisa"/>
        <w:numPr>
          <w:ilvl w:val="0"/>
          <w:numId w:val="32"/>
        </w:numPr>
      </w:pPr>
      <w:r w:rsidRPr="00667893">
        <w:t xml:space="preserve">MS SQL – </w:t>
      </w:r>
      <w:r w:rsidRPr="007701CA">
        <w:rPr>
          <w:i/>
          <w:iCs/>
        </w:rPr>
        <w:t>Microsoft SQL Server</w:t>
      </w:r>
    </w:p>
    <w:p w14:paraId="6CB91190" w14:textId="57D3EC1C" w:rsidR="00667893" w:rsidRDefault="00667893" w:rsidP="0066570F">
      <w:pPr>
        <w:pStyle w:val="Odlomakpopisa"/>
        <w:numPr>
          <w:ilvl w:val="0"/>
          <w:numId w:val="32"/>
        </w:numPr>
      </w:pPr>
      <w:r w:rsidRPr="00667893">
        <w:t xml:space="preserve">MVC - </w:t>
      </w:r>
      <w:r w:rsidRPr="007701CA">
        <w:rPr>
          <w:i/>
          <w:iCs/>
        </w:rPr>
        <w:t>Model-</w:t>
      </w:r>
      <w:proofErr w:type="spellStart"/>
      <w:r w:rsidRPr="007701CA">
        <w:rPr>
          <w:i/>
          <w:iCs/>
        </w:rPr>
        <w:t>View</w:t>
      </w:r>
      <w:proofErr w:type="spellEnd"/>
      <w:r w:rsidRPr="007701CA">
        <w:rPr>
          <w:i/>
          <w:iCs/>
        </w:rPr>
        <w:t>-</w:t>
      </w:r>
      <w:proofErr w:type="spellStart"/>
      <w:r w:rsidRPr="007701CA">
        <w:rPr>
          <w:i/>
          <w:iCs/>
        </w:rPr>
        <w:t>Controller</w:t>
      </w:r>
      <w:proofErr w:type="spellEnd"/>
    </w:p>
    <w:p w14:paraId="5B5278E5" w14:textId="6E722622" w:rsidR="00FC5DD1" w:rsidRDefault="000364BE" w:rsidP="00113C4F">
      <w:pPr>
        <w:pStyle w:val="Odlomakpopisa"/>
        <w:numPr>
          <w:ilvl w:val="0"/>
          <w:numId w:val="32"/>
        </w:numPr>
      </w:pPr>
      <w:r>
        <w:t>REST -</w:t>
      </w:r>
      <w:r w:rsidRPr="007701CA">
        <w:rPr>
          <w:i/>
          <w:iCs/>
        </w:rPr>
        <w:t xml:space="preserve"> </w:t>
      </w:r>
      <w:proofErr w:type="spellStart"/>
      <w:r w:rsidRPr="007701CA">
        <w:rPr>
          <w:i/>
          <w:iCs/>
        </w:rPr>
        <w:t>Representational</w:t>
      </w:r>
      <w:proofErr w:type="spellEnd"/>
      <w:r w:rsidRPr="007701CA">
        <w:rPr>
          <w:i/>
          <w:iCs/>
        </w:rPr>
        <w:t xml:space="preserve"> </w:t>
      </w:r>
      <w:proofErr w:type="spellStart"/>
      <w:r w:rsidRPr="007701CA">
        <w:rPr>
          <w:i/>
          <w:iCs/>
        </w:rPr>
        <w:t>state</w:t>
      </w:r>
      <w:proofErr w:type="spellEnd"/>
      <w:r w:rsidRPr="007701CA">
        <w:rPr>
          <w:i/>
          <w:iCs/>
        </w:rPr>
        <w:t xml:space="preserve"> transfer</w:t>
      </w:r>
    </w:p>
    <w:p w14:paraId="2C2DD985" w14:textId="6AD1AB3D" w:rsidR="00667893" w:rsidRDefault="00667893" w:rsidP="00113C4F">
      <w:pPr>
        <w:pStyle w:val="Odlomakpopisa"/>
        <w:numPr>
          <w:ilvl w:val="0"/>
          <w:numId w:val="32"/>
        </w:numPr>
      </w:pPr>
      <w:r w:rsidRPr="00667893">
        <w:t xml:space="preserve">SOAP - </w:t>
      </w:r>
      <w:proofErr w:type="spellStart"/>
      <w:r w:rsidRPr="007701CA">
        <w:rPr>
          <w:i/>
          <w:iCs/>
        </w:rPr>
        <w:t>Simple</w:t>
      </w:r>
      <w:proofErr w:type="spellEnd"/>
      <w:r w:rsidRPr="007701CA">
        <w:rPr>
          <w:i/>
          <w:iCs/>
        </w:rPr>
        <w:t xml:space="preserve"> </w:t>
      </w:r>
      <w:proofErr w:type="spellStart"/>
      <w:r w:rsidRPr="007701CA">
        <w:rPr>
          <w:i/>
          <w:iCs/>
        </w:rPr>
        <w:t>Object</w:t>
      </w:r>
      <w:proofErr w:type="spellEnd"/>
      <w:r w:rsidRPr="007701CA">
        <w:rPr>
          <w:i/>
          <w:iCs/>
        </w:rPr>
        <w:t xml:space="preserve"> Access </w:t>
      </w:r>
      <w:proofErr w:type="spellStart"/>
      <w:r w:rsidRPr="007701CA">
        <w:rPr>
          <w:i/>
          <w:iCs/>
        </w:rPr>
        <w:t>Protocol</w:t>
      </w:r>
      <w:proofErr w:type="spellEnd"/>
    </w:p>
    <w:p w14:paraId="08A339DA" w14:textId="68C58B7F" w:rsidR="00667893" w:rsidRDefault="00667893" w:rsidP="00113C4F">
      <w:pPr>
        <w:pStyle w:val="Odlomakpopisa"/>
        <w:numPr>
          <w:ilvl w:val="0"/>
          <w:numId w:val="32"/>
        </w:numPr>
      </w:pPr>
      <w:r w:rsidRPr="00667893">
        <w:t xml:space="preserve">SQL - </w:t>
      </w:r>
      <w:proofErr w:type="spellStart"/>
      <w:r w:rsidRPr="007701CA">
        <w:rPr>
          <w:i/>
          <w:iCs/>
        </w:rPr>
        <w:t>Structured</w:t>
      </w:r>
      <w:proofErr w:type="spellEnd"/>
      <w:r w:rsidRPr="007701CA">
        <w:rPr>
          <w:i/>
          <w:iCs/>
        </w:rPr>
        <w:t xml:space="preserve"> </w:t>
      </w:r>
      <w:proofErr w:type="spellStart"/>
      <w:r w:rsidRPr="007701CA">
        <w:rPr>
          <w:i/>
          <w:iCs/>
        </w:rPr>
        <w:t>Query</w:t>
      </w:r>
      <w:proofErr w:type="spellEnd"/>
      <w:r w:rsidRPr="007701CA">
        <w:rPr>
          <w:i/>
          <w:iCs/>
        </w:rPr>
        <w:t xml:space="preserve"> </w:t>
      </w:r>
      <w:proofErr w:type="spellStart"/>
      <w:r w:rsidRPr="007701CA">
        <w:rPr>
          <w:i/>
          <w:iCs/>
        </w:rPr>
        <w:t>Language</w:t>
      </w:r>
      <w:proofErr w:type="spellEnd"/>
      <w:r w:rsidR="00416B12">
        <w:rPr>
          <w:i/>
          <w:iCs/>
        </w:rPr>
        <w:t xml:space="preserve"> </w:t>
      </w:r>
      <w:r w:rsidR="00416B12">
        <w:t>/ strukturirani jezik za upite</w:t>
      </w:r>
    </w:p>
    <w:p w14:paraId="1B1E4F6B" w14:textId="53F680D6" w:rsidR="00667893" w:rsidRDefault="00667893" w:rsidP="00113C4F">
      <w:pPr>
        <w:pStyle w:val="Odlomakpopisa"/>
        <w:numPr>
          <w:ilvl w:val="0"/>
          <w:numId w:val="32"/>
        </w:numPr>
      </w:pPr>
      <w:r w:rsidRPr="00667893">
        <w:t xml:space="preserve">URI - </w:t>
      </w:r>
      <w:proofErr w:type="spellStart"/>
      <w:r w:rsidRPr="007701CA">
        <w:rPr>
          <w:i/>
          <w:iCs/>
        </w:rPr>
        <w:t>Uniform</w:t>
      </w:r>
      <w:proofErr w:type="spellEnd"/>
      <w:r w:rsidRPr="007701CA">
        <w:rPr>
          <w:i/>
          <w:iCs/>
        </w:rPr>
        <w:t xml:space="preserve"> </w:t>
      </w:r>
      <w:proofErr w:type="spellStart"/>
      <w:r w:rsidRPr="007701CA">
        <w:rPr>
          <w:i/>
          <w:iCs/>
        </w:rPr>
        <w:t>Resource</w:t>
      </w:r>
      <w:proofErr w:type="spellEnd"/>
      <w:r w:rsidRPr="007701CA">
        <w:rPr>
          <w:i/>
          <w:iCs/>
        </w:rPr>
        <w:t xml:space="preserve"> </w:t>
      </w:r>
      <w:proofErr w:type="spellStart"/>
      <w:r w:rsidRPr="007701CA">
        <w:rPr>
          <w:i/>
          <w:iCs/>
        </w:rPr>
        <w:t>Identifier</w:t>
      </w:r>
      <w:proofErr w:type="spellEnd"/>
    </w:p>
    <w:p w14:paraId="763DA68A" w14:textId="362AF644" w:rsidR="00FC5DD1" w:rsidRDefault="00FC5DD1" w:rsidP="00FC5DD1">
      <w:pPr>
        <w:pStyle w:val="Odlomakpopisa"/>
      </w:pPr>
    </w:p>
    <w:p w14:paraId="29366B8A" w14:textId="27C868FF" w:rsidR="00FC5DD1" w:rsidRDefault="00FC5DD1" w:rsidP="00FC5DD1">
      <w:pPr>
        <w:pStyle w:val="Odlomakpopisa"/>
      </w:pPr>
    </w:p>
    <w:p w14:paraId="4E70CCA3" w14:textId="5867666D" w:rsidR="00FC5DD1" w:rsidRDefault="00FC5DD1" w:rsidP="00FC5DD1">
      <w:pPr>
        <w:pStyle w:val="Odlomakpopisa"/>
      </w:pPr>
    </w:p>
    <w:p w14:paraId="11D13BF1" w14:textId="22F545F3" w:rsidR="00FC5DD1" w:rsidRDefault="00FC5DD1" w:rsidP="00FC5DD1">
      <w:pPr>
        <w:pStyle w:val="Odlomakpopisa"/>
      </w:pPr>
    </w:p>
    <w:p w14:paraId="36893400" w14:textId="489CAABB" w:rsidR="00FC5DD1" w:rsidRDefault="00FC5DD1" w:rsidP="00FC5DD1">
      <w:pPr>
        <w:pStyle w:val="Odlomakpopisa"/>
      </w:pPr>
    </w:p>
    <w:p w14:paraId="3D4EB3C2" w14:textId="0F52DB91" w:rsidR="00FC5DD1" w:rsidRDefault="00FC5DD1" w:rsidP="00FC5DD1">
      <w:pPr>
        <w:pStyle w:val="Odlomakpopisa"/>
      </w:pPr>
    </w:p>
    <w:p w14:paraId="78BE0517" w14:textId="2CD64522" w:rsidR="00FC5DD1" w:rsidRDefault="00FC5DD1" w:rsidP="00FC5DD1">
      <w:pPr>
        <w:pStyle w:val="Odlomakpopisa"/>
      </w:pPr>
    </w:p>
    <w:p w14:paraId="3326F3E8" w14:textId="7867DADA" w:rsidR="00FC5DD1" w:rsidRDefault="00FC5DD1" w:rsidP="00FC5DD1">
      <w:pPr>
        <w:pStyle w:val="Odlomakpopisa"/>
      </w:pPr>
    </w:p>
    <w:p w14:paraId="4343D9A7" w14:textId="1D01AA45" w:rsidR="00FC5DD1" w:rsidRDefault="00FC5DD1" w:rsidP="00FC5DD1">
      <w:pPr>
        <w:pStyle w:val="Odlomakpopisa"/>
      </w:pPr>
    </w:p>
    <w:p w14:paraId="63EDE14C" w14:textId="37E8FE58" w:rsidR="00FC5DD1" w:rsidRDefault="00FC5DD1" w:rsidP="00FC5DD1">
      <w:pPr>
        <w:pStyle w:val="Odlomakpopisa"/>
      </w:pPr>
    </w:p>
    <w:p w14:paraId="007258BA" w14:textId="3DC29A7B" w:rsidR="00FC5DD1" w:rsidRDefault="00FC5DD1" w:rsidP="00FC5DD1">
      <w:pPr>
        <w:pStyle w:val="Odlomakpopisa"/>
      </w:pPr>
    </w:p>
    <w:p w14:paraId="6DAD4264" w14:textId="2AD8D63D" w:rsidR="00FC5DD1" w:rsidRDefault="00FC5DD1" w:rsidP="00FC5DD1">
      <w:pPr>
        <w:pStyle w:val="Odlomakpopisa"/>
      </w:pPr>
    </w:p>
    <w:p w14:paraId="3DDE646D" w14:textId="77777777" w:rsidR="00D85AC5" w:rsidRDefault="00D85AC5" w:rsidP="00D116AC"/>
    <w:p w14:paraId="5929565F" w14:textId="34527B57" w:rsidR="00583247" w:rsidRPr="009A4FBB" w:rsidRDefault="006A490D" w:rsidP="00030282">
      <w:pPr>
        <w:pStyle w:val="Naslov1"/>
      </w:pPr>
      <w:bookmarkStart w:id="10" w:name="_Toc106723597"/>
      <w:r w:rsidRPr="009A4FBB">
        <w:lastRenderedPageBreak/>
        <w:t>P</w:t>
      </w:r>
      <w:commentRangeStart w:id="11"/>
      <w:r w:rsidRPr="009A4FBB">
        <w:t>opis slika</w:t>
      </w:r>
      <w:commentRangeEnd w:id="11"/>
      <w:r w:rsidR="00953B83" w:rsidRPr="009A4FBB">
        <w:rPr>
          <w:rStyle w:val="Referencakomentara"/>
          <w:rFonts w:eastAsiaTheme="minorHAnsi" w:cstheme="minorBidi"/>
        </w:rPr>
        <w:commentReference w:id="11"/>
      </w:r>
      <w:bookmarkEnd w:id="10"/>
    </w:p>
    <w:p w14:paraId="2AABE0E9" w14:textId="18705453" w:rsidR="00583247" w:rsidRDefault="00583247" w:rsidP="000E2C8D"/>
    <w:p w14:paraId="4554CF6D" w14:textId="066217F3" w:rsidR="00214380" w:rsidRDefault="00E67BA7">
      <w:pPr>
        <w:pStyle w:val="Tablicaslika"/>
        <w:tabs>
          <w:tab w:val="right" w:leader="dot" w:pos="9062"/>
        </w:tabs>
        <w:rPr>
          <w:rFonts w:asciiTheme="minorHAnsi" w:eastAsiaTheme="minorEastAsia" w:hAnsiTheme="minorHAnsi"/>
          <w:noProof/>
          <w:sz w:val="22"/>
          <w:lang w:val="en-GB" w:eastAsia="en-GB"/>
        </w:rPr>
      </w:pPr>
      <w:r>
        <w:rPr>
          <w:rFonts w:cs="Times New Roman"/>
          <w:sz w:val="28"/>
          <w:szCs w:val="28"/>
        </w:rPr>
        <w:fldChar w:fldCharType="begin"/>
      </w:r>
      <w:r>
        <w:rPr>
          <w:rFonts w:cs="Times New Roman"/>
          <w:sz w:val="28"/>
          <w:szCs w:val="28"/>
        </w:rPr>
        <w:instrText xml:space="preserve"> TOC \h \z \c "Slika" </w:instrText>
      </w:r>
      <w:r>
        <w:rPr>
          <w:rFonts w:cs="Times New Roman"/>
          <w:sz w:val="28"/>
          <w:szCs w:val="28"/>
        </w:rPr>
        <w:fldChar w:fldCharType="separate"/>
      </w:r>
      <w:r w:rsidR="00A40FB5">
        <w:fldChar w:fldCharType="begin"/>
      </w:r>
      <w:r w:rsidR="00A40FB5">
        <w:instrText>HYPERLINK \l "_Toc106268009"</w:instrText>
      </w:r>
      <w:r w:rsidR="00A40FB5">
        <w:fldChar w:fldCharType="separate"/>
      </w:r>
      <w:r w:rsidR="00214380" w:rsidRPr="00972D3F">
        <w:rPr>
          <w:rStyle w:val="Hiperveza"/>
          <w:noProof/>
        </w:rPr>
        <w:t>Slika 1. ER dijagram baze podataka [Autorski rad]</w:t>
      </w:r>
      <w:r w:rsidR="00214380">
        <w:rPr>
          <w:noProof/>
          <w:webHidden/>
        </w:rPr>
        <w:tab/>
      </w:r>
      <w:r w:rsidR="00214380">
        <w:rPr>
          <w:noProof/>
          <w:webHidden/>
        </w:rPr>
        <w:fldChar w:fldCharType="begin"/>
      </w:r>
      <w:r w:rsidR="00214380">
        <w:rPr>
          <w:noProof/>
          <w:webHidden/>
        </w:rPr>
        <w:instrText xml:space="preserve"> PAGEREF _Toc106268009 \h </w:instrText>
      </w:r>
      <w:r w:rsidR="00214380">
        <w:rPr>
          <w:noProof/>
          <w:webHidden/>
        </w:rPr>
      </w:r>
      <w:r w:rsidR="00214380">
        <w:rPr>
          <w:noProof/>
          <w:webHidden/>
        </w:rPr>
        <w:fldChar w:fldCharType="separate"/>
      </w:r>
      <w:r w:rsidR="00214380">
        <w:rPr>
          <w:noProof/>
          <w:webHidden/>
        </w:rPr>
        <w:t>4</w:t>
      </w:r>
      <w:r w:rsidR="00214380">
        <w:rPr>
          <w:noProof/>
          <w:webHidden/>
        </w:rPr>
        <w:fldChar w:fldCharType="end"/>
      </w:r>
      <w:r w:rsidR="00A40FB5">
        <w:rPr>
          <w:noProof/>
        </w:rPr>
        <w:fldChar w:fldCharType="end"/>
      </w:r>
    </w:p>
    <w:p w14:paraId="61A66668" w14:textId="711CE0C2" w:rsidR="00214380" w:rsidRDefault="00A40FB5">
      <w:pPr>
        <w:pStyle w:val="Tablicaslika"/>
        <w:tabs>
          <w:tab w:val="right" w:leader="dot" w:pos="9062"/>
        </w:tabs>
        <w:rPr>
          <w:rFonts w:asciiTheme="minorHAnsi" w:eastAsiaTheme="minorEastAsia" w:hAnsiTheme="minorHAnsi"/>
          <w:noProof/>
          <w:sz w:val="22"/>
          <w:lang w:val="en-GB" w:eastAsia="en-GB"/>
        </w:rPr>
      </w:pPr>
      <w:r>
        <w:fldChar w:fldCharType="begin"/>
      </w:r>
      <w:r>
        <w:instrText>HYPERLINK \l "_Toc106268010"</w:instrText>
      </w:r>
      <w:r>
        <w:fldChar w:fldCharType="separate"/>
      </w:r>
      <w:r w:rsidR="00214380" w:rsidRPr="00972D3F">
        <w:rPr>
          <w:rStyle w:val="Hiperveza"/>
          <w:noProof/>
        </w:rPr>
        <w:t>Slika 2. NuGet paketi korišteni u projektu. [Autorski rad]</w:t>
      </w:r>
      <w:r w:rsidR="00214380">
        <w:rPr>
          <w:noProof/>
          <w:webHidden/>
        </w:rPr>
        <w:tab/>
      </w:r>
      <w:r w:rsidR="00214380">
        <w:rPr>
          <w:noProof/>
          <w:webHidden/>
        </w:rPr>
        <w:fldChar w:fldCharType="begin"/>
      </w:r>
      <w:r w:rsidR="00214380">
        <w:rPr>
          <w:noProof/>
          <w:webHidden/>
        </w:rPr>
        <w:instrText xml:space="preserve"> PAGEREF _Toc106268010 \h </w:instrText>
      </w:r>
      <w:r w:rsidR="00214380">
        <w:rPr>
          <w:noProof/>
          <w:webHidden/>
        </w:rPr>
      </w:r>
      <w:r w:rsidR="00214380">
        <w:rPr>
          <w:noProof/>
          <w:webHidden/>
        </w:rPr>
        <w:fldChar w:fldCharType="separate"/>
      </w:r>
      <w:r w:rsidR="00214380">
        <w:rPr>
          <w:noProof/>
          <w:webHidden/>
        </w:rPr>
        <w:t>12</w:t>
      </w:r>
      <w:r w:rsidR="00214380">
        <w:rPr>
          <w:noProof/>
          <w:webHidden/>
        </w:rPr>
        <w:fldChar w:fldCharType="end"/>
      </w:r>
      <w:r>
        <w:rPr>
          <w:noProof/>
        </w:rPr>
        <w:fldChar w:fldCharType="end"/>
      </w:r>
    </w:p>
    <w:p w14:paraId="47B38D81" w14:textId="6238B8A4" w:rsidR="00214380" w:rsidRDefault="00A40FB5">
      <w:pPr>
        <w:pStyle w:val="Tablicaslika"/>
        <w:tabs>
          <w:tab w:val="right" w:leader="dot" w:pos="9062"/>
        </w:tabs>
        <w:rPr>
          <w:rFonts w:asciiTheme="minorHAnsi" w:eastAsiaTheme="minorEastAsia" w:hAnsiTheme="minorHAnsi"/>
          <w:noProof/>
          <w:sz w:val="22"/>
          <w:lang w:val="en-GB" w:eastAsia="en-GB"/>
        </w:rPr>
      </w:pPr>
      <w:r>
        <w:fldChar w:fldCharType="begin"/>
      </w:r>
      <w:r>
        <w:instrText>HYPERLINK \l "_Toc106268011"</w:instrText>
      </w:r>
      <w:r>
        <w:fldChar w:fldCharType="separate"/>
      </w:r>
      <w:r w:rsidR="00214380" w:rsidRPr="00972D3F">
        <w:rPr>
          <w:rStyle w:val="Hiperveza"/>
          <w:noProof/>
        </w:rPr>
        <w:t>Slika 3. Lijevo: primjer kompleksnog upita. Desno: poruka o pogrešci. [Autorski rad]</w:t>
      </w:r>
      <w:r w:rsidR="00214380">
        <w:rPr>
          <w:noProof/>
          <w:webHidden/>
        </w:rPr>
        <w:tab/>
      </w:r>
      <w:r w:rsidR="00214380">
        <w:rPr>
          <w:noProof/>
          <w:webHidden/>
        </w:rPr>
        <w:fldChar w:fldCharType="begin"/>
      </w:r>
      <w:r w:rsidR="00214380">
        <w:rPr>
          <w:noProof/>
          <w:webHidden/>
        </w:rPr>
        <w:instrText xml:space="preserve"> PAGEREF _Toc106268011 \h </w:instrText>
      </w:r>
      <w:r w:rsidR="00214380">
        <w:rPr>
          <w:noProof/>
          <w:webHidden/>
        </w:rPr>
      </w:r>
      <w:r w:rsidR="00214380">
        <w:rPr>
          <w:noProof/>
          <w:webHidden/>
        </w:rPr>
        <w:fldChar w:fldCharType="separate"/>
      </w:r>
      <w:r w:rsidR="00214380">
        <w:rPr>
          <w:noProof/>
          <w:webHidden/>
        </w:rPr>
        <w:t>20</w:t>
      </w:r>
      <w:r w:rsidR="00214380">
        <w:rPr>
          <w:noProof/>
          <w:webHidden/>
        </w:rPr>
        <w:fldChar w:fldCharType="end"/>
      </w:r>
      <w:r>
        <w:rPr>
          <w:noProof/>
        </w:rPr>
        <w:fldChar w:fldCharType="end"/>
      </w:r>
    </w:p>
    <w:p w14:paraId="4E487304" w14:textId="4C8AD05B" w:rsidR="00214380" w:rsidRDefault="00A40FB5">
      <w:pPr>
        <w:pStyle w:val="Tablicaslika"/>
        <w:tabs>
          <w:tab w:val="right" w:leader="dot" w:pos="9062"/>
        </w:tabs>
        <w:rPr>
          <w:rFonts w:asciiTheme="minorHAnsi" w:eastAsiaTheme="minorEastAsia" w:hAnsiTheme="minorHAnsi"/>
          <w:noProof/>
          <w:sz w:val="22"/>
          <w:lang w:val="en-GB" w:eastAsia="en-GB"/>
        </w:rPr>
      </w:pPr>
      <w:r>
        <w:fldChar w:fldCharType="begin"/>
      </w:r>
      <w:r>
        <w:instrText>HYPERLINK \l "_Toc106268012"</w:instrText>
      </w:r>
      <w:r>
        <w:fldChar w:fldCharType="separate"/>
      </w:r>
      <w:r w:rsidR="00214380" w:rsidRPr="00972D3F">
        <w:rPr>
          <w:rStyle w:val="Hiperveza"/>
          <w:noProof/>
        </w:rPr>
        <w:t>Slika 4. Pokušaj pristupa podacima kojima korisnik nema pristup. [Autorski rad]</w:t>
      </w:r>
      <w:r w:rsidR="00214380">
        <w:rPr>
          <w:noProof/>
          <w:webHidden/>
        </w:rPr>
        <w:tab/>
      </w:r>
      <w:r w:rsidR="00214380">
        <w:rPr>
          <w:noProof/>
          <w:webHidden/>
        </w:rPr>
        <w:fldChar w:fldCharType="begin"/>
      </w:r>
      <w:r w:rsidR="00214380">
        <w:rPr>
          <w:noProof/>
          <w:webHidden/>
        </w:rPr>
        <w:instrText xml:space="preserve"> PAGEREF _Toc106268012 \h </w:instrText>
      </w:r>
      <w:r w:rsidR="00214380">
        <w:rPr>
          <w:noProof/>
          <w:webHidden/>
        </w:rPr>
      </w:r>
      <w:r w:rsidR="00214380">
        <w:rPr>
          <w:noProof/>
          <w:webHidden/>
        </w:rPr>
        <w:fldChar w:fldCharType="separate"/>
      </w:r>
      <w:r w:rsidR="00214380">
        <w:rPr>
          <w:noProof/>
          <w:webHidden/>
        </w:rPr>
        <w:t>23</w:t>
      </w:r>
      <w:r w:rsidR="00214380">
        <w:rPr>
          <w:noProof/>
          <w:webHidden/>
        </w:rPr>
        <w:fldChar w:fldCharType="end"/>
      </w:r>
      <w:r>
        <w:rPr>
          <w:noProof/>
        </w:rPr>
        <w:fldChar w:fldCharType="end"/>
      </w:r>
    </w:p>
    <w:p w14:paraId="4C714289" w14:textId="724FBE31" w:rsidR="00214380" w:rsidRDefault="00A40FB5">
      <w:pPr>
        <w:pStyle w:val="Tablicaslika"/>
        <w:tabs>
          <w:tab w:val="right" w:leader="dot" w:pos="9062"/>
        </w:tabs>
        <w:rPr>
          <w:rFonts w:asciiTheme="minorHAnsi" w:eastAsiaTheme="minorEastAsia" w:hAnsiTheme="minorHAnsi"/>
          <w:noProof/>
          <w:sz w:val="22"/>
          <w:lang w:val="en-GB" w:eastAsia="en-GB"/>
        </w:rPr>
      </w:pPr>
      <w:r>
        <w:fldChar w:fldCharType="begin"/>
      </w:r>
      <w:r>
        <w:instrText>HYPERLINK \l "_Toc106268013"</w:instrText>
      </w:r>
      <w:r>
        <w:fldChar w:fldCharType="separate"/>
      </w:r>
      <w:r w:rsidR="00214380" w:rsidRPr="00972D3F">
        <w:rPr>
          <w:rStyle w:val="Hiperveza"/>
          <w:noProof/>
        </w:rPr>
        <w:t>Slika 5. Podatci od dohvaćanju veće količine podataka, mjereno pomoću Performance API-a [Autorski rad]</w:t>
      </w:r>
      <w:r w:rsidR="00214380">
        <w:rPr>
          <w:noProof/>
          <w:webHidden/>
        </w:rPr>
        <w:tab/>
      </w:r>
      <w:r w:rsidR="00214380">
        <w:rPr>
          <w:noProof/>
          <w:webHidden/>
        </w:rPr>
        <w:fldChar w:fldCharType="begin"/>
      </w:r>
      <w:r w:rsidR="00214380">
        <w:rPr>
          <w:noProof/>
          <w:webHidden/>
        </w:rPr>
        <w:instrText xml:space="preserve"> PAGEREF _Toc106268013 \h </w:instrText>
      </w:r>
      <w:r w:rsidR="00214380">
        <w:rPr>
          <w:noProof/>
          <w:webHidden/>
        </w:rPr>
      </w:r>
      <w:r w:rsidR="00214380">
        <w:rPr>
          <w:noProof/>
          <w:webHidden/>
        </w:rPr>
        <w:fldChar w:fldCharType="separate"/>
      </w:r>
      <w:r w:rsidR="00214380">
        <w:rPr>
          <w:noProof/>
          <w:webHidden/>
        </w:rPr>
        <w:t>27</w:t>
      </w:r>
      <w:r w:rsidR="00214380">
        <w:rPr>
          <w:noProof/>
          <w:webHidden/>
        </w:rPr>
        <w:fldChar w:fldCharType="end"/>
      </w:r>
      <w:r>
        <w:rPr>
          <w:noProof/>
        </w:rPr>
        <w:fldChar w:fldCharType="end"/>
      </w:r>
    </w:p>
    <w:p w14:paraId="301252B2" w14:textId="6E521DA9" w:rsidR="00214380" w:rsidRDefault="00A40FB5">
      <w:pPr>
        <w:pStyle w:val="Tablicaslika"/>
        <w:tabs>
          <w:tab w:val="right" w:leader="dot" w:pos="9062"/>
        </w:tabs>
        <w:rPr>
          <w:rFonts w:asciiTheme="minorHAnsi" w:eastAsiaTheme="minorEastAsia" w:hAnsiTheme="minorHAnsi"/>
          <w:noProof/>
          <w:sz w:val="22"/>
          <w:lang w:val="en-GB" w:eastAsia="en-GB"/>
        </w:rPr>
      </w:pPr>
      <w:r>
        <w:fldChar w:fldCharType="begin"/>
      </w:r>
      <w:r>
        <w:instrText>HYPERLINK \l "_Toc106268014"</w:instrText>
      </w:r>
      <w:r>
        <w:fldChar w:fldCharType="separate"/>
      </w:r>
      <w:r w:rsidR="00214380" w:rsidRPr="00972D3F">
        <w:rPr>
          <w:rStyle w:val="Hiperveza"/>
          <w:noProof/>
        </w:rPr>
        <w:t>Slika 6.  Podatci od dohvaćanju veće količine podataka, mjereno pomoću Chrome DevTools. [Autorski rad]</w:t>
      </w:r>
      <w:r w:rsidR="00214380">
        <w:rPr>
          <w:noProof/>
          <w:webHidden/>
        </w:rPr>
        <w:tab/>
      </w:r>
      <w:r w:rsidR="00214380">
        <w:rPr>
          <w:noProof/>
          <w:webHidden/>
        </w:rPr>
        <w:fldChar w:fldCharType="begin"/>
      </w:r>
      <w:r w:rsidR="00214380">
        <w:rPr>
          <w:noProof/>
          <w:webHidden/>
        </w:rPr>
        <w:instrText xml:space="preserve"> PAGEREF _Toc106268014 \h </w:instrText>
      </w:r>
      <w:r w:rsidR="00214380">
        <w:rPr>
          <w:noProof/>
          <w:webHidden/>
        </w:rPr>
      </w:r>
      <w:r w:rsidR="00214380">
        <w:rPr>
          <w:noProof/>
          <w:webHidden/>
        </w:rPr>
        <w:fldChar w:fldCharType="separate"/>
      </w:r>
      <w:r w:rsidR="00214380">
        <w:rPr>
          <w:noProof/>
          <w:webHidden/>
        </w:rPr>
        <w:t>27</w:t>
      </w:r>
      <w:r w:rsidR="00214380">
        <w:rPr>
          <w:noProof/>
          <w:webHidden/>
        </w:rPr>
        <w:fldChar w:fldCharType="end"/>
      </w:r>
      <w:r>
        <w:rPr>
          <w:noProof/>
        </w:rPr>
        <w:fldChar w:fldCharType="end"/>
      </w:r>
    </w:p>
    <w:p w14:paraId="49FB30BC" w14:textId="1D77D237" w:rsidR="00214380" w:rsidRDefault="00A40FB5">
      <w:pPr>
        <w:pStyle w:val="Tablicaslika"/>
        <w:tabs>
          <w:tab w:val="right" w:leader="dot" w:pos="9062"/>
        </w:tabs>
        <w:rPr>
          <w:rFonts w:asciiTheme="minorHAnsi" w:eastAsiaTheme="minorEastAsia" w:hAnsiTheme="minorHAnsi"/>
          <w:noProof/>
          <w:sz w:val="22"/>
          <w:lang w:val="en-GB" w:eastAsia="en-GB"/>
        </w:rPr>
      </w:pPr>
      <w:r>
        <w:fldChar w:fldCharType="begin"/>
      </w:r>
      <w:r>
        <w:instrText>HYPERLINK \l "_Toc106268015"</w:instrText>
      </w:r>
      <w:r>
        <w:fldChar w:fldCharType="separate"/>
      </w:r>
      <w:r w:rsidR="00214380" w:rsidRPr="00972D3F">
        <w:rPr>
          <w:rStyle w:val="Hiperveza"/>
          <w:noProof/>
        </w:rPr>
        <w:t>Slika 7. Podatci od dohvaćanju manje količine podataka, mjereno pomoću Performance API-a. [Autorski rad]</w:t>
      </w:r>
      <w:r w:rsidR="00214380">
        <w:rPr>
          <w:noProof/>
          <w:webHidden/>
        </w:rPr>
        <w:tab/>
      </w:r>
      <w:r w:rsidR="00214380">
        <w:rPr>
          <w:noProof/>
          <w:webHidden/>
        </w:rPr>
        <w:fldChar w:fldCharType="begin"/>
      </w:r>
      <w:r w:rsidR="00214380">
        <w:rPr>
          <w:noProof/>
          <w:webHidden/>
        </w:rPr>
        <w:instrText xml:space="preserve"> PAGEREF _Toc106268015 \h </w:instrText>
      </w:r>
      <w:r w:rsidR="00214380">
        <w:rPr>
          <w:noProof/>
          <w:webHidden/>
        </w:rPr>
      </w:r>
      <w:r w:rsidR="00214380">
        <w:rPr>
          <w:noProof/>
          <w:webHidden/>
        </w:rPr>
        <w:fldChar w:fldCharType="separate"/>
      </w:r>
      <w:r w:rsidR="00214380">
        <w:rPr>
          <w:noProof/>
          <w:webHidden/>
        </w:rPr>
        <w:t>28</w:t>
      </w:r>
      <w:r w:rsidR="00214380">
        <w:rPr>
          <w:noProof/>
          <w:webHidden/>
        </w:rPr>
        <w:fldChar w:fldCharType="end"/>
      </w:r>
      <w:r>
        <w:rPr>
          <w:noProof/>
        </w:rPr>
        <w:fldChar w:fldCharType="end"/>
      </w:r>
    </w:p>
    <w:p w14:paraId="44896D5F" w14:textId="43A2D4C7" w:rsidR="00214380" w:rsidRDefault="00A40FB5">
      <w:pPr>
        <w:pStyle w:val="Tablicaslika"/>
        <w:tabs>
          <w:tab w:val="right" w:leader="dot" w:pos="9062"/>
        </w:tabs>
        <w:rPr>
          <w:rFonts w:asciiTheme="minorHAnsi" w:eastAsiaTheme="minorEastAsia" w:hAnsiTheme="minorHAnsi"/>
          <w:noProof/>
          <w:sz w:val="22"/>
          <w:lang w:val="en-GB" w:eastAsia="en-GB"/>
        </w:rPr>
      </w:pPr>
      <w:r>
        <w:fldChar w:fldCharType="begin"/>
      </w:r>
      <w:r>
        <w:instrText>HYPERLINK \l "_Toc106268016"</w:instrText>
      </w:r>
      <w:r>
        <w:fldChar w:fldCharType="separate"/>
      </w:r>
      <w:r w:rsidR="00214380" w:rsidRPr="00972D3F">
        <w:rPr>
          <w:rStyle w:val="Hiperveza"/>
          <w:noProof/>
        </w:rPr>
        <w:t>Slika 8. Podatci od dohvaćanju manje količine podataka, mjereno pomoću Chrome DevTools. [Autorski rad]</w:t>
      </w:r>
      <w:r w:rsidR="00214380">
        <w:rPr>
          <w:noProof/>
          <w:webHidden/>
        </w:rPr>
        <w:tab/>
      </w:r>
      <w:r w:rsidR="00214380">
        <w:rPr>
          <w:noProof/>
          <w:webHidden/>
        </w:rPr>
        <w:fldChar w:fldCharType="begin"/>
      </w:r>
      <w:r w:rsidR="00214380">
        <w:rPr>
          <w:noProof/>
          <w:webHidden/>
        </w:rPr>
        <w:instrText xml:space="preserve"> PAGEREF _Toc106268016 \h </w:instrText>
      </w:r>
      <w:r w:rsidR="00214380">
        <w:rPr>
          <w:noProof/>
          <w:webHidden/>
        </w:rPr>
      </w:r>
      <w:r w:rsidR="00214380">
        <w:rPr>
          <w:noProof/>
          <w:webHidden/>
        </w:rPr>
        <w:fldChar w:fldCharType="separate"/>
      </w:r>
      <w:r w:rsidR="00214380">
        <w:rPr>
          <w:noProof/>
          <w:webHidden/>
        </w:rPr>
        <w:t>28</w:t>
      </w:r>
      <w:r w:rsidR="00214380">
        <w:rPr>
          <w:noProof/>
          <w:webHidden/>
        </w:rPr>
        <w:fldChar w:fldCharType="end"/>
      </w:r>
      <w:r>
        <w:rPr>
          <w:noProof/>
        </w:rPr>
        <w:fldChar w:fldCharType="end"/>
      </w:r>
    </w:p>
    <w:p w14:paraId="67359D84" w14:textId="7C0786E7" w:rsidR="00214380" w:rsidRDefault="00A40FB5">
      <w:pPr>
        <w:pStyle w:val="Tablicaslika"/>
        <w:tabs>
          <w:tab w:val="right" w:leader="dot" w:pos="9062"/>
        </w:tabs>
        <w:rPr>
          <w:rFonts w:asciiTheme="minorHAnsi" w:eastAsiaTheme="minorEastAsia" w:hAnsiTheme="minorHAnsi"/>
          <w:noProof/>
          <w:sz w:val="22"/>
          <w:lang w:val="en-GB" w:eastAsia="en-GB"/>
        </w:rPr>
      </w:pPr>
      <w:r>
        <w:fldChar w:fldCharType="begin"/>
      </w:r>
      <w:r>
        <w:instrText>HYPERLINK \l "_Toc106268017"</w:instrText>
      </w:r>
      <w:r>
        <w:fldChar w:fldCharType="separate"/>
      </w:r>
      <w:r w:rsidR="00214380" w:rsidRPr="00972D3F">
        <w:rPr>
          <w:rStyle w:val="Hiperveza"/>
          <w:noProof/>
        </w:rPr>
        <w:t>Slika 9. Podatci od slanju manje količine podataka na server, mjereno pomoću Performance API-a. [Autorski rad]</w:t>
      </w:r>
      <w:r w:rsidR="00214380">
        <w:rPr>
          <w:noProof/>
          <w:webHidden/>
        </w:rPr>
        <w:tab/>
      </w:r>
      <w:r w:rsidR="00214380">
        <w:rPr>
          <w:noProof/>
          <w:webHidden/>
        </w:rPr>
        <w:fldChar w:fldCharType="begin"/>
      </w:r>
      <w:r w:rsidR="00214380">
        <w:rPr>
          <w:noProof/>
          <w:webHidden/>
        </w:rPr>
        <w:instrText xml:space="preserve"> PAGEREF _Toc106268017 \h </w:instrText>
      </w:r>
      <w:r w:rsidR="00214380">
        <w:rPr>
          <w:noProof/>
          <w:webHidden/>
        </w:rPr>
      </w:r>
      <w:r w:rsidR="00214380">
        <w:rPr>
          <w:noProof/>
          <w:webHidden/>
        </w:rPr>
        <w:fldChar w:fldCharType="separate"/>
      </w:r>
      <w:r w:rsidR="00214380">
        <w:rPr>
          <w:noProof/>
          <w:webHidden/>
        </w:rPr>
        <w:t>29</w:t>
      </w:r>
      <w:r w:rsidR="00214380">
        <w:rPr>
          <w:noProof/>
          <w:webHidden/>
        </w:rPr>
        <w:fldChar w:fldCharType="end"/>
      </w:r>
      <w:r>
        <w:rPr>
          <w:noProof/>
        </w:rPr>
        <w:fldChar w:fldCharType="end"/>
      </w:r>
    </w:p>
    <w:p w14:paraId="0EE8C026" w14:textId="486B1E3E" w:rsidR="00214380" w:rsidRDefault="00A40FB5">
      <w:pPr>
        <w:pStyle w:val="Tablicaslika"/>
        <w:tabs>
          <w:tab w:val="right" w:leader="dot" w:pos="9062"/>
        </w:tabs>
        <w:rPr>
          <w:rFonts w:asciiTheme="minorHAnsi" w:eastAsiaTheme="minorEastAsia" w:hAnsiTheme="minorHAnsi"/>
          <w:noProof/>
          <w:sz w:val="22"/>
          <w:lang w:val="en-GB" w:eastAsia="en-GB"/>
        </w:rPr>
      </w:pPr>
      <w:r>
        <w:fldChar w:fldCharType="begin"/>
      </w:r>
      <w:r>
        <w:instrText>HYPERLINK \l "_Toc106268018"</w:instrText>
      </w:r>
      <w:r>
        <w:fldChar w:fldCharType="separate"/>
      </w:r>
      <w:r w:rsidR="00214380" w:rsidRPr="00972D3F">
        <w:rPr>
          <w:rStyle w:val="Hiperveza"/>
          <w:noProof/>
        </w:rPr>
        <w:t>Slika 10. Podatci od slanju manje količine podataka na server, mjereno pomoću Chrome DevTools. [Autorski rad]</w:t>
      </w:r>
      <w:r w:rsidR="00214380">
        <w:rPr>
          <w:noProof/>
          <w:webHidden/>
        </w:rPr>
        <w:tab/>
      </w:r>
      <w:r w:rsidR="00214380">
        <w:rPr>
          <w:noProof/>
          <w:webHidden/>
        </w:rPr>
        <w:fldChar w:fldCharType="begin"/>
      </w:r>
      <w:r w:rsidR="00214380">
        <w:rPr>
          <w:noProof/>
          <w:webHidden/>
        </w:rPr>
        <w:instrText xml:space="preserve"> PAGEREF _Toc106268018 \h </w:instrText>
      </w:r>
      <w:r w:rsidR="00214380">
        <w:rPr>
          <w:noProof/>
          <w:webHidden/>
        </w:rPr>
      </w:r>
      <w:r w:rsidR="00214380">
        <w:rPr>
          <w:noProof/>
          <w:webHidden/>
        </w:rPr>
        <w:fldChar w:fldCharType="separate"/>
      </w:r>
      <w:r w:rsidR="00214380">
        <w:rPr>
          <w:noProof/>
          <w:webHidden/>
        </w:rPr>
        <w:t>29</w:t>
      </w:r>
      <w:r w:rsidR="00214380">
        <w:rPr>
          <w:noProof/>
          <w:webHidden/>
        </w:rPr>
        <w:fldChar w:fldCharType="end"/>
      </w:r>
      <w:r>
        <w:rPr>
          <w:noProof/>
        </w:rPr>
        <w:fldChar w:fldCharType="end"/>
      </w:r>
    </w:p>
    <w:p w14:paraId="182167DC" w14:textId="16C96474" w:rsidR="007223B1" w:rsidRDefault="00E67BA7" w:rsidP="007223B1">
      <w:pPr>
        <w:pStyle w:val="Naslov1"/>
        <w:rPr>
          <w:rFonts w:cs="Times New Roman"/>
          <w:szCs w:val="28"/>
        </w:rPr>
      </w:pPr>
      <w:r>
        <w:rPr>
          <w:rFonts w:cs="Times New Roman"/>
          <w:szCs w:val="28"/>
        </w:rPr>
        <w:fldChar w:fldCharType="end"/>
      </w:r>
    </w:p>
    <w:p w14:paraId="471F6426" w14:textId="77777777" w:rsidR="007223B1" w:rsidRDefault="007223B1">
      <w:pPr>
        <w:spacing w:line="259" w:lineRule="auto"/>
        <w:jc w:val="left"/>
        <w:rPr>
          <w:rFonts w:eastAsiaTheme="majorEastAsia" w:cs="Times New Roman"/>
          <w:sz w:val="28"/>
          <w:szCs w:val="28"/>
        </w:rPr>
      </w:pPr>
      <w:r>
        <w:rPr>
          <w:rFonts w:cs="Times New Roman"/>
          <w:szCs w:val="28"/>
        </w:rPr>
        <w:br w:type="page"/>
      </w:r>
    </w:p>
    <w:p w14:paraId="327B30E0" w14:textId="22BEA79B" w:rsidR="004541FF" w:rsidRPr="00CA22F4" w:rsidDel="00B9590A" w:rsidRDefault="004541FF">
      <w:pPr>
        <w:tabs>
          <w:tab w:val="left" w:pos="1671"/>
        </w:tabs>
        <w:rPr>
          <w:del w:id="12" w:author="Marin Jurišić (mjurisic)" w:date="2022-06-21T16:33:00Z"/>
          <w:rFonts w:cs="Times New Roman"/>
          <w:sz w:val="28"/>
          <w:szCs w:val="28"/>
        </w:rPr>
        <w:sectPr w:rsidR="004541FF" w:rsidRPr="00CA22F4" w:rsidDel="00B9590A" w:rsidSect="00B9590A">
          <w:footerReference w:type="default" r:id="rId12"/>
          <w:pgSz w:w="11906" w:h="16838" w:code="9"/>
          <w:pgMar w:top="1418" w:right="1418" w:bottom="1418" w:left="1418" w:header="709" w:footer="709" w:gutter="0"/>
          <w:pgNumType w:start="0"/>
          <w:cols w:space="708"/>
          <w:titlePg/>
          <w:docGrid w:linePitch="360"/>
          <w:sectPrChange w:id="13" w:author="Marin Jurišić (mjurisic)" w:date="2022-06-21T16:34:00Z">
            <w:sectPr w:rsidR="004541FF" w:rsidRPr="00CA22F4" w:rsidDel="00B9590A" w:rsidSect="00B9590A">
              <w:pgSz w:code="0"/>
              <w:pgMar w:top="1417" w:right="1417" w:bottom="1417" w:left="1417" w:header="708" w:footer="708" w:gutter="0"/>
            </w:sectPr>
          </w:sectPrChange>
        </w:sectPr>
        <w:pPrChange w:id="14" w:author="Marin Jurišić (mjurisic)" w:date="2022-06-21T16:38:00Z">
          <w:pPr/>
        </w:pPrChange>
      </w:pPr>
    </w:p>
    <w:p w14:paraId="22427A2B" w14:textId="3BFEC013" w:rsidR="003C40BD" w:rsidRPr="007701CA" w:rsidRDefault="00CA22F4" w:rsidP="00CA22F4">
      <w:pPr>
        <w:pStyle w:val="Naslov1"/>
        <w:numPr>
          <w:ilvl w:val="0"/>
          <w:numId w:val="7"/>
        </w:numPr>
        <w:rPr>
          <w:rFonts w:cs="Times New Roman"/>
          <w:b/>
          <w:bCs/>
        </w:rPr>
      </w:pPr>
      <w:bookmarkStart w:id="15" w:name="_Toc106723598"/>
      <w:r w:rsidRPr="007701CA">
        <w:rPr>
          <w:rFonts w:cs="Times New Roman"/>
          <w:b/>
          <w:bCs/>
        </w:rPr>
        <w:lastRenderedPageBreak/>
        <w:t>Uvod</w:t>
      </w:r>
      <w:bookmarkEnd w:id="15"/>
    </w:p>
    <w:p w14:paraId="2903CCE8" w14:textId="77777777" w:rsidR="00CA22F4" w:rsidRPr="00CA22F4" w:rsidRDefault="00CA22F4" w:rsidP="00CA22F4">
      <w:pPr>
        <w:rPr>
          <w:rFonts w:cs="Times New Roman"/>
        </w:rPr>
      </w:pPr>
    </w:p>
    <w:p w14:paraId="1203B8B2" w14:textId="00F845C5" w:rsidR="00F54A5E" w:rsidRDefault="00277CDB" w:rsidP="002874F8">
      <w:pPr>
        <w:rPr>
          <w:rFonts w:cs="Times New Roman"/>
          <w:szCs w:val="24"/>
        </w:rPr>
      </w:pPr>
      <w:proofErr w:type="spellStart"/>
      <w:r>
        <w:rPr>
          <w:rFonts w:cs="Times New Roman"/>
          <w:szCs w:val="24"/>
        </w:rPr>
        <w:t>GraphQL</w:t>
      </w:r>
      <w:proofErr w:type="spellEnd"/>
      <w:r>
        <w:rPr>
          <w:rFonts w:cs="Times New Roman"/>
          <w:szCs w:val="24"/>
        </w:rPr>
        <w:t xml:space="preserve"> je jezik za pisanje i strukturiranje upita </w:t>
      </w:r>
      <w:r w:rsidR="00416B12">
        <w:rPr>
          <w:rFonts w:cs="Times New Roman"/>
          <w:szCs w:val="24"/>
        </w:rPr>
        <w:t>putem HTTP(S) protokola</w:t>
      </w:r>
      <w:r>
        <w:rPr>
          <w:rFonts w:cs="Times New Roman"/>
          <w:szCs w:val="24"/>
        </w:rPr>
        <w:t xml:space="preserve">. </w:t>
      </w:r>
      <w:proofErr w:type="spellStart"/>
      <w:r>
        <w:rPr>
          <w:rFonts w:cs="Times New Roman"/>
          <w:szCs w:val="24"/>
        </w:rPr>
        <w:t>GraphQL</w:t>
      </w:r>
      <w:proofErr w:type="spellEnd"/>
      <w:r>
        <w:rPr>
          <w:rFonts w:cs="Times New Roman"/>
          <w:szCs w:val="24"/>
        </w:rPr>
        <w:t xml:space="preserve"> pruža potpun i razumljiv opis podataka </w:t>
      </w:r>
      <w:r w:rsidR="006574D7">
        <w:rPr>
          <w:rFonts w:cs="Times New Roman"/>
          <w:szCs w:val="24"/>
        </w:rPr>
        <w:t xml:space="preserve">pomoću </w:t>
      </w:r>
      <w:proofErr w:type="spellStart"/>
      <w:r w:rsidR="006574D7">
        <w:rPr>
          <w:rFonts w:cs="Times New Roman"/>
          <w:szCs w:val="24"/>
        </w:rPr>
        <w:t>GraphQL</w:t>
      </w:r>
      <w:proofErr w:type="spellEnd"/>
      <w:r w:rsidR="006574D7">
        <w:rPr>
          <w:rFonts w:cs="Times New Roman"/>
          <w:szCs w:val="24"/>
        </w:rPr>
        <w:t xml:space="preserve"> sheme</w:t>
      </w:r>
      <w:r>
        <w:rPr>
          <w:rFonts w:cs="Times New Roman"/>
          <w:szCs w:val="24"/>
        </w:rPr>
        <w:t>, te daje klijentu mogućnost da dohvaća točno one podatke koji mu trebaju i ništa više</w:t>
      </w:r>
      <w:r w:rsidR="003607A9">
        <w:rPr>
          <w:rFonts w:cs="Times New Roman"/>
          <w:szCs w:val="24"/>
        </w:rPr>
        <w:t>[1]</w:t>
      </w:r>
      <w:r w:rsidR="00F54A5E">
        <w:rPr>
          <w:rFonts w:cs="Times New Roman"/>
          <w:szCs w:val="24"/>
        </w:rPr>
        <w:t>.</w:t>
      </w:r>
      <w:r w:rsidR="0039743D">
        <w:rPr>
          <w:rFonts w:cs="Times New Roman"/>
          <w:szCs w:val="24"/>
        </w:rPr>
        <w:t xml:space="preserve"> </w:t>
      </w:r>
      <w:r w:rsidR="00A565C8">
        <w:rPr>
          <w:rFonts w:cs="Times New Roman"/>
          <w:szCs w:val="24"/>
        </w:rPr>
        <w:t xml:space="preserve"> </w:t>
      </w:r>
      <w:r w:rsidR="00DB6131">
        <w:rPr>
          <w:rFonts w:cs="Times New Roman"/>
          <w:szCs w:val="24"/>
        </w:rPr>
        <w:t>Razvijan je od strane Facebook-a</w:t>
      </w:r>
      <w:r w:rsidR="00A565C8">
        <w:rPr>
          <w:rFonts w:cs="Times New Roman"/>
          <w:szCs w:val="24"/>
        </w:rPr>
        <w:t xml:space="preserve"> do 2018., kada je osnovana </w:t>
      </w:r>
      <w:proofErr w:type="spellStart"/>
      <w:r w:rsidR="00A565C8">
        <w:rPr>
          <w:rFonts w:cs="Times New Roman"/>
          <w:szCs w:val="24"/>
        </w:rPr>
        <w:t>GraphQL</w:t>
      </w:r>
      <w:proofErr w:type="spellEnd"/>
      <w:r w:rsidR="00A565C8">
        <w:rPr>
          <w:rFonts w:cs="Times New Roman"/>
          <w:szCs w:val="24"/>
        </w:rPr>
        <w:t xml:space="preserve"> zaklada.</w:t>
      </w:r>
      <w:r w:rsidR="0073277E">
        <w:rPr>
          <w:rFonts w:cs="Times New Roman"/>
          <w:szCs w:val="24"/>
        </w:rPr>
        <w:t xml:space="preserve"> </w:t>
      </w:r>
    </w:p>
    <w:p w14:paraId="784F9EF2" w14:textId="3418CBC8" w:rsidR="00F54A5E" w:rsidRDefault="0073277E" w:rsidP="002874F8">
      <w:pPr>
        <w:rPr>
          <w:rFonts w:cs="Times New Roman"/>
          <w:szCs w:val="24"/>
        </w:rPr>
      </w:pPr>
      <w:r>
        <w:rPr>
          <w:rFonts w:cs="Times New Roman"/>
          <w:szCs w:val="24"/>
        </w:rPr>
        <w:t xml:space="preserve">U ovom radu </w:t>
      </w:r>
      <w:r w:rsidR="00810AC4">
        <w:rPr>
          <w:rFonts w:cs="Times New Roman"/>
          <w:szCs w:val="24"/>
        </w:rPr>
        <w:t xml:space="preserve">razmatra se </w:t>
      </w:r>
      <w:r>
        <w:rPr>
          <w:rFonts w:cs="Times New Roman"/>
          <w:szCs w:val="24"/>
        </w:rPr>
        <w:t xml:space="preserve">upotreba </w:t>
      </w:r>
      <w:proofErr w:type="spellStart"/>
      <w:r>
        <w:rPr>
          <w:rFonts w:cs="Times New Roman"/>
          <w:szCs w:val="24"/>
        </w:rPr>
        <w:t>GraphQL</w:t>
      </w:r>
      <w:proofErr w:type="spellEnd"/>
      <w:r>
        <w:rPr>
          <w:rFonts w:cs="Times New Roman"/>
          <w:szCs w:val="24"/>
        </w:rPr>
        <w:t xml:space="preserve">-a u izradi web aplikacija u .NET 6 programskom okviru, te </w:t>
      </w:r>
      <w:r w:rsidR="00810AC4">
        <w:rPr>
          <w:rFonts w:cs="Times New Roman"/>
          <w:szCs w:val="24"/>
        </w:rPr>
        <w:t xml:space="preserve">se uspoređuje </w:t>
      </w:r>
      <w:r>
        <w:rPr>
          <w:rFonts w:cs="Times New Roman"/>
          <w:szCs w:val="24"/>
        </w:rPr>
        <w:t>s REST API-em u području sigurnosti, performansi i načina upotrebe. Koristi</w:t>
      </w:r>
      <w:r w:rsidR="00DB6131">
        <w:rPr>
          <w:rFonts w:cs="Times New Roman"/>
          <w:szCs w:val="24"/>
        </w:rPr>
        <w:t xml:space="preserve"> se</w:t>
      </w:r>
      <w:r>
        <w:rPr>
          <w:rFonts w:cs="Times New Roman"/>
          <w:szCs w:val="24"/>
        </w:rPr>
        <w:t xml:space="preserve"> Hot</w:t>
      </w:r>
      <w:r w:rsidR="00E137B0">
        <w:rPr>
          <w:rFonts w:cs="Times New Roman"/>
          <w:szCs w:val="24"/>
        </w:rPr>
        <w:t xml:space="preserve"> </w:t>
      </w:r>
      <w:proofErr w:type="spellStart"/>
      <w:r>
        <w:rPr>
          <w:rFonts w:cs="Times New Roman"/>
          <w:szCs w:val="24"/>
        </w:rPr>
        <w:t>Chocolate</w:t>
      </w:r>
      <w:proofErr w:type="spellEnd"/>
      <w:r w:rsidR="00DB6131">
        <w:rPr>
          <w:rFonts w:cs="Times New Roman"/>
          <w:szCs w:val="24"/>
        </w:rPr>
        <w:t xml:space="preserve"> server verzije 12</w:t>
      </w:r>
      <w:r>
        <w:rPr>
          <w:rFonts w:cs="Times New Roman"/>
          <w:szCs w:val="24"/>
        </w:rPr>
        <w:t xml:space="preserve"> </w:t>
      </w:r>
      <w:r w:rsidR="00894F5B">
        <w:rPr>
          <w:rFonts w:cs="Times New Roman"/>
          <w:szCs w:val="24"/>
        </w:rPr>
        <w:t>za .NET programski okvir. Hot</w:t>
      </w:r>
      <w:r w:rsidR="00E137B0">
        <w:rPr>
          <w:rFonts w:cs="Times New Roman"/>
          <w:szCs w:val="24"/>
        </w:rPr>
        <w:t xml:space="preserve"> </w:t>
      </w:r>
      <w:proofErr w:type="spellStart"/>
      <w:r w:rsidR="00894F5B">
        <w:rPr>
          <w:rFonts w:cs="Times New Roman"/>
          <w:szCs w:val="24"/>
        </w:rPr>
        <w:t>Chocolate</w:t>
      </w:r>
      <w:proofErr w:type="spellEnd"/>
      <w:r w:rsidR="00894F5B">
        <w:rPr>
          <w:rFonts w:cs="Times New Roman"/>
          <w:szCs w:val="24"/>
        </w:rPr>
        <w:t xml:space="preserve"> prati najnoviju </w:t>
      </w:r>
      <w:proofErr w:type="spellStart"/>
      <w:r w:rsidR="00894F5B">
        <w:rPr>
          <w:rFonts w:cs="Times New Roman"/>
          <w:szCs w:val="24"/>
        </w:rPr>
        <w:t>GraphQL</w:t>
      </w:r>
      <w:proofErr w:type="spellEnd"/>
      <w:r w:rsidR="00894F5B">
        <w:rPr>
          <w:rFonts w:cs="Times New Roman"/>
          <w:szCs w:val="24"/>
        </w:rPr>
        <w:t xml:space="preserve"> specifikaciju i pojednostavljuje postavljanje </w:t>
      </w:r>
      <w:proofErr w:type="spellStart"/>
      <w:r w:rsidR="00F77CBB">
        <w:rPr>
          <w:rFonts w:cs="Times New Roman"/>
          <w:szCs w:val="24"/>
        </w:rPr>
        <w:t>GraphQL</w:t>
      </w:r>
      <w:proofErr w:type="spellEnd"/>
      <w:r w:rsidR="00F77CBB">
        <w:rPr>
          <w:rFonts w:cs="Times New Roman"/>
          <w:szCs w:val="24"/>
        </w:rPr>
        <w:t xml:space="preserve"> servera i pisanje </w:t>
      </w:r>
      <w:proofErr w:type="spellStart"/>
      <w:r w:rsidR="00F77CBB">
        <w:rPr>
          <w:rFonts w:cs="Times New Roman"/>
          <w:szCs w:val="24"/>
        </w:rPr>
        <w:t>GraphQL</w:t>
      </w:r>
      <w:proofErr w:type="spellEnd"/>
      <w:r w:rsidR="00F77CBB">
        <w:rPr>
          <w:rFonts w:cs="Times New Roman"/>
          <w:szCs w:val="24"/>
        </w:rPr>
        <w:t xml:space="preserve"> shema[2]</w:t>
      </w:r>
      <w:r w:rsidR="00F54A5E">
        <w:rPr>
          <w:rFonts w:cs="Times New Roman"/>
          <w:szCs w:val="24"/>
        </w:rPr>
        <w:t>.</w:t>
      </w:r>
    </w:p>
    <w:p w14:paraId="364E9624" w14:textId="1A7E6BB7" w:rsidR="00310D20" w:rsidRDefault="00310D20" w:rsidP="002874F8">
      <w:pPr>
        <w:rPr>
          <w:rFonts w:cs="Times New Roman"/>
          <w:szCs w:val="24"/>
        </w:rPr>
      </w:pPr>
      <w:r w:rsidRPr="00310D20">
        <w:rPr>
          <w:rFonts w:cs="Times New Roman"/>
          <w:szCs w:val="24"/>
        </w:rPr>
        <w:t xml:space="preserve">Usprkos rastućoj popularnosti </w:t>
      </w:r>
      <w:proofErr w:type="spellStart"/>
      <w:r w:rsidRPr="00310D20">
        <w:rPr>
          <w:rFonts w:cs="Times New Roman"/>
          <w:szCs w:val="24"/>
        </w:rPr>
        <w:t>GraphQL</w:t>
      </w:r>
      <w:proofErr w:type="spellEnd"/>
      <w:r w:rsidRPr="00310D20">
        <w:rPr>
          <w:rFonts w:cs="Times New Roman"/>
          <w:szCs w:val="24"/>
        </w:rPr>
        <w:t xml:space="preserve">-a u izradi web aplikacija , još uvijek postoje određene nedoumice među razvojnim inženjerima pri odlučivanju o tome koja bi se tehnologija trebala koristiti: </w:t>
      </w:r>
      <w:proofErr w:type="spellStart"/>
      <w:r w:rsidRPr="00310D20">
        <w:rPr>
          <w:rFonts w:cs="Times New Roman"/>
          <w:szCs w:val="24"/>
        </w:rPr>
        <w:t>GraphQL</w:t>
      </w:r>
      <w:proofErr w:type="spellEnd"/>
      <w:r w:rsidRPr="00310D20">
        <w:rPr>
          <w:rFonts w:cs="Times New Roman"/>
          <w:szCs w:val="24"/>
        </w:rPr>
        <w:t xml:space="preserve"> ili REST? Mnogi se još uvijek odlučuju za REST, s obzirom da je to svima poznata i sveprisutna tehnologija koja se koristi već više od dvadeset godina. Neki od razloga koji se za to navode su familijarnost s REST-om, </w:t>
      </w:r>
      <w:proofErr w:type="spellStart"/>
      <w:r w:rsidRPr="00310D20">
        <w:rPr>
          <w:rFonts w:cs="Times New Roman"/>
          <w:szCs w:val="24"/>
        </w:rPr>
        <w:t>naizgledna</w:t>
      </w:r>
      <w:proofErr w:type="spellEnd"/>
      <w:r w:rsidRPr="00310D20">
        <w:rPr>
          <w:rFonts w:cs="Times New Roman"/>
          <w:szCs w:val="24"/>
        </w:rPr>
        <w:t xml:space="preserve"> kompleksnost </w:t>
      </w:r>
      <w:proofErr w:type="spellStart"/>
      <w:r w:rsidRPr="00310D20">
        <w:rPr>
          <w:rFonts w:cs="Times New Roman"/>
          <w:szCs w:val="24"/>
        </w:rPr>
        <w:t>GraphQL</w:t>
      </w:r>
      <w:proofErr w:type="spellEnd"/>
      <w:r w:rsidRPr="00310D20">
        <w:rPr>
          <w:rFonts w:cs="Times New Roman"/>
          <w:szCs w:val="24"/>
        </w:rPr>
        <w:t xml:space="preserve"> upita, te nedoumice oko njegove sigurnosti i performansi. Ovaj rad je nastao s ciljem da se daju odgovori na ta pitanja na praktičnom primjeru aplikacije napravljene korištenjem i jedne i druge tehnologije, te da se jasno navedu prednosti i mane svakog od ova pristupa.</w:t>
      </w:r>
    </w:p>
    <w:p w14:paraId="7EF6FF41" w14:textId="07BD5E6E" w:rsidR="008D2F48" w:rsidRDefault="008D2F48" w:rsidP="002874F8">
      <w:pPr>
        <w:rPr>
          <w:rFonts w:cs="Times New Roman"/>
          <w:szCs w:val="24"/>
        </w:rPr>
      </w:pPr>
      <w:r w:rsidRPr="008D2F48">
        <w:rPr>
          <w:rFonts w:cs="Times New Roman"/>
          <w:szCs w:val="24"/>
        </w:rPr>
        <w:t>U prvom poglavlju objašnjen je koncept rada</w:t>
      </w:r>
      <w:r>
        <w:rPr>
          <w:rFonts w:cs="Times New Roman"/>
          <w:szCs w:val="24"/>
        </w:rPr>
        <w:t xml:space="preserve"> aplikacije</w:t>
      </w:r>
      <w:r w:rsidRPr="008D2F48">
        <w:rPr>
          <w:rFonts w:cs="Times New Roman"/>
          <w:szCs w:val="24"/>
        </w:rPr>
        <w:t xml:space="preserve"> te teorija na kojoj se ona bazira. Opisane su osnove arhitekture aplikacije, način na koji ona funkcionira i što je cilj njene izrade. U sljedećem poglavlju arhitektura aplikacije je razložena na slojeve, te je za svaki detaljno opisan postupak njegove izrade i njegova namjena. Posebna pažnja posvećena je implementaciji i upotrebi </w:t>
      </w:r>
      <w:proofErr w:type="spellStart"/>
      <w:r w:rsidRPr="008D2F48">
        <w:rPr>
          <w:rFonts w:cs="Times New Roman"/>
          <w:szCs w:val="24"/>
        </w:rPr>
        <w:t>GraphQL</w:t>
      </w:r>
      <w:proofErr w:type="spellEnd"/>
      <w:r w:rsidRPr="008D2F48">
        <w:rPr>
          <w:rFonts w:cs="Times New Roman"/>
          <w:szCs w:val="24"/>
        </w:rPr>
        <w:t xml:space="preserve">-a. Nakon toga slijedi poglavlje koje govori o sigurnosti </w:t>
      </w:r>
      <w:proofErr w:type="spellStart"/>
      <w:r w:rsidRPr="008D2F48">
        <w:rPr>
          <w:rFonts w:cs="Times New Roman"/>
          <w:szCs w:val="24"/>
        </w:rPr>
        <w:t>GraphQL</w:t>
      </w:r>
      <w:proofErr w:type="spellEnd"/>
      <w:r w:rsidRPr="008D2F48">
        <w:rPr>
          <w:rFonts w:cs="Times New Roman"/>
          <w:szCs w:val="24"/>
        </w:rPr>
        <w:t xml:space="preserve"> aplikacija te ističe posebne ranjivost</w:t>
      </w:r>
      <w:r w:rsidR="00381F4F">
        <w:rPr>
          <w:rFonts w:cs="Times New Roman"/>
          <w:szCs w:val="24"/>
        </w:rPr>
        <w:t>i</w:t>
      </w:r>
      <w:r w:rsidRPr="008D2F48">
        <w:rPr>
          <w:rFonts w:cs="Times New Roman"/>
          <w:szCs w:val="24"/>
        </w:rPr>
        <w:t xml:space="preserve"> </w:t>
      </w:r>
      <w:proofErr w:type="spellStart"/>
      <w:r w:rsidRPr="008D2F48">
        <w:rPr>
          <w:rFonts w:cs="Times New Roman"/>
          <w:szCs w:val="24"/>
        </w:rPr>
        <w:t>GraphQL</w:t>
      </w:r>
      <w:proofErr w:type="spellEnd"/>
      <w:r w:rsidRPr="008D2F48">
        <w:rPr>
          <w:rFonts w:cs="Times New Roman"/>
          <w:szCs w:val="24"/>
        </w:rPr>
        <w:t xml:space="preserve"> servera i načine na koji se te ranjivosti mogu </w:t>
      </w:r>
      <w:r w:rsidR="00381F4F">
        <w:rPr>
          <w:rFonts w:cs="Times New Roman"/>
          <w:szCs w:val="24"/>
        </w:rPr>
        <w:t>ispraviti</w:t>
      </w:r>
      <w:r w:rsidRPr="008D2F48">
        <w:rPr>
          <w:rFonts w:cs="Times New Roman"/>
          <w:szCs w:val="24"/>
        </w:rPr>
        <w:t xml:space="preserve">. Posljednje poglavlje bavi se performansama </w:t>
      </w:r>
      <w:proofErr w:type="spellStart"/>
      <w:r w:rsidRPr="008D2F48">
        <w:rPr>
          <w:rFonts w:cs="Times New Roman"/>
          <w:szCs w:val="24"/>
        </w:rPr>
        <w:t>GraphQL</w:t>
      </w:r>
      <w:proofErr w:type="spellEnd"/>
      <w:r w:rsidRPr="008D2F48">
        <w:rPr>
          <w:rFonts w:cs="Times New Roman"/>
          <w:szCs w:val="24"/>
        </w:rPr>
        <w:t>-a u usporedbi s REST API-em. U njemu se prikazuju rezultati testiranja odrađenog na E-</w:t>
      </w:r>
      <w:proofErr w:type="spellStart"/>
      <w:r w:rsidRPr="008D2F48">
        <w:rPr>
          <w:rFonts w:cs="Times New Roman"/>
          <w:szCs w:val="24"/>
        </w:rPr>
        <w:t>Library</w:t>
      </w:r>
      <w:proofErr w:type="spellEnd"/>
      <w:r w:rsidRPr="008D2F48">
        <w:rPr>
          <w:rFonts w:cs="Times New Roman"/>
          <w:szCs w:val="24"/>
        </w:rPr>
        <w:t xml:space="preserve"> aplikaciji, na temelju kojih se donosi zaključak o relativnim performansama </w:t>
      </w:r>
      <w:proofErr w:type="spellStart"/>
      <w:r w:rsidRPr="008D2F48">
        <w:rPr>
          <w:rFonts w:cs="Times New Roman"/>
          <w:szCs w:val="24"/>
        </w:rPr>
        <w:t>GraphQL</w:t>
      </w:r>
      <w:proofErr w:type="spellEnd"/>
      <w:r w:rsidRPr="008D2F48">
        <w:rPr>
          <w:rFonts w:cs="Times New Roman"/>
          <w:szCs w:val="24"/>
        </w:rPr>
        <w:t>-a.</w:t>
      </w:r>
    </w:p>
    <w:p w14:paraId="06DC4E2C" w14:textId="23013728" w:rsidR="00EE3731" w:rsidRDefault="00EE3731" w:rsidP="002874F8">
      <w:pPr>
        <w:rPr>
          <w:rFonts w:cs="Times New Roman"/>
          <w:szCs w:val="24"/>
        </w:rPr>
      </w:pPr>
    </w:p>
    <w:p w14:paraId="00ADAE0F" w14:textId="77777777" w:rsidR="00EE3731" w:rsidRDefault="00EE3731" w:rsidP="002874F8">
      <w:pPr>
        <w:rPr>
          <w:rFonts w:cs="Times New Roman"/>
          <w:szCs w:val="24"/>
        </w:rPr>
      </w:pPr>
    </w:p>
    <w:p w14:paraId="01BF7F9C" w14:textId="5CE354E5" w:rsidR="0016375E" w:rsidRPr="00A1387F" w:rsidRDefault="008D2F48" w:rsidP="0016375E">
      <w:pPr>
        <w:pStyle w:val="Naslov1"/>
        <w:numPr>
          <w:ilvl w:val="0"/>
          <w:numId w:val="7"/>
        </w:numPr>
        <w:rPr>
          <w:b/>
          <w:bCs/>
          <w:rPrChange w:id="16" w:author="Marin Jurišić (mjurisic)" w:date="2022-06-21T16:29:00Z">
            <w:rPr/>
          </w:rPrChange>
        </w:rPr>
      </w:pPr>
      <w:bookmarkStart w:id="17" w:name="_Toc106723599"/>
      <w:commentRangeStart w:id="18"/>
      <w:proofErr w:type="spellStart"/>
      <w:r w:rsidRPr="00A1387F">
        <w:rPr>
          <w:b/>
          <w:bCs/>
          <w:rPrChange w:id="19" w:author="Marin Jurišić (mjurisic)" w:date="2022-06-21T16:29:00Z">
            <w:rPr/>
          </w:rPrChange>
        </w:rPr>
        <w:lastRenderedPageBreak/>
        <w:t>GraphQL</w:t>
      </w:r>
      <w:commentRangeEnd w:id="18"/>
      <w:proofErr w:type="spellEnd"/>
      <w:r w:rsidR="00381F4F" w:rsidRPr="00A1387F">
        <w:rPr>
          <w:rStyle w:val="Referencakomentara"/>
          <w:rFonts w:eastAsiaTheme="minorHAnsi" w:cstheme="minorBidi"/>
          <w:b/>
          <w:bCs/>
          <w:rPrChange w:id="20" w:author="Marin Jurišić (mjurisic)" w:date="2022-06-21T16:29:00Z">
            <w:rPr>
              <w:rStyle w:val="Referencakomentara"/>
              <w:rFonts w:eastAsiaTheme="minorHAnsi" w:cstheme="minorBidi"/>
            </w:rPr>
          </w:rPrChange>
        </w:rPr>
        <w:commentReference w:id="18"/>
      </w:r>
      <w:bookmarkEnd w:id="17"/>
    </w:p>
    <w:p w14:paraId="43FE2189" w14:textId="2A9D7C5B" w:rsidR="00052A50" w:rsidRDefault="00052A50" w:rsidP="0016375E"/>
    <w:p w14:paraId="76B87424" w14:textId="7A134510" w:rsidR="00EF7274" w:rsidRDefault="009028A4" w:rsidP="009028A4">
      <w:proofErr w:type="spellStart"/>
      <w:r>
        <w:t>GraphQL</w:t>
      </w:r>
      <w:proofErr w:type="spellEnd"/>
      <w:r>
        <w:t xml:space="preserve"> je jezik za pisanje upita koji se izvršava na serveru i koji daje prioritet klijentima dajući im točno one podatke koje traže i ništa </w:t>
      </w:r>
      <w:commentRangeStart w:id="21"/>
      <w:r>
        <w:t>više.</w:t>
      </w:r>
      <w:commentRangeEnd w:id="21"/>
      <w:r w:rsidR="00FA2FAE">
        <w:t xml:space="preserve"> </w:t>
      </w:r>
      <w:r w:rsidR="00381F4F">
        <w:rPr>
          <w:rStyle w:val="Referencakomentara"/>
        </w:rPr>
        <w:commentReference w:id="21"/>
      </w:r>
      <w:r>
        <w:t xml:space="preserve">Dizajniran je da API-je učini bržim, fleksibilnijim i prilagođenim programerima. Kao alternativa REST-u, </w:t>
      </w:r>
      <w:proofErr w:type="spellStart"/>
      <w:r>
        <w:t>GraphQL</w:t>
      </w:r>
      <w:proofErr w:type="spellEnd"/>
      <w:r>
        <w:t xml:space="preserve"> dopušta programerima da konstruiraju zahtjeve koji povlače podatke iz više izvora podataka u jednom API pozivu.</w:t>
      </w:r>
      <w:r w:rsidR="00C21491">
        <w:t xml:space="preserve"> </w:t>
      </w:r>
      <w:r>
        <w:t xml:space="preserve">Osim toga, </w:t>
      </w:r>
      <w:proofErr w:type="spellStart"/>
      <w:r>
        <w:t>GraphQL</w:t>
      </w:r>
      <w:proofErr w:type="spellEnd"/>
      <w:r>
        <w:t xml:space="preserve"> pružateljima API-ja pruža fleksibilnost dodavanja ili odbijanja polja bez utjecaja na postojeće upite. Programeri mogu izgraditi API-je s bilo kojim metodama koje žele, a </w:t>
      </w:r>
      <w:proofErr w:type="spellStart"/>
      <w:r>
        <w:t>GraphQL</w:t>
      </w:r>
      <w:proofErr w:type="spellEnd"/>
      <w:r>
        <w:t xml:space="preserve"> specifikacija će osigurati da funkcioniraju na predvidljiv način za klijente.</w:t>
      </w:r>
      <w:r w:rsidR="007B0C1C">
        <w:t xml:space="preserve"> [3]</w:t>
      </w:r>
    </w:p>
    <w:p w14:paraId="24E70695" w14:textId="6445BD0F" w:rsidR="007B0C1C" w:rsidRDefault="007B0C1C" w:rsidP="009028A4">
      <w:r>
        <w:t>Za razliku od mnogih drugih jezika za pisanje upita, kao što je na primjer SQL</w:t>
      </w:r>
      <w:r w:rsidR="00484743">
        <w:t xml:space="preserve">, </w:t>
      </w:r>
      <w:proofErr w:type="spellStart"/>
      <w:r w:rsidR="00484743">
        <w:t>GraphQL</w:t>
      </w:r>
      <w:proofErr w:type="spellEnd"/>
      <w:r w:rsidR="00484743">
        <w:t xml:space="preserve"> nije vezan za određeni tip spremišta podataka, već je potpuno </w:t>
      </w:r>
      <w:proofErr w:type="spellStart"/>
      <w:r w:rsidR="00484743">
        <w:t>agnostičan</w:t>
      </w:r>
      <w:proofErr w:type="spellEnd"/>
      <w:r w:rsidR="00484743">
        <w:t xml:space="preserve"> prema izvoru podataka. To znači da se </w:t>
      </w:r>
      <w:proofErr w:type="spellStart"/>
      <w:r w:rsidR="00484743">
        <w:t>GraphQL</w:t>
      </w:r>
      <w:proofErr w:type="spellEnd"/>
      <w:r w:rsidR="00484743">
        <w:t xml:space="preserve"> može koristiti za dohvaćanje podataka iz bilo kojeg izvora, uključujući i REST API. [4]</w:t>
      </w:r>
    </w:p>
    <w:p w14:paraId="6272DED6" w14:textId="3A5DB456" w:rsidR="00205A17" w:rsidRPr="00C21491" w:rsidRDefault="00205A17" w:rsidP="009028A4">
      <w:proofErr w:type="spellStart"/>
      <w:r>
        <w:t>GraphQL</w:t>
      </w:r>
      <w:proofErr w:type="spellEnd"/>
      <w:r>
        <w:t xml:space="preserve"> se izvršava na serveru, dok se </w:t>
      </w:r>
      <w:proofErr w:type="spellStart"/>
      <w:r>
        <w:t>GraphQL</w:t>
      </w:r>
      <w:proofErr w:type="spellEnd"/>
      <w:r>
        <w:t xml:space="preserve"> upiti najčešće šalju putem HTTP zahtjeva. </w:t>
      </w:r>
      <w:proofErr w:type="spellStart"/>
      <w:r>
        <w:t>GraphQL</w:t>
      </w:r>
      <w:proofErr w:type="spellEnd"/>
      <w:r>
        <w:t xml:space="preserve"> se bazira na dvjema vrstama zahtjeva: upitima i mutacijama. Upiti služe isključivo za dohvaćanje podataka, dok se mutacije mogu koristiti za stvaranje, ažuriranje i brisanje podataka. Glavn</w:t>
      </w:r>
      <w:r w:rsidR="006E09DC">
        <w:t>a</w:t>
      </w:r>
      <w:r>
        <w:t xml:space="preserve"> prednost </w:t>
      </w:r>
      <w:proofErr w:type="spellStart"/>
      <w:r>
        <w:t>GraphQL</w:t>
      </w:r>
      <w:proofErr w:type="spellEnd"/>
      <w:r>
        <w:t xml:space="preserve">-a je to što sprječava dohvaćanje previše ili premalo podataka sa servera. </w:t>
      </w:r>
      <w:proofErr w:type="spellStart"/>
      <w:r w:rsidR="00D720E9">
        <w:t>GraphQL</w:t>
      </w:r>
      <w:proofErr w:type="spellEnd"/>
      <w:r w:rsidR="00D720E9">
        <w:t xml:space="preserve"> je, zahvaljujući </w:t>
      </w:r>
      <w:proofErr w:type="spellStart"/>
      <w:r w:rsidR="00D720E9">
        <w:t>GraphQL</w:t>
      </w:r>
      <w:proofErr w:type="spellEnd"/>
      <w:r w:rsidR="00D720E9">
        <w:t xml:space="preserve"> shemi, potpuno neovisan o </w:t>
      </w:r>
      <w:proofErr w:type="spellStart"/>
      <w:r w:rsidR="00D720E9">
        <w:t>vlastitioj</w:t>
      </w:r>
      <w:proofErr w:type="spellEnd"/>
      <w:r w:rsidR="00D720E9">
        <w:t xml:space="preserve"> implementaciji. Naime, neovisno o programskom jeziku ili okviru koji je korišten na serveru, svi </w:t>
      </w:r>
      <w:proofErr w:type="spellStart"/>
      <w:r w:rsidR="00D720E9">
        <w:t>GraphQL</w:t>
      </w:r>
      <w:proofErr w:type="spellEnd"/>
      <w:r w:rsidR="00D720E9">
        <w:t xml:space="preserve"> upiti će biti isti. U ovom radu fokus je na </w:t>
      </w:r>
      <w:proofErr w:type="spellStart"/>
      <w:r w:rsidR="00D720E9">
        <w:t>GraphQL</w:t>
      </w:r>
      <w:proofErr w:type="spellEnd"/>
      <w:r w:rsidR="00D720E9">
        <w:t xml:space="preserve"> aplikacij</w:t>
      </w:r>
      <w:r w:rsidR="006E09DC">
        <w:t>i</w:t>
      </w:r>
      <w:r w:rsidR="00D720E9">
        <w:t>, te njen</w:t>
      </w:r>
      <w:r w:rsidR="006E09DC">
        <w:t>oj</w:t>
      </w:r>
      <w:r w:rsidR="00D720E9">
        <w:t xml:space="preserve"> sigurnost</w:t>
      </w:r>
      <w:r w:rsidR="006E09DC">
        <w:t>i</w:t>
      </w:r>
      <w:r w:rsidR="00D720E9">
        <w:t xml:space="preserve"> i performans</w:t>
      </w:r>
      <w:r w:rsidR="006E09DC">
        <w:t>ama</w:t>
      </w:r>
      <w:r w:rsidR="00D720E9">
        <w:t>, implementiran</w:t>
      </w:r>
      <w:r w:rsidR="006E09DC">
        <w:t>oj</w:t>
      </w:r>
      <w:r w:rsidR="00D720E9">
        <w:t xml:space="preserve"> u .NET 6 razvojnom okruženju koristeći Hot </w:t>
      </w:r>
      <w:proofErr w:type="spellStart"/>
      <w:r w:rsidR="00D720E9">
        <w:t>Chocolate</w:t>
      </w:r>
      <w:proofErr w:type="spellEnd"/>
      <w:r w:rsidR="00D720E9">
        <w:t xml:space="preserve"> </w:t>
      </w:r>
      <w:commentRangeStart w:id="22"/>
      <w:r w:rsidR="00D720E9">
        <w:t>server</w:t>
      </w:r>
      <w:commentRangeEnd w:id="22"/>
      <w:r w:rsidR="00381F4F">
        <w:rPr>
          <w:rStyle w:val="Referencakomentara"/>
        </w:rPr>
        <w:commentReference w:id="22"/>
      </w:r>
      <w:r w:rsidR="00D720E9">
        <w:t>.</w:t>
      </w:r>
    </w:p>
    <w:p w14:paraId="5331E258" w14:textId="77777777" w:rsidR="00AC6A1C" w:rsidRDefault="00AC6A1C" w:rsidP="0016375E"/>
    <w:p w14:paraId="189DE6EA" w14:textId="77777777" w:rsidR="00AC6A1C" w:rsidRDefault="00AC6A1C" w:rsidP="00AC6A1C">
      <w:pPr>
        <w:pStyle w:val="Podnaslov"/>
        <w:numPr>
          <w:ilvl w:val="1"/>
          <w:numId w:val="7"/>
        </w:numPr>
      </w:pPr>
      <w:bookmarkStart w:id="23" w:name="_Toc106723600"/>
      <w:commentRangeStart w:id="24"/>
      <w:r>
        <w:t>Koncept razvoja aplikacije</w:t>
      </w:r>
      <w:commentRangeEnd w:id="24"/>
      <w:r w:rsidR="00381F4F">
        <w:rPr>
          <w:rStyle w:val="Referencakomentara"/>
          <w:rFonts w:eastAsiaTheme="minorHAnsi" w:cstheme="minorBidi"/>
          <w:spacing w:val="0"/>
        </w:rPr>
        <w:commentReference w:id="24"/>
      </w:r>
      <w:bookmarkEnd w:id="23"/>
    </w:p>
    <w:p w14:paraId="2487CA26" w14:textId="77777777" w:rsidR="00AC6A1C" w:rsidRDefault="00AC6A1C" w:rsidP="00AC6A1C"/>
    <w:p w14:paraId="39821575" w14:textId="77777777" w:rsidR="00353C49" w:rsidRDefault="00AC6A1C" w:rsidP="00AC6A1C">
      <w:r>
        <w:t>E-</w:t>
      </w:r>
      <w:proofErr w:type="spellStart"/>
      <w:r>
        <w:t>Library</w:t>
      </w:r>
      <w:proofErr w:type="spellEnd"/>
      <w:r>
        <w:t xml:space="preserve"> aplikacija je koncipirana kao </w:t>
      </w:r>
      <w:r w:rsidR="00976A7C">
        <w:t xml:space="preserve">jednostavan praktični primjer aplikacije koja implementira i </w:t>
      </w:r>
      <w:proofErr w:type="spellStart"/>
      <w:r w:rsidR="00976A7C">
        <w:t>GraphQL</w:t>
      </w:r>
      <w:proofErr w:type="spellEnd"/>
      <w:r w:rsidR="00976A7C">
        <w:t xml:space="preserve"> i REST na način da se zapravo sastoji od dvije identične aplikacije koje se razlikuju samo po korištenju </w:t>
      </w:r>
      <w:proofErr w:type="spellStart"/>
      <w:r w:rsidR="00976A7C">
        <w:t>GraphQL</w:t>
      </w:r>
      <w:proofErr w:type="spellEnd"/>
      <w:r w:rsidR="00976A7C">
        <w:t xml:space="preserve">-a ili REST-a. Ovakav pristup dozvoljava direktnu usporedbu </w:t>
      </w:r>
      <w:proofErr w:type="spellStart"/>
      <w:r w:rsidR="00976A7C">
        <w:t>GraphQL</w:t>
      </w:r>
      <w:proofErr w:type="spellEnd"/>
      <w:r w:rsidR="00976A7C">
        <w:t xml:space="preserve">-a i REST-a, kako u području performansi, tako i u potrebnom pristupu razvoju aplikacije i količini koda potrebnoj za ostvarivanje potpune funkcionalnosti </w:t>
      </w:r>
      <w:r w:rsidR="00976A7C">
        <w:lastRenderedPageBreak/>
        <w:t>svake od ovih tehnologija. S druge strane, ovakav pristup ima i svojih mana. Naime, skup podataka je relativno ograničen, čime se riskira to da se neće uspješno primijetiti sve prednosti jednog od ovih pristupa.</w:t>
      </w:r>
    </w:p>
    <w:p w14:paraId="00DCAA4C" w14:textId="1D03CA7A" w:rsidR="008B13C1" w:rsidRDefault="00353C49" w:rsidP="008B13C1">
      <w:r>
        <w:t xml:space="preserve">S obzirom da je </w:t>
      </w:r>
      <w:proofErr w:type="spellStart"/>
      <w:r>
        <w:t>GraphQL</w:t>
      </w:r>
      <w:proofErr w:type="spellEnd"/>
      <w:r>
        <w:t xml:space="preserve"> novija, manje poznata tehnologija, fokus ovoga rada je ipak na njegovoj implementaciji i mogućnostima. Usprkos tome što je </w:t>
      </w:r>
      <w:proofErr w:type="spellStart"/>
      <w:r>
        <w:t>GraphQL</w:t>
      </w:r>
      <w:proofErr w:type="spellEnd"/>
      <w:r>
        <w:t xml:space="preserve"> relativno nova tehnologija, </w:t>
      </w:r>
      <w:proofErr w:type="spellStart"/>
      <w:r w:rsidR="008B13C1">
        <w:t>SmartBear</w:t>
      </w:r>
      <w:proofErr w:type="spellEnd"/>
      <w:r w:rsidR="008B13C1">
        <w:t xml:space="preserve"> u svom godišnjem izvještaju iz 2020. godine iznosi da </w:t>
      </w:r>
      <w:proofErr w:type="spellStart"/>
      <w:r w:rsidR="008B13C1">
        <w:t>GraphQL</w:t>
      </w:r>
      <w:proofErr w:type="spellEnd"/>
      <w:r w:rsidR="008B13C1">
        <w:t xml:space="preserve"> koristi čak 19% razvojnih inženjera[3]. Imajući to na umu, ovaj rad se fokusira na implementaciju </w:t>
      </w:r>
      <w:proofErr w:type="spellStart"/>
      <w:r w:rsidR="008B13C1">
        <w:t>GraphQL</w:t>
      </w:r>
      <w:proofErr w:type="spellEnd"/>
      <w:r w:rsidR="008B13C1">
        <w:t>-a u .NET razvojnom okruženju, a posebna pažnja posvećena je njegovoj sigurnosti i performansama.</w:t>
      </w:r>
    </w:p>
    <w:p w14:paraId="45760051" w14:textId="77777777" w:rsidR="008B13C1" w:rsidRDefault="008B13C1" w:rsidP="008B13C1"/>
    <w:p w14:paraId="77E97824" w14:textId="77777777" w:rsidR="008B13C1" w:rsidRDefault="008B13C1" w:rsidP="008B13C1">
      <w:pPr>
        <w:pStyle w:val="Podnaslov"/>
        <w:numPr>
          <w:ilvl w:val="1"/>
          <w:numId w:val="7"/>
        </w:numPr>
      </w:pPr>
      <w:bookmarkStart w:id="25" w:name="_Toc106723601"/>
      <w:r>
        <w:t>Hipoteza</w:t>
      </w:r>
      <w:bookmarkEnd w:id="25"/>
    </w:p>
    <w:p w14:paraId="4D4D181B" w14:textId="77777777" w:rsidR="008B13C1" w:rsidRDefault="008B13C1" w:rsidP="008B13C1"/>
    <w:p w14:paraId="012AEB58" w14:textId="77777777" w:rsidR="002066E4" w:rsidRDefault="00AC559F" w:rsidP="008B13C1">
      <w:r>
        <w:t xml:space="preserve">U sklopu ovoga rada obavljena su dva testiranja kako bi se odgovorilo na određena pitanja i uklonile određene sumnje o korištenju </w:t>
      </w:r>
      <w:proofErr w:type="spellStart"/>
      <w:r>
        <w:t>GraphQL</w:t>
      </w:r>
      <w:proofErr w:type="spellEnd"/>
      <w:r>
        <w:t>-a.</w:t>
      </w:r>
    </w:p>
    <w:p w14:paraId="73E67D56" w14:textId="77777777" w:rsidR="002066E4" w:rsidRDefault="00AC559F" w:rsidP="008B13C1">
      <w:r>
        <w:t xml:space="preserve">Prvo testiranje se tiče sigurnosti i sigurnosnih propusta </w:t>
      </w:r>
      <w:proofErr w:type="spellStart"/>
      <w:r>
        <w:t>GraphQL</w:t>
      </w:r>
      <w:proofErr w:type="spellEnd"/>
      <w:r>
        <w:t xml:space="preserve"> aplikacija.</w:t>
      </w:r>
      <w:r w:rsidR="002066E4">
        <w:t xml:space="preserve"> Cilj ovoga testiranja bio je pokazati kako se </w:t>
      </w:r>
      <w:proofErr w:type="spellStart"/>
      <w:r w:rsidR="002066E4">
        <w:t>GraphQL</w:t>
      </w:r>
      <w:proofErr w:type="spellEnd"/>
      <w:r w:rsidR="002066E4">
        <w:t xml:space="preserve"> server može zaštiti od napada kojima je cilj usporiti ili srušiti server, kao i od malicioznih upita kojima je cilj doći do podataka za koje nisu autorizirani. Pretpostavka je da, s obzirom na veliku raširenost i popularnost </w:t>
      </w:r>
      <w:proofErr w:type="spellStart"/>
      <w:r w:rsidR="002066E4">
        <w:t>GraphQL</w:t>
      </w:r>
      <w:proofErr w:type="spellEnd"/>
      <w:r w:rsidR="002066E4">
        <w:t xml:space="preserve">-a, postoje mehanizmi i tehnike koje uspješno štite </w:t>
      </w:r>
      <w:proofErr w:type="spellStart"/>
      <w:r w:rsidR="002066E4">
        <w:t>GraphQL</w:t>
      </w:r>
      <w:proofErr w:type="spellEnd"/>
      <w:r w:rsidR="002066E4">
        <w:t xml:space="preserve"> server od svih vrsta napada.</w:t>
      </w:r>
    </w:p>
    <w:p w14:paraId="3EAB0BC4" w14:textId="3AB24391" w:rsidR="003A7386" w:rsidRDefault="002066E4" w:rsidP="008B13C1">
      <w:r>
        <w:t xml:space="preserve">Drugo testiranje bavi se performansama </w:t>
      </w:r>
      <w:proofErr w:type="spellStart"/>
      <w:r>
        <w:t>GraphQL</w:t>
      </w:r>
      <w:proofErr w:type="spellEnd"/>
      <w:r>
        <w:t>-a.</w:t>
      </w:r>
      <w:r w:rsidR="00A929D2">
        <w:t xml:space="preserve"> Ovo testiranje razmatra samo brzinu prijenosa podataka putem </w:t>
      </w:r>
      <w:proofErr w:type="spellStart"/>
      <w:r w:rsidR="00A929D2">
        <w:t>GraphQL</w:t>
      </w:r>
      <w:proofErr w:type="spellEnd"/>
      <w:r w:rsidR="00A929D2">
        <w:t xml:space="preserve">-a i REST-a, ali se uzima </w:t>
      </w:r>
      <w:r w:rsidR="006E09DC">
        <w:t>u</w:t>
      </w:r>
      <w:r w:rsidR="00A929D2">
        <w:t xml:space="preserve"> obzir da to nije jedino mjerilo performansi vrijedno spomena. S obzirom da je </w:t>
      </w:r>
      <w:proofErr w:type="spellStart"/>
      <w:r w:rsidR="00A929D2">
        <w:t>GraphQL</w:t>
      </w:r>
      <w:proofErr w:type="spellEnd"/>
      <w:r w:rsidR="00A929D2">
        <w:t xml:space="preserve"> novija tehnologija, bilo bi lako pretpostaviti da je brži i efikasniji. Međutim, uzevši u obzir da REST direktno rukuje podatcima, dok </w:t>
      </w:r>
      <w:proofErr w:type="spellStart"/>
      <w:r w:rsidR="00A929D2">
        <w:t>GraphQL</w:t>
      </w:r>
      <w:proofErr w:type="spellEnd"/>
      <w:r w:rsidR="00A929D2">
        <w:t xml:space="preserve"> mora </w:t>
      </w:r>
      <w:r w:rsidR="00AA3E96">
        <w:t xml:space="preserve">razriješiti svaki upit prije njegovog izvršavanja, pretpostavka je da će REST ipak biti nešto brži, dok prednosti </w:t>
      </w:r>
      <w:proofErr w:type="spellStart"/>
      <w:r w:rsidR="00AA3E96">
        <w:t>GraphQL</w:t>
      </w:r>
      <w:proofErr w:type="spellEnd"/>
      <w:r w:rsidR="00AA3E96">
        <w:t>-a leže u drugim područjima efikasnosti.</w:t>
      </w:r>
      <w:r w:rsidR="00A929D2">
        <w:t xml:space="preserve"> </w:t>
      </w:r>
    </w:p>
    <w:p w14:paraId="3A38747F" w14:textId="70159931" w:rsidR="0068689D" w:rsidRDefault="0068689D" w:rsidP="008B13C1"/>
    <w:p w14:paraId="07A2D46E" w14:textId="673F501B" w:rsidR="00EE3731" w:rsidRDefault="00EE3731" w:rsidP="008B13C1"/>
    <w:p w14:paraId="02F110C7" w14:textId="77777777" w:rsidR="00EE3731" w:rsidRPr="00CA22F4" w:rsidRDefault="00EE3731" w:rsidP="008B13C1"/>
    <w:p w14:paraId="6B46E6D4" w14:textId="4C9663DD" w:rsidR="003A7386" w:rsidRPr="007701CA" w:rsidRDefault="004B6A5F" w:rsidP="00CA22F4">
      <w:pPr>
        <w:pStyle w:val="Naslov1"/>
        <w:numPr>
          <w:ilvl w:val="0"/>
          <w:numId w:val="7"/>
        </w:numPr>
        <w:rPr>
          <w:rFonts w:cs="Times New Roman"/>
          <w:b/>
          <w:bCs/>
        </w:rPr>
      </w:pPr>
      <w:bookmarkStart w:id="26" w:name="_Toc106723602"/>
      <w:r>
        <w:rPr>
          <w:rFonts w:cs="Times New Roman"/>
          <w:b/>
          <w:bCs/>
        </w:rPr>
        <w:lastRenderedPageBreak/>
        <w:t>Arhitektura aplikacije</w:t>
      </w:r>
      <w:bookmarkEnd w:id="26"/>
    </w:p>
    <w:p w14:paraId="4DBCAFB8" w14:textId="5ABEF43C" w:rsidR="00133CC3" w:rsidRDefault="00133CC3" w:rsidP="00133CC3">
      <w:pPr>
        <w:rPr>
          <w:rFonts w:cs="Times New Roman"/>
        </w:rPr>
      </w:pPr>
    </w:p>
    <w:p w14:paraId="6AAC9B7B" w14:textId="3CC38F7F" w:rsidR="004B6A5F" w:rsidRDefault="004B6A5F" w:rsidP="00133CC3">
      <w:pPr>
        <w:rPr>
          <w:rFonts w:cs="Times New Roman"/>
        </w:rPr>
      </w:pPr>
      <w:r>
        <w:rPr>
          <w:rFonts w:cs="Times New Roman"/>
        </w:rPr>
        <w:t>U ovom poglavlju detaljno je opisana arhitektura aplikacije, te tehnologije korištene pri njenom razvoju, počevši s bazom podataka. Aplikacija je rađena u .NET 6 programskom okviru, s obzirom da je to najnovije izdanje .NET-</w:t>
      </w:r>
      <w:r w:rsidR="00D24AD4">
        <w:rPr>
          <w:rFonts w:cs="Times New Roman"/>
        </w:rPr>
        <w:t xml:space="preserve">a. Za </w:t>
      </w:r>
      <w:proofErr w:type="spellStart"/>
      <w:r w:rsidR="00D24AD4">
        <w:rPr>
          <w:rFonts w:cs="Times New Roman"/>
        </w:rPr>
        <w:t>GraphQL</w:t>
      </w:r>
      <w:proofErr w:type="spellEnd"/>
      <w:r w:rsidR="00D24AD4">
        <w:rPr>
          <w:rFonts w:cs="Times New Roman"/>
        </w:rPr>
        <w:t xml:space="preserve"> server odabran je Hot </w:t>
      </w:r>
      <w:proofErr w:type="spellStart"/>
      <w:r w:rsidR="00D24AD4">
        <w:rPr>
          <w:rFonts w:cs="Times New Roman"/>
        </w:rPr>
        <w:t>Chocolate</w:t>
      </w:r>
      <w:proofErr w:type="spellEnd"/>
      <w:r w:rsidR="00D24AD4">
        <w:rPr>
          <w:rFonts w:cs="Times New Roman"/>
        </w:rPr>
        <w:t xml:space="preserve"> verzije 12, kao najnoviji popularni </w:t>
      </w:r>
      <w:proofErr w:type="spellStart"/>
      <w:r w:rsidR="00D24AD4">
        <w:rPr>
          <w:rFonts w:cs="Times New Roman"/>
        </w:rPr>
        <w:t>GraphQL</w:t>
      </w:r>
      <w:proofErr w:type="spellEnd"/>
      <w:r w:rsidR="00D24AD4">
        <w:rPr>
          <w:rFonts w:cs="Times New Roman"/>
        </w:rPr>
        <w:t xml:space="preserve"> server za .NET. Hot </w:t>
      </w:r>
      <w:proofErr w:type="spellStart"/>
      <w:r w:rsidR="00D24AD4">
        <w:rPr>
          <w:rFonts w:cs="Times New Roman"/>
        </w:rPr>
        <w:t>Chocolate</w:t>
      </w:r>
      <w:proofErr w:type="spellEnd"/>
      <w:r w:rsidR="00D24AD4">
        <w:rPr>
          <w:rFonts w:cs="Times New Roman"/>
        </w:rPr>
        <w:t xml:space="preserve"> je implementiran koristeći </w:t>
      </w:r>
      <w:proofErr w:type="spellStart"/>
      <w:r w:rsidR="00D24AD4">
        <w:rPr>
          <w:rFonts w:cs="Times New Roman"/>
        </w:rPr>
        <w:t>Entity</w:t>
      </w:r>
      <w:proofErr w:type="spellEnd"/>
      <w:r w:rsidR="00D24AD4">
        <w:rPr>
          <w:rFonts w:cs="Times New Roman"/>
        </w:rPr>
        <w:t xml:space="preserve"> Framework kao konekciju na bazu podataka. Osim toga, na </w:t>
      </w:r>
      <w:proofErr w:type="spellStart"/>
      <w:r w:rsidR="00D24AD4" w:rsidRPr="007701CA">
        <w:rPr>
          <w:rFonts w:cs="Times New Roman"/>
          <w:i/>
          <w:iCs/>
        </w:rPr>
        <w:t>frontend</w:t>
      </w:r>
      <w:proofErr w:type="spellEnd"/>
      <w:r w:rsidR="00D24AD4">
        <w:rPr>
          <w:rFonts w:cs="Times New Roman"/>
        </w:rPr>
        <w:t xml:space="preserve">-u su korišteni </w:t>
      </w:r>
      <w:proofErr w:type="spellStart"/>
      <w:r w:rsidR="00D24AD4">
        <w:rPr>
          <w:rFonts w:cs="Times New Roman"/>
        </w:rPr>
        <w:t>Bootstrap</w:t>
      </w:r>
      <w:proofErr w:type="spellEnd"/>
      <w:r w:rsidR="00D24AD4">
        <w:rPr>
          <w:rFonts w:cs="Times New Roman"/>
        </w:rPr>
        <w:t xml:space="preserve"> i </w:t>
      </w:r>
      <w:proofErr w:type="spellStart"/>
      <w:r w:rsidR="00D24AD4">
        <w:rPr>
          <w:rFonts w:cs="Times New Roman"/>
        </w:rPr>
        <w:t>JQuery</w:t>
      </w:r>
      <w:proofErr w:type="spellEnd"/>
      <w:r w:rsidR="00D24AD4">
        <w:rPr>
          <w:rFonts w:cs="Times New Roman"/>
        </w:rPr>
        <w:t>.</w:t>
      </w:r>
      <w:r w:rsidR="008D2F48">
        <w:rPr>
          <w:rFonts w:cs="Times New Roman"/>
        </w:rPr>
        <w:t xml:space="preserve"> </w:t>
      </w:r>
      <w:r w:rsidR="008D2F48" w:rsidRPr="008D2F48">
        <w:rPr>
          <w:rFonts w:cs="Times New Roman"/>
        </w:rPr>
        <w:t xml:space="preserve">Podatci se dohvaćaju iz MS SQL Server baze podataka. MS SQL baza je odabrana primarno radi jednostavnosti uporabe i integracije s .NET i </w:t>
      </w:r>
      <w:proofErr w:type="spellStart"/>
      <w:r w:rsidR="008D2F48" w:rsidRPr="008D2F48">
        <w:rPr>
          <w:rFonts w:cs="Times New Roman"/>
        </w:rPr>
        <w:t>Entity</w:t>
      </w:r>
      <w:proofErr w:type="spellEnd"/>
      <w:r w:rsidR="008D2F48" w:rsidRPr="008D2F48">
        <w:rPr>
          <w:rFonts w:cs="Times New Roman"/>
        </w:rPr>
        <w:t xml:space="preserve"> Framework programskim okvirima. </w:t>
      </w:r>
      <w:proofErr w:type="spellStart"/>
      <w:r w:rsidR="008D2F48" w:rsidRPr="008D2F48">
        <w:rPr>
          <w:rFonts w:cs="Times New Roman"/>
        </w:rPr>
        <w:t>Entity</w:t>
      </w:r>
      <w:proofErr w:type="spellEnd"/>
      <w:r w:rsidR="008D2F48" w:rsidRPr="008D2F48">
        <w:rPr>
          <w:rFonts w:cs="Times New Roman"/>
        </w:rPr>
        <w:t xml:space="preserve"> Framework (EF) je ORM programski okvir koji obavlja operacije nad bazom podataka i mapira podatke iz baze podataka na objekte u objektno orijentiranom programiranju.</w:t>
      </w:r>
    </w:p>
    <w:p w14:paraId="0ADD4D73" w14:textId="51C4D1EA" w:rsidR="00D24AD4" w:rsidRDefault="00D24AD4" w:rsidP="00133CC3">
      <w:pPr>
        <w:rPr>
          <w:rFonts w:cs="Times New Roman"/>
        </w:rPr>
      </w:pPr>
    </w:p>
    <w:p w14:paraId="06B5EBEE" w14:textId="1FEB28F8" w:rsidR="00D24AD4" w:rsidRPr="00CA22F4" w:rsidRDefault="00D24AD4" w:rsidP="007701CA">
      <w:pPr>
        <w:pStyle w:val="Podnaslov"/>
        <w:numPr>
          <w:ilvl w:val="1"/>
          <w:numId w:val="7"/>
        </w:numPr>
      </w:pPr>
      <w:bookmarkStart w:id="27" w:name="_Toc106723603"/>
      <w:r>
        <w:t>Baza podataka</w:t>
      </w:r>
      <w:bookmarkEnd w:id="27"/>
    </w:p>
    <w:p w14:paraId="082A9B5E" w14:textId="77777777" w:rsidR="004B6A5F" w:rsidRDefault="004B6A5F" w:rsidP="00EE3731"/>
    <w:p w14:paraId="4F111677" w14:textId="65971E54" w:rsidR="00622F49" w:rsidRDefault="00004DD9" w:rsidP="002874F8">
      <w:pPr>
        <w:pStyle w:val="Odlomakpopisa"/>
        <w:ind w:left="0"/>
        <w:rPr>
          <w:rFonts w:cs="Times New Roman"/>
          <w:szCs w:val="24"/>
        </w:rPr>
      </w:pPr>
      <w:r>
        <w:rPr>
          <w:rFonts w:cs="Times New Roman"/>
          <w:szCs w:val="24"/>
        </w:rPr>
        <w:t xml:space="preserve">Baza podataka na kojoj </w:t>
      </w:r>
      <w:r w:rsidR="007053A9">
        <w:rPr>
          <w:rFonts w:cs="Times New Roman"/>
          <w:szCs w:val="24"/>
        </w:rPr>
        <w:t xml:space="preserve">se aplikacija zasniva </w:t>
      </w:r>
      <w:r>
        <w:rPr>
          <w:rFonts w:cs="Times New Roman"/>
          <w:szCs w:val="24"/>
        </w:rPr>
        <w:t xml:space="preserve">je Microsoft SQL Server. S obzirom da je proizvedena od strane Microsofta, ova baza se jednostavno i brzo integrira s .NET programskim okvirom i </w:t>
      </w:r>
      <w:proofErr w:type="spellStart"/>
      <w:r>
        <w:rPr>
          <w:rFonts w:cs="Times New Roman"/>
          <w:szCs w:val="24"/>
        </w:rPr>
        <w:t>Entity</w:t>
      </w:r>
      <w:proofErr w:type="spellEnd"/>
      <w:r>
        <w:rPr>
          <w:rFonts w:cs="Times New Roman"/>
          <w:szCs w:val="24"/>
        </w:rPr>
        <w:t xml:space="preserve"> Framework</w:t>
      </w:r>
      <w:r w:rsidR="00DD019F">
        <w:rPr>
          <w:rFonts w:cs="Times New Roman"/>
          <w:szCs w:val="24"/>
        </w:rPr>
        <w:t xml:space="preserve"> alatom</w:t>
      </w:r>
      <w:r>
        <w:rPr>
          <w:rFonts w:cs="Times New Roman"/>
          <w:szCs w:val="24"/>
        </w:rPr>
        <w:t xml:space="preserve"> koji su također razvijani i podržani od strane Microsofta.</w:t>
      </w:r>
      <w:r w:rsidR="00BB0DF0">
        <w:rPr>
          <w:rFonts w:cs="Times New Roman"/>
          <w:szCs w:val="24"/>
        </w:rPr>
        <w:t xml:space="preserve"> U bazi se nalaze 4 tablice nad kojima</w:t>
      </w:r>
      <w:r w:rsidR="008D2F48">
        <w:rPr>
          <w:rFonts w:cs="Times New Roman"/>
          <w:szCs w:val="24"/>
        </w:rPr>
        <w:t xml:space="preserve"> </w:t>
      </w:r>
      <w:r w:rsidR="00BB0DF0">
        <w:rPr>
          <w:rFonts w:cs="Times New Roman"/>
          <w:szCs w:val="24"/>
        </w:rPr>
        <w:t>se vrš</w:t>
      </w:r>
      <w:r w:rsidR="008A1A72">
        <w:rPr>
          <w:rFonts w:cs="Times New Roman"/>
          <w:szCs w:val="24"/>
        </w:rPr>
        <w:t>e</w:t>
      </w:r>
      <w:r w:rsidR="00BB0DF0">
        <w:rPr>
          <w:rFonts w:cs="Times New Roman"/>
          <w:szCs w:val="24"/>
        </w:rPr>
        <w:t xml:space="preserve"> upiti i koje </w:t>
      </w:r>
      <w:r w:rsidR="00D82B6E">
        <w:rPr>
          <w:rFonts w:cs="Times New Roman"/>
          <w:szCs w:val="24"/>
        </w:rPr>
        <w:t>predstavljaju</w:t>
      </w:r>
      <w:r w:rsidR="00BB0DF0">
        <w:rPr>
          <w:rFonts w:cs="Times New Roman"/>
          <w:szCs w:val="24"/>
        </w:rPr>
        <w:t xml:space="preserve"> online katalog knjižnice. Tablica </w:t>
      </w:r>
      <w:proofErr w:type="spellStart"/>
      <w:r w:rsidR="00BB0DF0" w:rsidRPr="00D82B6E">
        <w:rPr>
          <w:rFonts w:cs="Times New Roman"/>
          <w:i/>
          <w:iCs/>
          <w:szCs w:val="24"/>
        </w:rPr>
        <w:t>Books</w:t>
      </w:r>
      <w:proofErr w:type="spellEnd"/>
      <w:r w:rsidR="00A45EAA">
        <w:rPr>
          <w:rFonts w:cs="Times New Roman"/>
          <w:szCs w:val="24"/>
        </w:rPr>
        <w:t xml:space="preserve"> je najbitnija ovdje, s obzirom da sadrži najviše podataka te će se pri dohvaćanju podataka iz nje najjasnije pokazati eventualne razlike u performansama između </w:t>
      </w:r>
      <w:proofErr w:type="spellStart"/>
      <w:r w:rsidR="00A45EAA">
        <w:rPr>
          <w:rFonts w:cs="Times New Roman"/>
          <w:szCs w:val="24"/>
        </w:rPr>
        <w:t>GraphQL</w:t>
      </w:r>
      <w:proofErr w:type="spellEnd"/>
      <w:r w:rsidR="00A45EAA">
        <w:rPr>
          <w:rFonts w:cs="Times New Roman"/>
          <w:szCs w:val="24"/>
        </w:rPr>
        <w:t xml:space="preserve">-a i REST-a. Tablica </w:t>
      </w:r>
      <w:proofErr w:type="spellStart"/>
      <w:r w:rsidR="00A45EAA" w:rsidRPr="00D82B6E">
        <w:rPr>
          <w:rFonts w:cs="Times New Roman"/>
          <w:i/>
          <w:iCs/>
          <w:szCs w:val="24"/>
        </w:rPr>
        <w:t>Books</w:t>
      </w:r>
      <w:proofErr w:type="spellEnd"/>
      <w:r w:rsidR="00A45EAA">
        <w:rPr>
          <w:rFonts w:cs="Times New Roman"/>
          <w:szCs w:val="24"/>
        </w:rPr>
        <w:t xml:space="preserve"> povezana je s tablicom </w:t>
      </w:r>
      <w:proofErr w:type="spellStart"/>
      <w:r w:rsidR="00A45EAA" w:rsidRPr="00D82B6E">
        <w:rPr>
          <w:rFonts w:cs="Times New Roman"/>
          <w:i/>
          <w:iCs/>
          <w:szCs w:val="24"/>
        </w:rPr>
        <w:t>Authors</w:t>
      </w:r>
      <w:proofErr w:type="spellEnd"/>
      <w:r w:rsidR="00A45EAA">
        <w:rPr>
          <w:rFonts w:cs="Times New Roman"/>
          <w:szCs w:val="24"/>
        </w:rPr>
        <w:t xml:space="preserve">, dok tablica </w:t>
      </w:r>
      <w:proofErr w:type="spellStart"/>
      <w:r w:rsidR="00A45EAA" w:rsidRPr="00D82B6E">
        <w:rPr>
          <w:rFonts w:cs="Times New Roman"/>
          <w:i/>
          <w:iCs/>
          <w:szCs w:val="24"/>
        </w:rPr>
        <w:t>Loans</w:t>
      </w:r>
      <w:proofErr w:type="spellEnd"/>
      <w:r w:rsidR="00A45EAA">
        <w:rPr>
          <w:rFonts w:cs="Times New Roman"/>
          <w:szCs w:val="24"/>
        </w:rPr>
        <w:t xml:space="preserve"> spaja tablice </w:t>
      </w:r>
      <w:proofErr w:type="spellStart"/>
      <w:r w:rsidR="00A45EAA" w:rsidRPr="00D82B6E">
        <w:rPr>
          <w:rFonts w:cs="Times New Roman"/>
          <w:i/>
          <w:iCs/>
          <w:szCs w:val="24"/>
        </w:rPr>
        <w:t>Users</w:t>
      </w:r>
      <w:proofErr w:type="spellEnd"/>
      <w:r w:rsidR="00A45EAA">
        <w:rPr>
          <w:rFonts w:cs="Times New Roman"/>
          <w:szCs w:val="24"/>
        </w:rPr>
        <w:t xml:space="preserve"> i </w:t>
      </w:r>
      <w:proofErr w:type="spellStart"/>
      <w:r w:rsidR="00A45EAA" w:rsidRPr="00D82B6E">
        <w:rPr>
          <w:rFonts w:cs="Times New Roman"/>
          <w:i/>
          <w:iCs/>
          <w:szCs w:val="24"/>
        </w:rPr>
        <w:t>Books</w:t>
      </w:r>
      <w:proofErr w:type="spellEnd"/>
      <w:r w:rsidR="00A45EAA">
        <w:rPr>
          <w:rFonts w:cs="Times New Roman"/>
          <w:szCs w:val="24"/>
        </w:rPr>
        <w:t>, te predstavlja mehanizam posuđivanja knjiga.</w:t>
      </w:r>
    </w:p>
    <w:p w14:paraId="1F6CD67D" w14:textId="2D6D3C53" w:rsidR="00622F49" w:rsidRDefault="00622F49" w:rsidP="00EE3731"/>
    <w:p w14:paraId="1519BDB5" w14:textId="77777777" w:rsidR="00622F49" w:rsidRDefault="00622F49" w:rsidP="00F22C4B">
      <w:pPr>
        <w:pStyle w:val="Odlomakpopisa"/>
        <w:keepNext/>
        <w:ind w:left="0"/>
        <w:jc w:val="center"/>
      </w:pPr>
      <w:r>
        <w:rPr>
          <w:rFonts w:cs="Times New Roman"/>
          <w:noProof/>
          <w:szCs w:val="24"/>
        </w:rPr>
        <w:drawing>
          <wp:inline distT="0" distB="0" distL="0" distR="0" wp14:anchorId="4ED29709" wp14:editId="04773511">
            <wp:extent cx="5413652" cy="1494393"/>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 11"/>
                    <pic:cNvPicPr/>
                  </pic:nvPicPr>
                  <pic:blipFill>
                    <a:blip r:embed="rId13">
                      <a:extLst>
                        <a:ext uri="{28A0092B-C50C-407E-A947-70E740481C1C}">
                          <a14:useLocalDpi xmlns:a14="http://schemas.microsoft.com/office/drawing/2010/main" val="0"/>
                        </a:ext>
                      </a:extLst>
                    </a:blip>
                    <a:stretch>
                      <a:fillRect/>
                    </a:stretch>
                  </pic:blipFill>
                  <pic:spPr>
                    <a:xfrm>
                      <a:off x="0" y="0"/>
                      <a:ext cx="5413652" cy="1494393"/>
                    </a:xfrm>
                    <a:prstGeom prst="rect">
                      <a:avLst/>
                    </a:prstGeom>
                  </pic:spPr>
                </pic:pic>
              </a:graphicData>
            </a:graphic>
          </wp:inline>
        </w:drawing>
      </w:r>
    </w:p>
    <w:p w14:paraId="23D4961F" w14:textId="61B11F89" w:rsidR="003A156D" w:rsidRPr="00E52BE0" w:rsidRDefault="00622F49" w:rsidP="007701CA">
      <w:pPr>
        <w:pStyle w:val="Opisslike"/>
        <w:jc w:val="center"/>
        <w:rPr>
          <w:rFonts w:cs="Times New Roman"/>
          <w:szCs w:val="24"/>
        </w:rPr>
      </w:pPr>
      <w:bookmarkStart w:id="28" w:name="_Toc106268009"/>
      <w:r>
        <w:t xml:space="preserve">Slika </w:t>
      </w:r>
      <w:fldSimple w:instr=" SEQ Slika \* ARABIC ">
        <w:r w:rsidR="00AE25D9">
          <w:rPr>
            <w:noProof/>
          </w:rPr>
          <w:t>1</w:t>
        </w:r>
      </w:fldSimple>
      <w:r w:rsidR="00C3098C">
        <w:rPr>
          <w:noProof/>
        </w:rPr>
        <w:t>.</w:t>
      </w:r>
      <w:r>
        <w:t xml:space="preserve"> </w:t>
      </w:r>
      <w:r w:rsidR="002D524C">
        <w:t>ER dijagram</w:t>
      </w:r>
      <w:r>
        <w:t xml:space="preserve"> baze podataka [Autorski rad]</w:t>
      </w:r>
      <w:bookmarkEnd w:id="28"/>
    </w:p>
    <w:p w14:paraId="62100E2A" w14:textId="31DB5639" w:rsidR="006E5655" w:rsidRDefault="00B00A94" w:rsidP="007701CA">
      <w:pPr>
        <w:pStyle w:val="Podnaslov"/>
        <w:numPr>
          <w:ilvl w:val="1"/>
          <w:numId w:val="7"/>
        </w:numPr>
      </w:pPr>
      <w:bookmarkStart w:id="29" w:name="_Toc106723604"/>
      <w:r>
        <w:lastRenderedPageBreak/>
        <w:t>Prezentacijski sloj</w:t>
      </w:r>
      <w:bookmarkEnd w:id="29"/>
    </w:p>
    <w:p w14:paraId="42CE204C" w14:textId="4CCF5B94" w:rsidR="006E5655" w:rsidRDefault="006E5655" w:rsidP="006E5655"/>
    <w:p w14:paraId="272A12EF" w14:textId="2B105FA5" w:rsidR="006254D6" w:rsidRDefault="00B00A94" w:rsidP="00350338">
      <w:r>
        <w:t xml:space="preserve">Prezentacijski sloj ili </w:t>
      </w:r>
      <w:proofErr w:type="spellStart"/>
      <w:r w:rsidRPr="00F22C4B">
        <w:rPr>
          <w:i/>
          <w:iCs/>
        </w:rPr>
        <w:t>frontend</w:t>
      </w:r>
      <w:proofErr w:type="spellEnd"/>
      <w:r>
        <w:t xml:space="preserve"> je dio aplikacije koji korisnik vidi i s kojim</w:t>
      </w:r>
      <w:r w:rsidR="002C1F36">
        <w:t xml:space="preserve"> može vršiti interakcije. </w:t>
      </w:r>
      <w:r w:rsidR="008452CA">
        <w:t xml:space="preserve">Pri izradi </w:t>
      </w:r>
      <w:proofErr w:type="spellStart"/>
      <w:r w:rsidR="008452CA">
        <w:t>frontenda</w:t>
      </w:r>
      <w:proofErr w:type="spellEnd"/>
      <w:r w:rsidR="008452CA">
        <w:t xml:space="preserve"> korištene su HTML 5, CSS 3 i </w:t>
      </w:r>
      <w:r w:rsidR="00F22C4B">
        <w:t>JavaScript</w:t>
      </w:r>
      <w:r w:rsidR="008452CA">
        <w:t xml:space="preserve"> tehnologije. </w:t>
      </w:r>
      <w:r w:rsidR="00E6525B">
        <w:t xml:space="preserve">Radi lakoće izgradnje grafičkih sučelja i ubrzanja razvoja aplikacije korišten je </w:t>
      </w:r>
      <w:proofErr w:type="spellStart"/>
      <w:r w:rsidR="00E6525B">
        <w:t>Bootstrap</w:t>
      </w:r>
      <w:proofErr w:type="spellEnd"/>
      <w:r w:rsidR="00E6525B">
        <w:t xml:space="preserve"> 4</w:t>
      </w:r>
      <w:r w:rsidR="006A3B76">
        <w:t>.</w:t>
      </w:r>
      <w:r w:rsidR="00E6525B">
        <w:t xml:space="preserve"> Također je korišten </w:t>
      </w:r>
      <w:proofErr w:type="spellStart"/>
      <w:r w:rsidR="00E6525B">
        <w:t>JQuery</w:t>
      </w:r>
      <w:proofErr w:type="spellEnd"/>
      <w:r w:rsidR="00E6525B">
        <w:t xml:space="preserve"> programski okvir za </w:t>
      </w:r>
      <w:r w:rsidR="00F22C4B">
        <w:t>JavaScript</w:t>
      </w:r>
      <w:r w:rsidR="00E6525B">
        <w:t xml:space="preserve"> koji omogućuje olakšano dohvaćanje i manipulaciju HTML DOM elementima.</w:t>
      </w:r>
      <w:r w:rsidR="006A3B76">
        <w:t xml:space="preserve"> </w:t>
      </w:r>
      <w:r w:rsidR="00E6525B">
        <w:t>Uz to</w:t>
      </w:r>
      <w:r w:rsidR="006A3B76">
        <w:t xml:space="preserve">, u aplikaciji je napravljeno nekoliko </w:t>
      </w:r>
      <w:r w:rsidR="00E6525B">
        <w:t>pomoćnih</w:t>
      </w:r>
      <w:r w:rsidR="006A3B76">
        <w:t xml:space="preserve"> funkcija kako bi se ubrzao i pojednostavio razvoj i smanjila pojava greški. Većina ovih </w:t>
      </w:r>
      <w:r w:rsidR="00E6525B" w:rsidRPr="00E6525B">
        <w:t xml:space="preserve">pomoćnih </w:t>
      </w:r>
      <w:r w:rsidR="006A3B76">
        <w:t xml:space="preserve">funkcija se odnosi na pojednostavljivanje korištenja </w:t>
      </w:r>
      <w:r w:rsidR="00F22C4B">
        <w:t>JavaScript</w:t>
      </w:r>
      <w:r w:rsidR="006A3B76">
        <w:t xml:space="preserve"> </w:t>
      </w:r>
      <w:proofErr w:type="spellStart"/>
      <w:r w:rsidR="006A3B76">
        <w:t>Fetch</w:t>
      </w:r>
      <w:proofErr w:type="spellEnd"/>
      <w:r w:rsidR="006A3B76">
        <w:t xml:space="preserve"> API-a</w:t>
      </w:r>
      <w:r w:rsidR="00E44416">
        <w:t xml:space="preserve">. </w:t>
      </w:r>
      <w:proofErr w:type="spellStart"/>
      <w:r w:rsidR="00E44416">
        <w:t>Fetch</w:t>
      </w:r>
      <w:proofErr w:type="spellEnd"/>
      <w:r w:rsidR="00E44416">
        <w:t xml:space="preserve"> API služi za slanje zahtjeva preko mreže koristeći HTTP protokole, te omogućuje slanje i primanje podataka, kao i definiranje HTTP zaglavlja i CORS-a [4]</w:t>
      </w:r>
      <w:r w:rsidR="00DD0456">
        <w:t xml:space="preserve">. Ovo programsko sučelje </w:t>
      </w:r>
      <w:r w:rsidR="00F22C4B">
        <w:t>koristi</w:t>
      </w:r>
      <w:r w:rsidR="00DD0456">
        <w:t xml:space="preserve"> se za interakcije i sa REST API-em i </w:t>
      </w:r>
      <w:proofErr w:type="spellStart"/>
      <w:r w:rsidR="00DD0456">
        <w:t>GraphQL</w:t>
      </w:r>
      <w:proofErr w:type="spellEnd"/>
      <w:r w:rsidR="00DD0456">
        <w:t xml:space="preserve"> API-em.</w:t>
      </w:r>
    </w:p>
    <w:p w14:paraId="2E321356" w14:textId="77777777" w:rsidR="00310D20" w:rsidRDefault="00310D20" w:rsidP="00350338"/>
    <w:p w14:paraId="0B93ECAB" w14:textId="77777777" w:rsidR="00953B83" w:rsidRPr="00381F4F" w:rsidRDefault="00953B83" w:rsidP="00953B83">
      <w:pPr>
        <w:autoSpaceDE w:val="0"/>
        <w:autoSpaceDN w:val="0"/>
        <w:adjustRightInd w:val="0"/>
        <w:spacing w:after="0" w:line="240" w:lineRule="auto"/>
        <w:jc w:val="left"/>
        <w:rPr>
          <w:rFonts w:ascii="Consolas" w:hAnsi="Consolas" w:cs="Courier New"/>
          <w:color w:val="000000"/>
          <w:sz w:val="20"/>
          <w:szCs w:val="20"/>
          <w:highlight w:val="white"/>
          <w:lang w:val="en-GB"/>
        </w:rPr>
      </w:pPr>
      <w:r w:rsidRPr="00381F4F">
        <w:rPr>
          <w:rFonts w:ascii="Consolas" w:hAnsi="Consolas" w:cs="Courier New"/>
          <w:b/>
          <w:bCs/>
          <w:color w:val="0000FF"/>
          <w:sz w:val="20"/>
          <w:szCs w:val="20"/>
          <w:highlight w:val="white"/>
          <w:lang w:val="en-GB"/>
        </w:rPr>
        <w:t>let</w:t>
      </w:r>
      <w:r w:rsidRPr="00381F4F">
        <w:rPr>
          <w:rFonts w:ascii="Consolas" w:hAnsi="Consolas" w:cs="Courier New"/>
          <w:color w:val="000000"/>
          <w:sz w:val="20"/>
          <w:szCs w:val="20"/>
          <w:highlight w:val="white"/>
          <w:lang w:val="en-GB"/>
        </w:rPr>
        <w:t xml:space="preserve"> id </w:t>
      </w:r>
      <w:r w:rsidRPr="00381F4F">
        <w:rPr>
          <w:rFonts w:ascii="Consolas" w:hAnsi="Consolas" w:cs="Courier New"/>
          <w:b/>
          <w:bCs/>
          <w:color w:val="000080"/>
          <w:sz w:val="20"/>
          <w:szCs w:val="20"/>
          <w:highlight w:val="white"/>
          <w:lang w:val="en-GB"/>
        </w:rPr>
        <w:t>=</w:t>
      </w:r>
      <w:r w:rsidRPr="00381F4F">
        <w:rPr>
          <w:rFonts w:ascii="Consolas" w:hAnsi="Consolas" w:cs="Courier New"/>
          <w:color w:val="000000"/>
          <w:sz w:val="20"/>
          <w:szCs w:val="20"/>
          <w:highlight w:val="white"/>
          <w:lang w:val="en-GB"/>
        </w:rPr>
        <w:t xml:space="preserve"> </w:t>
      </w:r>
      <w:proofErr w:type="spellStart"/>
      <w:r w:rsidRPr="00381F4F">
        <w:rPr>
          <w:rFonts w:ascii="Consolas" w:hAnsi="Consolas" w:cs="Courier New"/>
          <w:color w:val="000000"/>
          <w:sz w:val="20"/>
          <w:szCs w:val="20"/>
          <w:highlight w:val="white"/>
          <w:lang w:val="en-GB"/>
        </w:rPr>
        <w:t>js</w:t>
      </w:r>
      <w:r w:rsidRPr="00381F4F">
        <w:rPr>
          <w:rFonts w:ascii="Consolas" w:hAnsi="Consolas" w:cs="Courier New"/>
          <w:b/>
          <w:bCs/>
          <w:color w:val="000080"/>
          <w:sz w:val="20"/>
          <w:szCs w:val="20"/>
          <w:highlight w:val="white"/>
          <w:lang w:val="en-GB"/>
        </w:rPr>
        <w:t>.</w:t>
      </w:r>
      <w:r w:rsidRPr="00381F4F">
        <w:rPr>
          <w:rFonts w:ascii="Consolas" w:hAnsi="Consolas" w:cs="Courier New"/>
          <w:color w:val="000000"/>
          <w:sz w:val="20"/>
          <w:szCs w:val="20"/>
          <w:highlight w:val="white"/>
          <w:lang w:val="en-GB"/>
        </w:rPr>
        <w:t>page</w:t>
      </w:r>
      <w:r w:rsidRPr="00381F4F">
        <w:rPr>
          <w:rFonts w:ascii="Consolas" w:hAnsi="Consolas" w:cs="Courier New"/>
          <w:b/>
          <w:bCs/>
          <w:color w:val="000080"/>
          <w:sz w:val="20"/>
          <w:szCs w:val="20"/>
          <w:highlight w:val="white"/>
          <w:lang w:val="en-GB"/>
        </w:rPr>
        <w:t>.</w:t>
      </w:r>
      <w:r w:rsidRPr="00381F4F">
        <w:rPr>
          <w:rFonts w:ascii="Consolas" w:hAnsi="Consolas" w:cs="Courier New"/>
          <w:color w:val="000000"/>
          <w:sz w:val="20"/>
          <w:szCs w:val="20"/>
          <w:highlight w:val="white"/>
          <w:lang w:val="en-GB"/>
        </w:rPr>
        <w:t>get_</w:t>
      </w:r>
      <w:proofErr w:type="gramStart"/>
      <w:r w:rsidRPr="00381F4F">
        <w:rPr>
          <w:rFonts w:ascii="Consolas" w:hAnsi="Consolas" w:cs="Courier New"/>
          <w:color w:val="000000"/>
          <w:sz w:val="20"/>
          <w:szCs w:val="20"/>
          <w:highlight w:val="white"/>
          <w:lang w:val="en-GB"/>
        </w:rPr>
        <w:t>id</w:t>
      </w:r>
      <w:proofErr w:type="spellEnd"/>
      <w:r w:rsidRPr="00381F4F">
        <w:rPr>
          <w:rFonts w:ascii="Consolas" w:hAnsi="Consolas" w:cs="Courier New"/>
          <w:b/>
          <w:bCs/>
          <w:color w:val="000080"/>
          <w:sz w:val="20"/>
          <w:szCs w:val="20"/>
          <w:highlight w:val="white"/>
          <w:lang w:val="en-GB"/>
        </w:rPr>
        <w:t>(</w:t>
      </w:r>
      <w:proofErr w:type="gramEnd"/>
      <w:r w:rsidRPr="00381F4F">
        <w:rPr>
          <w:rFonts w:ascii="Consolas" w:hAnsi="Consolas" w:cs="Courier New"/>
          <w:b/>
          <w:bCs/>
          <w:color w:val="000080"/>
          <w:sz w:val="20"/>
          <w:szCs w:val="20"/>
          <w:highlight w:val="white"/>
          <w:lang w:val="en-GB"/>
        </w:rPr>
        <w:t>);</w:t>
      </w:r>
    </w:p>
    <w:p w14:paraId="44EB1C69" w14:textId="77777777" w:rsidR="00953B83" w:rsidRPr="00381F4F" w:rsidRDefault="00953B83" w:rsidP="00953B83">
      <w:pPr>
        <w:autoSpaceDE w:val="0"/>
        <w:autoSpaceDN w:val="0"/>
        <w:adjustRightInd w:val="0"/>
        <w:spacing w:after="0" w:line="240" w:lineRule="auto"/>
        <w:jc w:val="left"/>
        <w:rPr>
          <w:rFonts w:ascii="Consolas" w:hAnsi="Consolas" w:cs="Courier New"/>
          <w:color w:val="000000"/>
          <w:sz w:val="20"/>
          <w:szCs w:val="20"/>
          <w:highlight w:val="white"/>
          <w:lang w:val="en-GB"/>
        </w:rPr>
      </w:pPr>
      <w:r w:rsidRPr="00381F4F">
        <w:rPr>
          <w:rFonts w:ascii="Consolas" w:hAnsi="Consolas" w:cs="Courier New"/>
          <w:color w:val="000000"/>
          <w:sz w:val="20"/>
          <w:szCs w:val="20"/>
          <w:highlight w:val="white"/>
          <w:lang w:val="en-GB"/>
        </w:rPr>
        <w:t xml:space="preserve">            </w:t>
      </w:r>
      <w:proofErr w:type="spellStart"/>
      <w:r w:rsidRPr="00381F4F">
        <w:rPr>
          <w:rFonts w:ascii="Consolas" w:hAnsi="Consolas" w:cs="Courier New"/>
          <w:color w:val="8000FF"/>
          <w:sz w:val="20"/>
          <w:szCs w:val="20"/>
          <w:highlight w:val="white"/>
          <w:lang w:val="en-GB"/>
        </w:rPr>
        <w:t>const</w:t>
      </w:r>
      <w:proofErr w:type="spellEnd"/>
      <w:r w:rsidRPr="00381F4F">
        <w:rPr>
          <w:rFonts w:ascii="Consolas" w:hAnsi="Consolas" w:cs="Courier New"/>
          <w:color w:val="000000"/>
          <w:sz w:val="20"/>
          <w:szCs w:val="20"/>
          <w:highlight w:val="white"/>
          <w:lang w:val="en-GB"/>
        </w:rPr>
        <w:t xml:space="preserve"> query </w:t>
      </w:r>
      <w:r w:rsidRPr="00381F4F">
        <w:rPr>
          <w:rFonts w:ascii="Consolas" w:hAnsi="Consolas" w:cs="Courier New"/>
          <w:b/>
          <w:bCs/>
          <w:color w:val="000080"/>
          <w:sz w:val="20"/>
          <w:szCs w:val="20"/>
          <w:highlight w:val="white"/>
          <w:lang w:val="en-GB"/>
        </w:rPr>
        <w:t>=</w:t>
      </w:r>
      <w:r w:rsidRPr="00381F4F">
        <w:rPr>
          <w:rFonts w:ascii="Consolas" w:hAnsi="Consolas" w:cs="Courier New"/>
          <w:color w:val="000000"/>
          <w:sz w:val="20"/>
          <w:szCs w:val="20"/>
          <w:highlight w:val="white"/>
          <w:lang w:val="en-GB"/>
        </w:rPr>
        <w:t xml:space="preserve"> `</w:t>
      </w:r>
    </w:p>
    <w:p w14:paraId="0AADBC25" w14:textId="77777777" w:rsidR="00953B83" w:rsidRPr="00381F4F" w:rsidRDefault="00953B83" w:rsidP="00953B83">
      <w:pPr>
        <w:autoSpaceDE w:val="0"/>
        <w:autoSpaceDN w:val="0"/>
        <w:adjustRightInd w:val="0"/>
        <w:spacing w:after="0" w:line="240" w:lineRule="auto"/>
        <w:jc w:val="left"/>
        <w:rPr>
          <w:rFonts w:ascii="Consolas" w:hAnsi="Consolas" w:cs="Courier New"/>
          <w:color w:val="000000"/>
          <w:sz w:val="20"/>
          <w:szCs w:val="20"/>
          <w:highlight w:val="white"/>
          <w:lang w:val="en-GB"/>
        </w:rPr>
      </w:pPr>
      <w:r w:rsidRPr="00381F4F">
        <w:rPr>
          <w:rFonts w:ascii="Consolas" w:hAnsi="Consolas" w:cs="Courier New"/>
          <w:color w:val="000000"/>
          <w:sz w:val="20"/>
          <w:szCs w:val="20"/>
          <w:highlight w:val="white"/>
          <w:lang w:val="en-GB"/>
        </w:rPr>
        <w:t xml:space="preserve">                   query </w:t>
      </w:r>
      <w:r w:rsidRPr="00381F4F">
        <w:rPr>
          <w:rFonts w:ascii="Consolas" w:hAnsi="Consolas" w:cs="Courier New"/>
          <w:b/>
          <w:bCs/>
          <w:color w:val="000080"/>
          <w:sz w:val="20"/>
          <w:szCs w:val="20"/>
          <w:highlight w:val="white"/>
          <w:lang w:val="en-GB"/>
        </w:rPr>
        <w:t>{</w:t>
      </w:r>
    </w:p>
    <w:p w14:paraId="46177C4E" w14:textId="77777777" w:rsidR="00953B83" w:rsidRPr="00381F4F" w:rsidRDefault="00953B83" w:rsidP="00953B83">
      <w:pPr>
        <w:autoSpaceDE w:val="0"/>
        <w:autoSpaceDN w:val="0"/>
        <w:adjustRightInd w:val="0"/>
        <w:spacing w:after="0" w:line="240" w:lineRule="auto"/>
        <w:jc w:val="left"/>
        <w:rPr>
          <w:rFonts w:ascii="Consolas" w:hAnsi="Consolas" w:cs="Courier New"/>
          <w:color w:val="000000"/>
          <w:sz w:val="20"/>
          <w:szCs w:val="20"/>
          <w:highlight w:val="white"/>
          <w:lang w:val="en-GB"/>
        </w:rPr>
      </w:pPr>
      <w:r w:rsidRPr="00381F4F">
        <w:rPr>
          <w:rFonts w:ascii="Consolas" w:hAnsi="Consolas" w:cs="Courier New"/>
          <w:color w:val="000000"/>
          <w:sz w:val="20"/>
          <w:szCs w:val="20"/>
          <w:highlight w:val="white"/>
          <w:lang w:val="en-GB"/>
        </w:rPr>
        <w:t xml:space="preserve">                      book </w:t>
      </w:r>
      <w:r w:rsidRPr="00381F4F">
        <w:rPr>
          <w:rFonts w:ascii="Consolas" w:hAnsi="Consolas" w:cs="Courier New"/>
          <w:b/>
          <w:bCs/>
          <w:color w:val="000080"/>
          <w:sz w:val="20"/>
          <w:szCs w:val="20"/>
          <w:highlight w:val="white"/>
          <w:lang w:val="en-GB"/>
        </w:rPr>
        <w:t>(</w:t>
      </w:r>
      <w:r w:rsidRPr="00381F4F">
        <w:rPr>
          <w:rFonts w:ascii="Consolas" w:hAnsi="Consolas" w:cs="Courier New"/>
          <w:b/>
          <w:bCs/>
          <w:color w:val="0000FF"/>
          <w:sz w:val="20"/>
          <w:szCs w:val="20"/>
          <w:highlight w:val="white"/>
          <w:lang w:val="en-GB"/>
        </w:rPr>
        <w:t>where</w:t>
      </w:r>
      <w:r w:rsidRPr="00381F4F">
        <w:rPr>
          <w:rFonts w:ascii="Consolas" w:hAnsi="Consolas" w:cs="Courier New"/>
          <w:b/>
          <w:bCs/>
          <w:color w:val="000080"/>
          <w:sz w:val="20"/>
          <w:szCs w:val="20"/>
          <w:highlight w:val="white"/>
          <w:lang w:val="en-GB"/>
        </w:rPr>
        <w:t>:</w:t>
      </w:r>
      <w:r w:rsidRPr="00381F4F">
        <w:rPr>
          <w:rFonts w:ascii="Consolas" w:hAnsi="Consolas" w:cs="Courier New"/>
          <w:color w:val="000000"/>
          <w:sz w:val="20"/>
          <w:szCs w:val="20"/>
          <w:highlight w:val="white"/>
          <w:lang w:val="en-GB"/>
        </w:rPr>
        <w:t xml:space="preserve"> </w:t>
      </w:r>
      <w:r w:rsidRPr="00381F4F">
        <w:rPr>
          <w:rFonts w:ascii="Consolas" w:hAnsi="Consolas" w:cs="Courier New"/>
          <w:b/>
          <w:bCs/>
          <w:color w:val="000080"/>
          <w:sz w:val="20"/>
          <w:szCs w:val="20"/>
          <w:highlight w:val="white"/>
          <w:lang w:val="en-GB"/>
        </w:rPr>
        <w:t>{</w:t>
      </w:r>
      <w:r w:rsidRPr="00381F4F">
        <w:rPr>
          <w:rFonts w:ascii="Consolas" w:hAnsi="Consolas" w:cs="Courier New"/>
          <w:color w:val="000000"/>
          <w:sz w:val="20"/>
          <w:szCs w:val="20"/>
          <w:highlight w:val="white"/>
          <w:lang w:val="en-GB"/>
        </w:rPr>
        <w:t>author</w:t>
      </w:r>
      <w:r w:rsidRPr="00381F4F">
        <w:rPr>
          <w:rFonts w:ascii="Consolas" w:hAnsi="Consolas" w:cs="Courier New"/>
          <w:b/>
          <w:bCs/>
          <w:color w:val="000080"/>
          <w:sz w:val="20"/>
          <w:szCs w:val="20"/>
          <w:highlight w:val="white"/>
          <w:lang w:val="en-GB"/>
        </w:rPr>
        <w:t>:</w:t>
      </w:r>
      <w:r w:rsidRPr="00381F4F">
        <w:rPr>
          <w:rFonts w:ascii="Consolas" w:hAnsi="Consolas" w:cs="Courier New"/>
          <w:color w:val="000000"/>
          <w:sz w:val="20"/>
          <w:szCs w:val="20"/>
          <w:highlight w:val="white"/>
          <w:lang w:val="en-GB"/>
        </w:rPr>
        <w:t xml:space="preserve"> </w:t>
      </w:r>
      <w:r w:rsidRPr="00381F4F">
        <w:rPr>
          <w:rFonts w:ascii="Consolas" w:hAnsi="Consolas" w:cs="Courier New"/>
          <w:b/>
          <w:bCs/>
          <w:color w:val="000080"/>
          <w:sz w:val="20"/>
          <w:szCs w:val="20"/>
          <w:highlight w:val="white"/>
          <w:lang w:val="en-GB"/>
        </w:rPr>
        <w:t>{</w:t>
      </w:r>
      <w:r w:rsidRPr="00381F4F">
        <w:rPr>
          <w:rFonts w:ascii="Consolas" w:hAnsi="Consolas" w:cs="Courier New"/>
          <w:color w:val="000000"/>
          <w:sz w:val="20"/>
          <w:szCs w:val="20"/>
          <w:highlight w:val="white"/>
          <w:lang w:val="en-GB"/>
        </w:rPr>
        <w:t>id</w:t>
      </w:r>
      <w:r w:rsidRPr="00381F4F">
        <w:rPr>
          <w:rFonts w:ascii="Consolas" w:hAnsi="Consolas" w:cs="Courier New"/>
          <w:b/>
          <w:bCs/>
          <w:color w:val="000080"/>
          <w:sz w:val="20"/>
          <w:szCs w:val="20"/>
          <w:highlight w:val="white"/>
          <w:lang w:val="en-GB"/>
        </w:rPr>
        <w:t>:</w:t>
      </w:r>
      <w:r w:rsidRPr="00381F4F">
        <w:rPr>
          <w:rFonts w:ascii="Consolas" w:hAnsi="Consolas" w:cs="Courier New"/>
          <w:color w:val="000000"/>
          <w:sz w:val="20"/>
          <w:szCs w:val="20"/>
          <w:highlight w:val="white"/>
          <w:lang w:val="en-GB"/>
        </w:rPr>
        <w:t xml:space="preserve"> </w:t>
      </w:r>
      <w:r w:rsidRPr="00381F4F">
        <w:rPr>
          <w:rFonts w:ascii="Consolas" w:hAnsi="Consolas" w:cs="Courier New"/>
          <w:b/>
          <w:bCs/>
          <w:color w:val="000080"/>
          <w:sz w:val="20"/>
          <w:szCs w:val="20"/>
          <w:highlight w:val="white"/>
          <w:lang w:val="en-GB"/>
        </w:rPr>
        <w:t>{</w:t>
      </w:r>
      <w:proofErr w:type="spellStart"/>
      <w:r w:rsidRPr="00381F4F">
        <w:rPr>
          <w:rFonts w:ascii="Consolas" w:hAnsi="Consolas" w:cs="Courier New"/>
          <w:color w:val="000000"/>
          <w:sz w:val="20"/>
          <w:szCs w:val="20"/>
          <w:highlight w:val="white"/>
          <w:lang w:val="en-GB"/>
        </w:rPr>
        <w:t>eq</w:t>
      </w:r>
      <w:proofErr w:type="spellEnd"/>
      <w:r w:rsidRPr="00381F4F">
        <w:rPr>
          <w:rFonts w:ascii="Consolas" w:hAnsi="Consolas" w:cs="Courier New"/>
          <w:b/>
          <w:bCs/>
          <w:color w:val="000080"/>
          <w:sz w:val="20"/>
          <w:szCs w:val="20"/>
          <w:highlight w:val="white"/>
          <w:lang w:val="en-GB"/>
        </w:rPr>
        <w:t>:</w:t>
      </w:r>
      <w:r w:rsidRPr="00381F4F">
        <w:rPr>
          <w:rFonts w:ascii="Consolas" w:hAnsi="Consolas" w:cs="Courier New"/>
          <w:color w:val="000000"/>
          <w:sz w:val="20"/>
          <w:szCs w:val="20"/>
          <w:highlight w:val="white"/>
          <w:lang w:val="en-GB"/>
        </w:rPr>
        <w:t xml:space="preserve"> $</w:t>
      </w:r>
      <w:r w:rsidRPr="00381F4F">
        <w:rPr>
          <w:rFonts w:ascii="Consolas" w:hAnsi="Consolas" w:cs="Courier New"/>
          <w:b/>
          <w:bCs/>
          <w:color w:val="000080"/>
          <w:sz w:val="20"/>
          <w:szCs w:val="20"/>
          <w:highlight w:val="white"/>
          <w:lang w:val="en-GB"/>
        </w:rPr>
        <w:t>{</w:t>
      </w:r>
      <w:r w:rsidRPr="00381F4F">
        <w:rPr>
          <w:rFonts w:ascii="Consolas" w:hAnsi="Consolas" w:cs="Courier New"/>
          <w:color w:val="000000"/>
          <w:sz w:val="20"/>
          <w:szCs w:val="20"/>
          <w:highlight w:val="white"/>
          <w:lang w:val="en-GB"/>
        </w:rPr>
        <w:t>id</w:t>
      </w:r>
      <w:r w:rsidRPr="00381F4F">
        <w:rPr>
          <w:rFonts w:ascii="Consolas" w:hAnsi="Consolas" w:cs="Courier New"/>
          <w:b/>
          <w:bCs/>
          <w:color w:val="000080"/>
          <w:sz w:val="20"/>
          <w:szCs w:val="20"/>
          <w:highlight w:val="white"/>
          <w:lang w:val="en-GB"/>
        </w:rPr>
        <w:t>}}}},</w:t>
      </w:r>
      <w:r w:rsidRPr="00381F4F">
        <w:rPr>
          <w:rFonts w:ascii="Consolas" w:hAnsi="Consolas" w:cs="Courier New"/>
          <w:color w:val="000000"/>
          <w:sz w:val="20"/>
          <w:szCs w:val="20"/>
          <w:highlight w:val="white"/>
          <w:lang w:val="en-GB"/>
        </w:rPr>
        <w:t xml:space="preserve"> first</w:t>
      </w:r>
      <w:r w:rsidRPr="00381F4F">
        <w:rPr>
          <w:rFonts w:ascii="Consolas" w:hAnsi="Consolas" w:cs="Courier New"/>
          <w:b/>
          <w:bCs/>
          <w:color w:val="000080"/>
          <w:sz w:val="20"/>
          <w:szCs w:val="20"/>
          <w:highlight w:val="white"/>
          <w:lang w:val="en-GB"/>
        </w:rPr>
        <w:t>:</w:t>
      </w:r>
      <w:r w:rsidRPr="00381F4F">
        <w:rPr>
          <w:rFonts w:ascii="Consolas" w:hAnsi="Consolas" w:cs="Courier New"/>
          <w:color w:val="000000"/>
          <w:sz w:val="20"/>
          <w:szCs w:val="20"/>
          <w:highlight w:val="white"/>
          <w:lang w:val="en-GB"/>
        </w:rPr>
        <w:t xml:space="preserve"> </w:t>
      </w:r>
      <w:r w:rsidRPr="00381F4F">
        <w:rPr>
          <w:rFonts w:ascii="Consolas" w:hAnsi="Consolas" w:cs="Courier New"/>
          <w:color w:val="FF8000"/>
          <w:sz w:val="20"/>
          <w:szCs w:val="20"/>
          <w:highlight w:val="white"/>
          <w:lang w:val="en-GB"/>
        </w:rPr>
        <w:t>100</w:t>
      </w:r>
      <w:r w:rsidRPr="00381F4F">
        <w:rPr>
          <w:rFonts w:ascii="Consolas" w:hAnsi="Consolas" w:cs="Courier New"/>
          <w:b/>
          <w:bCs/>
          <w:color w:val="000080"/>
          <w:sz w:val="20"/>
          <w:szCs w:val="20"/>
          <w:highlight w:val="white"/>
          <w:lang w:val="en-GB"/>
        </w:rPr>
        <w:t>)</w:t>
      </w:r>
      <w:r w:rsidRPr="00381F4F">
        <w:rPr>
          <w:rFonts w:ascii="Consolas" w:hAnsi="Consolas" w:cs="Courier New"/>
          <w:color w:val="000000"/>
          <w:sz w:val="20"/>
          <w:szCs w:val="20"/>
          <w:highlight w:val="white"/>
          <w:lang w:val="en-GB"/>
        </w:rPr>
        <w:t xml:space="preserve"> </w:t>
      </w:r>
      <w:r w:rsidRPr="00381F4F">
        <w:rPr>
          <w:rFonts w:ascii="Consolas" w:hAnsi="Consolas" w:cs="Courier New"/>
          <w:b/>
          <w:bCs/>
          <w:color w:val="000080"/>
          <w:sz w:val="20"/>
          <w:szCs w:val="20"/>
          <w:highlight w:val="white"/>
          <w:lang w:val="en-GB"/>
        </w:rPr>
        <w:t>{</w:t>
      </w:r>
    </w:p>
    <w:p w14:paraId="0E08A444" w14:textId="77777777" w:rsidR="00953B83" w:rsidRPr="00381F4F" w:rsidRDefault="00953B83" w:rsidP="00953B83">
      <w:pPr>
        <w:autoSpaceDE w:val="0"/>
        <w:autoSpaceDN w:val="0"/>
        <w:adjustRightInd w:val="0"/>
        <w:spacing w:after="0" w:line="240" w:lineRule="auto"/>
        <w:jc w:val="left"/>
        <w:rPr>
          <w:rFonts w:ascii="Consolas" w:hAnsi="Consolas" w:cs="Courier New"/>
          <w:color w:val="000000"/>
          <w:sz w:val="20"/>
          <w:szCs w:val="20"/>
          <w:highlight w:val="white"/>
          <w:lang w:val="en-GB"/>
        </w:rPr>
      </w:pPr>
      <w:r w:rsidRPr="00381F4F">
        <w:rPr>
          <w:rFonts w:ascii="Consolas" w:hAnsi="Consolas" w:cs="Courier New"/>
          <w:color w:val="000000"/>
          <w:sz w:val="20"/>
          <w:szCs w:val="20"/>
          <w:highlight w:val="white"/>
          <w:lang w:val="en-GB"/>
        </w:rPr>
        <w:t xml:space="preserve">                        nodes </w:t>
      </w:r>
      <w:r w:rsidRPr="00381F4F">
        <w:rPr>
          <w:rFonts w:ascii="Consolas" w:hAnsi="Consolas" w:cs="Courier New"/>
          <w:b/>
          <w:bCs/>
          <w:color w:val="000080"/>
          <w:sz w:val="20"/>
          <w:szCs w:val="20"/>
          <w:highlight w:val="white"/>
          <w:lang w:val="en-GB"/>
        </w:rPr>
        <w:t>{</w:t>
      </w:r>
    </w:p>
    <w:p w14:paraId="7C9275B4" w14:textId="77777777" w:rsidR="00953B83" w:rsidRPr="00381F4F" w:rsidRDefault="00953B83" w:rsidP="00953B83">
      <w:pPr>
        <w:autoSpaceDE w:val="0"/>
        <w:autoSpaceDN w:val="0"/>
        <w:adjustRightInd w:val="0"/>
        <w:spacing w:after="0" w:line="240" w:lineRule="auto"/>
        <w:jc w:val="left"/>
        <w:rPr>
          <w:rFonts w:ascii="Consolas" w:hAnsi="Consolas" w:cs="Courier New"/>
          <w:color w:val="000000"/>
          <w:sz w:val="20"/>
          <w:szCs w:val="20"/>
          <w:highlight w:val="white"/>
          <w:lang w:val="en-GB"/>
        </w:rPr>
      </w:pPr>
      <w:r w:rsidRPr="00381F4F">
        <w:rPr>
          <w:rFonts w:ascii="Consolas" w:hAnsi="Consolas" w:cs="Courier New"/>
          <w:color w:val="000000"/>
          <w:sz w:val="20"/>
          <w:szCs w:val="20"/>
          <w:highlight w:val="white"/>
          <w:lang w:val="en-GB"/>
        </w:rPr>
        <w:t xml:space="preserve">                          id</w:t>
      </w:r>
      <w:r w:rsidRPr="00381F4F">
        <w:rPr>
          <w:rFonts w:ascii="Consolas" w:hAnsi="Consolas" w:cs="Courier New"/>
          <w:b/>
          <w:bCs/>
          <w:color w:val="000080"/>
          <w:sz w:val="20"/>
          <w:szCs w:val="20"/>
          <w:highlight w:val="white"/>
          <w:lang w:val="en-GB"/>
        </w:rPr>
        <w:t>,</w:t>
      </w:r>
    </w:p>
    <w:p w14:paraId="19BA72A7" w14:textId="77777777" w:rsidR="00953B83" w:rsidRPr="00381F4F" w:rsidRDefault="00953B83" w:rsidP="00953B83">
      <w:pPr>
        <w:autoSpaceDE w:val="0"/>
        <w:autoSpaceDN w:val="0"/>
        <w:adjustRightInd w:val="0"/>
        <w:spacing w:after="0" w:line="240" w:lineRule="auto"/>
        <w:jc w:val="left"/>
        <w:rPr>
          <w:rFonts w:ascii="Consolas" w:hAnsi="Consolas" w:cs="Courier New"/>
          <w:color w:val="000000"/>
          <w:sz w:val="20"/>
          <w:szCs w:val="20"/>
          <w:highlight w:val="white"/>
          <w:lang w:val="en-GB"/>
        </w:rPr>
      </w:pPr>
      <w:r w:rsidRPr="00381F4F">
        <w:rPr>
          <w:rFonts w:ascii="Consolas" w:hAnsi="Consolas" w:cs="Courier New"/>
          <w:color w:val="000000"/>
          <w:sz w:val="20"/>
          <w:szCs w:val="20"/>
          <w:highlight w:val="white"/>
          <w:lang w:val="en-GB"/>
        </w:rPr>
        <w:t xml:space="preserve">                          title</w:t>
      </w:r>
      <w:r w:rsidRPr="00381F4F">
        <w:rPr>
          <w:rFonts w:ascii="Consolas" w:hAnsi="Consolas" w:cs="Courier New"/>
          <w:b/>
          <w:bCs/>
          <w:color w:val="000080"/>
          <w:sz w:val="20"/>
          <w:szCs w:val="20"/>
          <w:highlight w:val="white"/>
          <w:lang w:val="en-GB"/>
        </w:rPr>
        <w:t>,</w:t>
      </w:r>
    </w:p>
    <w:p w14:paraId="20CD38AD" w14:textId="77777777" w:rsidR="00953B83" w:rsidRPr="00381F4F" w:rsidRDefault="00953B83" w:rsidP="00953B83">
      <w:pPr>
        <w:autoSpaceDE w:val="0"/>
        <w:autoSpaceDN w:val="0"/>
        <w:adjustRightInd w:val="0"/>
        <w:spacing w:after="0" w:line="240" w:lineRule="auto"/>
        <w:jc w:val="left"/>
        <w:rPr>
          <w:rFonts w:ascii="Consolas" w:hAnsi="Consolas" w:cs="Courier New"/>
          <w:color w:val="000000"/>
          <w:sz w:val="20"/>
          <w:szCs w:val="20"/>
          <w:highlight w:val="white"/>
          <w:lang w:val="en-GB"/>
        </w:rPr>
      </w:pPr>
      <w:r w:rsidRPr="00381F4F">
        <w:rPr>
          <w:rFonts w:ascii="Consolas" w:hAnsi="Consolas" w:cs="Courier New"/>
          <w:color w:val="000000"/>
          <w:sz w:val="20"/>
          <w:szCs w:val="20"/>
          <w:highlight w:val="white"/>
          <w:lang w:val="en-GB"/>
        </w:rPr>
        <w:t xml:space="preserve">                          year</w:t>
      </w:r>
      <w:r w:rsidRPr="00381F4F">
        <w:rPr>
          <w:rFonts w:ascii="Consolas" w:hAnsi="Consolas" w:cs="Courier New"/>
          <w:b/>
          <w:bCs/>
          <w:color w:val="000080"/>
          <w:sz w:val="20"/>
          <w:szCs w:val="20"/>
          <w:highlight w:val="white"/>
          <w:lang w:val="en-GB"/>
        </w:rPr>
        <w:t>,</w:t>
      </w:r>
    </w:p>
    <w:p w14:paraId="7C040DAD" w14:textId="77777777" w:rsidR="00953B83" w:rsidRPr="00381F4F" w:rsidRDefault="00953B83" w:rsidP="00953B83">
      <w:pPr>
        <w:autoSpaceDE w:val="0"/>
        <w:autoSpaceDN w:val="0"/>
        <w:adjustRightInd w:val="0"/>
        <w:spacing w:after="0" w:line="240" w:lineRule="auto"/>
        <w:jc w:val="left"/>
        <w:rPr>
          <w:rFonts w:ascii="Consolas" w:hAnsi="Consolas" w:cs="Courier New"/>
          <w:color w:val="000000"/>
          <w:sz w:val="20"/>
          <w:szCs w:val="20"/>
          <w:highlight w:val="white"/>
          <w:lang w:val="en-GB"/>
        </w:rPr>
      </w:pPr>
      <w:r w:rsidRPr="00381F4F">
        <w:rPr>
          <w:rFonts w:ascii="Consolas" w:hAnsi="Consolas" w:cs="Courier New"/>
          <w:color w:val="000000"/>
          <w:sz w:val="20"/>
          <w:szCs w:val="20"/>
          <w:highlight w:val="white"/>
          <w:lang w:val="en-GB"/>
        </w:rPr>
        <w:t xml:space="preserve">                          </w:t>
      </w:r>
      <w:proofErr w:type="spellStart"/>
      <w:r w:rsidRPr="00381F4F">
        <w:rPr>
          <w:rFonts w:ascii="Consolas" w:hAnsi="Consolas" w:cs="Courier New"/>
          <w:color w:val="000000"/>
          <w:sz w:val="20"/>
          <w:szCs w:val="20"/>
          <w:highlight w:val="white"/>
          <w:lang w:val="en-GB"/>
        </w:rPr>
        <w:t>isbn</w:t>
      </w:r>
      <w:proofErr w:type="spellEnd"/>
      <w:r w:rsidRPr="00381F4F">
        <w:rPr>
          <w:rFonts w:ascii="Consolas" w:hAnsi="Consolas" w:cs="Courier New"/>
          <w:b/>
          <w:bCs/>
          <w:color w:val="000080"/>
          <w:sz w:val="20"/>
          <w:szCs w:val="20"/>
          <w:highlight w:val="white"/>
          <w:lang w:val="en-GB"/>
        </w:rPr>
        <w:t>,</w:t>
      </w:r>
    </w:p>
    <w:p w14:paraId="428D94F7" w14:textId="77777777" w:rsidR="00953B83" w:rsidRPr="00381F4F" w:rsidRDefault="00953B83" w:rsidP="00953B83">
      <w:pPr>
        <w:autoSpaceDE w:val="0"/>
        <w:autoSpaceDN w:val="0"/>
        <w:adjustRightInd w:val="0"/>
        <w:spacing w:after="0" w:line="240" w:lineRule="auto"/>
        <w:jc w:val="left"/>
        <w:rPr>
          <w:rFonts w:ascii="Consolas" w:hAnsi="Consolas" w:cs="Courier New"/>
          <w:color w:val="000000"/>
          <w:sz w:val="20"/>
          <w:szCs w:val="20"/>
          <w:highlight w:val="white"/>
          <w:lang w:val="en-GB"/>
        </w:rPr>
      </w:pPr>
      <w:r w:rsidRPr="00381F4F">
        <w:rPr>
          <w:rFonts w:ascii="Consolas" w:hAnsi="Consolas" w:cs="Courier New"/>
          <w:color w:val="000000"/>
          <w:sz w:val="20"/>
          <w:szCs w:val="20"/>
          <w:highlight w:val="white"/>
          <w:lang w:val="en-GB"/>
        </w:rPr>
        <w:t xml:space="preserve">                          author </w:t>
      </w:r>
      <w:r w:rsidRPr="00381F4F">
        <w:rPr>
          <w:rFonts w:ascii="Consolas" w:hAnsi="Consolas" w:cs="Courier New"/>
          <w:b/>
          <w:bCs/>
          <w:color w:val="000080"/>
          <w:sz w:val="20"/>
          <w:szCs w:val="20"/>
          <w:highlight w:val="white"/>
          <w:lang w:val="en-GB"/>
        </w:rPr>
        <w:t>{</w:t>
      </w:r>
    </w:p>
    <w:p w14:paraId="4C98AFF5" w14:textId="77777777" w:rsidR="00953B83" w:rsidRPr="00381F4F" w:rsidRDefault="00953B83" w:rsidP="00953B83">
      <w:pPr>
        <w:autoSpaceDE w:val="0"/>
        <w:autoSpaceDN w:val="0"/>
        <w:adjustRightInd w:val="0"/>
        <w:spacing w:after="0" w:line="240" w:lineRule="auto"/>
        <w:jc w:val="left"/>
        <w:rPr>
          <w:rFonts w:ascii="Consolas" w:hAnsi="Consolas" w:cs="Courier New"/>
          <w:color w:val="000000"/>
          <w:sz w:val="20"/>
          <w:szCs w:val="20"/>
          <w:highlight w:val="white"/>
          <w:lang w:val="en-GB"/>
        </w:rPr>
      </w:pPr>
      <w:r w:rsidRPr="00381F4F">
        <w:rPr>
          <w:rFonts w:ascii="Consolas" w:hAnsi="Consolas" w:cs="Courier New"/>
          <w:color w:val="000000"/>
          <w:sz w:val="20"/>
          <w:szCs w:val="20"/>
          <w:highlight w:val="white"/>
          <w:lang w:val="en-GB"/>
        </w:rPr>
        <w:t xml:space="preserve">                            id</w:t>
      </w:r>
      <w:r w:rsidRPr="00381F4F">
        <w:rPr>
          <w:rFonts w:ascii="Consolas" w:hAnsi="Consolas" w:cs="Courier New"/>
          <w:b/>
          <w:bCs/>
          <w:color w:val="000080"/>
          <w:sz w:val="20"/>
          <w:szCs w:val="20"/>
          <w:highlight w:val="white"/>
          <w:lang w:val="en-GB"/>
        </w:rPr>
        <w:t>,</w:t>
      </w:r>
    </w:p>
    <w:p w14:paraId="18A316E2" w14:textId="77777777" w:rsidR="00953B83" w:rsidRPr="00381F4F" w:rsidRDefault="00953B83" w:rsidP="00953B83">
      <w:pPr>
        <w:autoSpaceDE w:val="0"/>
        <w:autoSpaceDN w:val="0"/>
        <w:adjustRightInd w:val="0"/>
        <w:spacing w:after="0" w:line="240" w:lineRule="auto"/>
        <w:jc w:val="left"/>
        <w:rPr>
          <w:rFonts w:ascii="Consolas" w:hAnsi="Consolas" w:cs="Courier New"/>
          <w:color w:val="000000"/>
          <w:sz w:val="20"/>
          <w:szCs w:val="20"/>
          <w:highlight w:val="white"/>
          <w:lang w:val="en-GB"/>
        </w:rPr>
      </w:pPr>
      <w:r w:rsidRPr="00381F4F">
        <w:rPr>
          <w:rFonts w:ascii="Consolas" w:hAnsi="Consolas" w:cs="Courier New"/>
          <w:color w:val="000000"/>
          <w:sz w:val="20"/>
          <w:szCs w:val="20"/>
          <w:highlight w:val="white"/>
          <w:lang w:val="en-GB"/>
        </w:rPr>
        <w:t xml:space="preserve">                            name</w:t>
      </w:r>
    </w:p>
    <w:p w14:paraId="43B19D84" w14:textId="77777777" w:rsidR="00953B83" w:rsidRPr="00381F4F" w:rsidRDefault="00953B83" w:rsidP="00953B83">
      <w:pPr>
        <w:autoSpaceDE w:val="0"/>
        <w:autoSpaceDN w:val="0"/>
        <w:adjustRightInd w:val="0"/>
        <w:spacing w:after="0" w:line="240" w:lineRule="auto"/>
        <w:jc w:val="left"/>
        <w:rPr>
          <w:rFonts w:ascii="Consolas" w:hAnsi="Consolas" w:cs="Courier New"/>
          <w:color w:val="000000"/>
          <w:sz w:val="20"/>
          <w:szCs w:val="20"/>
          <w:highlight w:val="white"/>
          <w:lang w:val="en-GB"/>
        </w:rPr>
      </w:pPr>
      <w:r w:rsidRPr="00381F4F">
        <w:rPr>
          <w:rFonts w:ascii="Consolas" w:hAnsi="Consolas" w:cs="Courier New"/>
          <w:color w:val="000000"/>
          <w:sz w:val="20"/>
          <w:szCs w:val="20"/>
          <w:highlight w:val="white"/>
          <w:lang w:val="en-GB"/>
        </w:rPr>
        <w:t xml:space="preserve">                          </w:t>
      </w:r>
      <w:r w:rsidRPr="00381F4F">
        <w:rPr>
          <w:rFonts w:ascii="Consolas" w:hAnsi="Consolas" w:cs="Courier New"/>
          <w:b/>
          <w:bCs/>
          <w:color w:val="000080"/>
          <w:sz w:val="20"/>
          <w:szCs w:val="20"/>
          <w:highlight w:val="white"/>
          <w:lang w:val="en-GB"/>
        </w:rPr>
        <w:t>}</w:t>
      </w:r>
    </w:p>
    <w:p w14:paraId="0FF49A63" w14:textId="77777777" w:rsidR="00953B83" w:rsidRPr="00381F4F" w:rsidRDefault="00953B83" w:rsidP="00953B83">
      <w:pPr>
        <w:autoSpaceDE w:val="0"/>
        <w:autoSpaceDN w:val="0"/>
        <w:adjustRightInd w:val="0"/>
        <w:spacing w:after="0" w:line="240" w:lineRule="auto"/>
        <w:jc w:val="left"/>
        <w:rPr>
          <w:rFonts w:ascii="Consolas" w:hAnsi="Consolas" w:cs="Courier New"/>
          <w:color w:val="000000"/>
          <w:sz w:val="20"/>
          <w:szCs w:val="20"/>
          <w:highlight w:val="white"/>
          <w:lang w:val="en-GB"/>
        </w:rPr>
      </w:pPr>
      <w:r w:rsidRPr="00381F4F">
        <w:rPr>
          <w:rFonts w:ascii="Consolas" w:hAnsi="Consolas" w:cs="Courier New"/>
          <w:color w:val="000000"/>
          <w:sz w:val="20"/>
          <w:szCs w:val="20"/>
          <w:highlight w:val="white"/>
          <w:lang w:val="en-GB"/>
        </w:rPr>
        <w:t xml:space="preserve">                        </w:t>
      </w:r>
      <w:r w:rsidRPr="00381F4F">
        <w:rPr>
          <w:rFonts w:ascii="Consolas" w:hAnsi="Consolas" w:cs="Courier New"/>
          <w:b/>
          <w:bCs/>
          <w:color w:val="000080"/>
          <w:sz w:val="20"/>
          <w:szCs w:val="20"/>
          <w:highlight w:val="white"/>
          <w:lang w:val="en-GB"/>
        </w:rPr>
        <w:t>}</w:t>
      </w:r>
    </w:p>
    <w:p w14:paraId="35D37BBE" w14:textId="77777777" w:rsidR="00953B83" w:rsidRPr="00381F4F" w:rsidRDefault="00953B83" w:rsidP="00953B83">
      <w:pPr>
        <w:autoSpaceDE w:val="0"/>
        <w:autoSpaceDN w:val="0"/>
        <w:adjustRightInd w:val="0"/>
        <w:spacing w:after="0" w:line="240" w:lineRule="auto"/>
        <w:jc w:val="left"/>
        <w:rPr>
          <w:rFonts w:ascii="Consolas" w:hAnsi="Consolas" w:cs="Courier New"/>
          <w:color w:val="000000"/>
          <w:sz w:val="20"/>
          <w:szCs w:val="20"/>
          <w:highlight w:val="white"/>
          <w:lang w:val="en-GB"/>
        </w:rPr>
      </w:pPr>
      <w:r w:rsidRPr="00381F4F">
        <w:rPr>
          <w:rFonts w:ascii="Consolas" w:hAnsi="Consolas" w:cs="Courier New"/>
          <w:color w:val="000000"/>
          <w:sz w:val="20"/>
          <w:szCs w:val="20"/>
          <w:highlight w:val="white"/>
          <w:lang w:val="en-GB"/>
        </w:rPr>
        <w:t xml:space="preserve">                      </w:t>
      </w:r>
      <w:r w:rsidRPr="00381F4F">
        <w:rPr>
          <w:rFonts w:ascii="Consolas" w:hAnsi="Consolas" w:cs="Courier New"/>
          <w:b/>
          <w:bCs/>
          <w:color w:val="000080"/>
          <w:sz w:val="20"/>
          <w:szCs w:val="20"/>
          <w:highlight w:val="white"/>
          <w:lang w:val="en-GB"/>
        </w:rPr>
        <w:t>}</w:t>
      </w:r>
    </w:p>
    <w:p w14:paraId="0D3EEF35" w14:textId="77777777" w:rsidR="00953B83" w:rsidRPr="00381F4F" w:rsidRDefault="00953B83" w:rsidP="00953B83">
      <w:pPr>
        <w:autoSpaceDE w:val="0"/>
        <w:autoSpaceDN w:val="0"/>
        <w:adjustRightInd w:val="0"/>
        <w:spacing w:after="0" w:line="240" w:lineRule="auto"/>
        <w:jc w:val="left"/>
        <w:rPr>
          <w:rFonts w:ascii="Consolas" w:hAnsi="Consolas" w:cs="Courier New"/>
          <w:color w:val="000000"/>
          <w:sz w:val="20"/>
          <w:szCs w:val="20"/>
          <w:highlight w:val="white"/>
          <w:lang w:val="en-GB"/>
        </w:rPr>
      </w:pPr>
      <w:r w:rsidRPr="00381F4F">
        <w:rPr>
          <w:rFonts w:ascii="Consolas" w:hAnsi="Consolas" w:cs="Courier New"/>
          <w:color w:val="000000"/>
          <w:sz w:val="20"/>
          <w:szCs w:val="20"/>
          <w:highlight w:val="white"/>
          <w:lang w:val="en-GB"/>
        </w:rPr>
        <w:t xml:space="preserve">                    </w:t>
      </w:r>
      <w:r w:rsidRPr="00381F4F">
        <w:rPr>
          <w:rFonts w:ascii="Consolas" w:hAnsi="Consolas" w:cs="Courier New"/>
          <w:b/>
          <w:bCs/>
          <w:color w:val="000080"/>
          <w:sz w:val="20"/>
          <w:szCs w:val="20"/>
          <w:highlight w:val="white"/>
          <w:lang w:val="en-GB"/>
        </w:rPr>
        <w:t>}</w:t>
      </w:r>
    </w:p>
    <w:p w14:paraId="426B8D29" w14:textId="77777777" w:rsidR="00953B83" w:rsidRPr="00381F4F" w:rsidRDefault="00953B83" w:rsidP="00953B83">
      <w:pPr>
        <w:autoSpaceDE w:val="0"/>
        <w:autoSpaceDN w:val="0"/>
        <w:adjustRightInd w:val="0"/>
        <w:spacing w:after="0" w:line="240" w:lineRule="auto"/>
        <w:jc w:val="left"/>
        <w:rPr>
          <w:rFonts w:ascii="Consolas" w:hAnsi="Consolas" w:cs="Courier New"/>
          <w:color w:val="000000"/>
          <w:sz w:val="20"/>
          <w:szCs w:val="20"/>
          <w:highlight w:val="white"/>
          <w:lang w:val="en-GB"/>
        </w:rPr>
      </w:pPr>
      <w:r w:rsidRPr="00381F4F">
        <w:rPr>
          <w:rFonts w:ascii="Consolas" w:hAnsi="Consolas" w:cs="Courier New"/>
          <w:color w:val="000000"/>
          <w:sz w:val="20"/>
          <w:szCs w:val="20"/>
          <w:highlight w:val="white"/>
          <w:lang w:val="en-GB"/>
        </w:rPr>
        <w:t xml:space="preserve">                `</w:t>
      </w:r>
      <w:r w:rsidRPr="00381F4F">
        <w:rPr>
          <w:rFonts w:ascii="Consolas" w:hAnsi="Consolas" w:cs="Courier New"/>
          <w:b/>
          <w:bCs/>
          <w:color w:val="000080"/>
          <w:sz w:val="20"/>
          <w:szCs w:val="20"/>
          <w:highlight w:val="white"/>
          <w:lang w:val="en-GB"/>
        </w:rPr>
        <w:t>;</w:t>
      </w:r>
    </w:p>
    <w:p w14:paraId="3207B731" w14:textId="73E8F42E" w:rsidR="0036544E" w:rsidRDefault="00953B83" w:rsidP="00953B83">
      <w:pPr>
        <w:widowControl w:val="0"/>
        <w:autoSpaceDE w:val="0"/>
        <w:autoSpaceDN w:val="0"/>
        <w:adjustRightInd w:val="0"/>
        <w:spacing w:after="0" w:line="240" w:lineRule="auto"/>
        <w:rPr>
          <w:rFonts w:ascii="Consolas" w:hAnsi="Consolas" w:cs="Courier New"/>
          <w:b/>
          <w:bCs/>
          <w:color w:val="000080"/>
          <w:sz w:val="20"/>
          <w:szCs w:val="20"/>
          <w:lang w:val="en-GB"/>
        </w:rPr>
      </w:pPr>
      <w:r w:rsidRPr="00381F4F">
        <w:rPr>
          <w:rFonts w:ascii="Consolas" w:hAnsi="Consolas" w:cs="Courier New"/>
          <w:color w:val="000000"/>
          <w:sz w:val="20"/>
          <w:szCs w:val="20"/>
          <w:highlight w:val="white"/>
          <w:lang w:val="en-GB"/>
        </w:rPr>
        <w:t xml:space="preserve">            </w:t>
      </w:r>
      <w:r w:rsidRPr="00381F4F">
        <w:rPr>
          <w:rFonts w:ascii="Consolas" w:hAnsi="Consolas" w:cs="Courier New"/>
          <w:b/>
          <w:bCs/>
          <w:color w:val="0000FF"/>
          <w:sz w:val="20"/>
          <w:szCs w:val="20"/>
          <w:highlight w:val="white"/>
          <w:lang w:val="en-GB"/>
        </w:rPr>
        <w:t>let</w:t>
      </w:r>
      <w:r w:rsidRPr="00381F4F">
        <w:rPr>
          <w:rFonts w:ascii="Consolas" w:hAnsi="Consolas" w:cs="Courier New"/>
          <w:color w:val="000000"/>
          <w:sz w:val="20"/>
          <w:szCs w:val="20"/>
          <w:highlight w:val="white"/>
          <w:lang w:val="en-GB"/>
        </w:rPr>
        <w:t xml:space="preserve"> </w:t>
      </w:r>
      <w:proofErr w:type="spellStart"/>
      <w:r w:rsidRPr="00381F4F">
        <w:rPr>
          <w:rFonts w:ascii="Consolas" w:hAnsi="Consolas" w:cs="Courier New"/>
          <w:color w:val="000000"/>
          <w:sz w:val="20"/>
          <w:szCs w:val="20"/>
          <w:highlight w:val="white"/>
          <w:lang w:val="en-GB"/>
        </w:rPr>
        <w:t>json</w:t>
      </w:r>
      <w:proofErr w:type="spellEnd"/>
      <w:r w:rsidRPr="00381F4F">
        <w:rPr>
          <w:rFonts w:ascii="Consolas" w:hAnsi="Consolas" w:cs="Courier New"/>
          <w:color w:val="000000"/>
          <w:sz w:val="20"/>
          <w:szCs w:val="20"/>
          <w:highlight w:val="white"/>
          <w:lang w:val="en-GB"/>
        </w:rPr>
        <w:t xml:space="preserve"> </w:t>
      </w:r>
      <w:r w:rsidRPr="00381F4F">
        <w:rPr>
          <w:rFonts w:ascii="Consolas" w:hAnsi="Consolas" w:cs="Courier New"/>
          <w:b/>
          <w:bCs/>
          <w:color w:val="000080"/>
          <w:sz w:val="20"/>
          <w:szCs w:val="20"/>
          <w:highlight w:val="white"/>
          <w:lang w:val="en-GB"/>
        </w:rPr>
        <w:t>=</w:t>
      </w:r>
      <w:r w:rsidRPr="00381F4F">
        <w:rPr>
          <w:rFonts w:ascii="Consolas" w:hAnsi="Consolas" w:cs="Courier New"/>
          <w:color w:val="000000"/>
          <w:sz w:val="20"/>
          <w:szCs w:val="20"/>
          <w:highlight w:val="white"/>
          <w:lang w:val="en-GB"/>
        </w:rPr>
        <w:t xml:space="preserve"> </w:t>
      </w:r>
      <w:r w:rsidRPr="00381F4F">
        <w:rPr>
          <w:rFonts w:ascii="Consolas" w:hAnsi="Consolas" w:cs="Courier New"/>
          <w:b/>
          <w:bCs/>
          <w:color w:val="0000FF"/>
          <w:sz w:val="20"/>
          <w:szCs w:val="20"/>
          <w:highlight w:val="white"/>
          <w:lang w:val="en-GB"/>
        </w:rPr>
        <w:t>await</w:t>
      </w:r>
      <w:r w:rsidRPr="00381F4F">
        <w:rPr>
          <w:rFonts w:ascii="Consolas" w:hAnsi="Consolas" w:cs="Courier New"/>
          <w:color w:val="000000"/>
          <w:sz w:val="20"/>
          <w:szCs w:val="20"/>
          <w:highlight w:val="white"/>
          <w:lang w:val="en-GB"/>
        </w:rPr>
        <w:t xml:space="preserve"> </w:t>
      </w:r>
      <w:proofErr w:type="spellStart"/>
      <w:proofErr w:type="gramStart"/>
      <w:r w:rsidRPr="00381F4F">
        <w:rPr>
          <w:rFonts w:ascii="Consolas" w:hAnsi="Consolas" w:cs="Courier New"/>
          <w:color w:val="000000"/>
          <w:sz w:val="20"/>
          <w:szCs w:val="20"/>
          <w:highlight w:val="white"/>
          <w:lang w:val="en-GB"/>
        </w:rPr>
        <w:t>js</w:t>
      </w:r>
      <w:r w:rsidRPr="00381F4F">
        <w:rPr>
          <w:rFonts w:ascii="Consolas" w:hAnsi="Consolas" w:cs="Courier New"/>
          <w:b/>
          <w:bCs/>
          <w:color w:val="000080"/>
          <w:sz w:val="20"/>
          <w:szCs w:val="20"/>
          <w:highlight w:val="white"/>
          <w:lang w:val="en-GB"/>
        </w:rPr>
        <w:t>.</w:t>
      </w:r>
      <w:r w:rsidRPr="00381F4F">
        <w:rPr>
          <w:rFonts w:ascii="Consolas" w:hAnsi="Consolas" w:cs="Courier New"/>
          <w:color w:val="000000"/>
          <w:sz w:val="20"/>
          <w:szCs w:val="20"/>
          <w:highlight w:val="white"/>
          <w:lang w:val="en-GB"/>
        </w:rPr>
        <w:t>api</w:t>
      </w:r>
      <w:r w:rsidRPr="00381F4F">
        <w:rPr>
          <w:rFonts w:ascii="Consolas" w:hAnsi="Consolas" w:cs="Courier New"/>
          <w:b/>
          <w:bCs/>
          <w:color w:val="000080"/>
          <w:sz w:val="20"/>
          <w:szCs w:val="20"/>
          <w:highlight w:val="white"/>
          <w:lang w:val="en-GB"/>
        </w:rPr>
        <w:t>.</w:t>
      </w:r>
      <w:r w:rsidRPr="00381F4F">
        <w:rPr>
          <w:rFonts w:ascii="Consolas" w:hAnsi="Consolas" w:cs="Courier New"/>
          <w:color w:val="000000"/>
          <w:sz w:val="20"/>
          <w:szCs w:val="20"/>
          <w:highlight w:val="white"/>
          <w:lang w:val="en-GB"/>
        </w:rPr>
        <w:t>graphql</w:t>
      </w:r>
      <w:proofErr w:type="spellEnd"/>
      <w:proofErr w:type="gramEnd"/>
      <w:r w:rsidRPr="00381F4F">
        <w:rPr>
          <w:rFonts w:ascii="Consolas" w:hAnsi="Consolas" w:cs="Courier New"/>
          <w:b/>
          <w:bCs/>
          <w:color w:val="000080"/>
          <w:sz w:val="20"/>
          <w:szCs w:val="20"/>
          <w:highlight w:val="white"/>
          <w:lang w:val="en-GB"/>
        </w:rPr>
        <w:t>(</w:t>
      </w:r>
      <w:r w:rsidRPr="00381F4F">
        <w:rPr>
          <w:rFonts w:ascii="Consolas" w:hAnsi="Consolas" w:cs="Courier New"/>
          <w:color w:val="000000"/>
          <w:sz w:val="20"/>
          <w:szCs w:val="20"/>
          <w:highlight w:val="white"/>
          <w:lang w:val="en-GB"/>
        </w:rPr>
        <w:t>query</w:t>
      </w:r>
      <w:r w:rsidRPr="00381F4F">
        <w:rPr>
          <w:rFonts w:ascii="Consolas" w:hAnsi="Consolas" w:cs="Courier New"/>
          <w:b/>
          <w:bCs/>
          <w:color w:val="000080"/>
          <w:sz w:val="20"/>
          <w:szCs w:val="20"/>
          <w:highlight w:val="white"/>
          <w:lang w:val="en-GB"/>
        </w:rPr>
        <w:t>);</w:t>
      </w:r>
    </w:p>
    <w:p w14:paraId="4AEC8265" w14:textId="77777777" w:rsidR="00310D20" w:rsidRPr="00381F4F" w:rsidRDefault="00310D20" w:rsidP="00953B83">
      <w:pPr>
        <w:widowControl w:val="0"/>
        <w:autoSpaceDE w:val="0"/>
        <w:autoSpaceDN w:val="0"/>
        <w:adjustRightInd w:val="0"/>
        <w:spacing w:after="0" w:line="240" w:lineRule="auto"/>
        <w:rPr>
          <w:rFonts w:ascii="Consolas" w:hAnsi="Consolas"/>
          <w:sz w:val="20"/>
          <w:szCs w:val="20"/>
        </w:rPr>
      </w:pPr>
    </w:p>
    <w:p w14:paraId="733852DD" w14:textId="43AEFFD0" w:rsidR="00350338" w:rsidRDefault="00310D20" w:rsidP="00381F4F">
      <w:pPr>
        <w:pStyle w:val="Opisslike"/>
        <w:jc w:val="center"/>
      </w:pPr>
      <w:r w:rsidRPr="00310D20">
        <w:t>Isječak koda</w:t>
      </w:r>
      <w:r w:rsidR="00350338">
        <w:t xml:space="preserve"> </w:t>
      </w:r>
      <w:r>
        <w:t>1</w:t>
      </w:r>
      <w:r w:rsidR="000D13AE">
        <w:rPr>
          <w:noProof/>
        </w:rPr>
        <w:t>.</w:t>
      </w:r>
      <w:r w:rsidR="00350338">
        <w:t xml:space="preserve"> </w:t>
      </w:r>
      <w:r w:rsidR="00350338" w:rsidRPr="00F139D7">
        <w:t xml:space="preserve">Dohvaćanje popisa svih knjiga određenog autora koristeći </w:t>
      </w:r>
      <w:proofErr w:type="spellStart"/>
      <w:r w:rsidR="00350338" w:rsidRPr="00F139D7">
        <w:t>GraphQL</w:t>
      </w:r>
      <w:proofErr w:type="spellEnd"/>
      <w:r w:rsidR="00350338" w:rsidRPr="00F139D7">
        <w:t>. [Autorski rad]</w:t>
      </w:r>
    </w:p>
    <w:p w14:paraId="0BE4A9DE" w14:textId="7E40E820" w:rsidR="00350338" w:rsidRDefault="00350338" w:rsidP="00350338"/>
    <w:p w14:paraId="7CE66C50" w14:textId="1278547A" w:rsidR="003A0965" w:rsidRDefault="00DD0456" w:rsidP="00350338">
      <w:r>
        <w:t xml:space="preserve"> Pozivi na REST API </w:t>
      </w:r>
      <w:r w:rsidR="00F22C4B">
        <w:t xml:space="preserve">vrše </w:t>
      </w:r>
      <w:r>
        <w:t>se kao GET zahtjevi pri dohvaćanju podataka sa servera, dok se za slanje podataka na server korist</w:t>
      </w:r>
      <w:r w:rsidR="00F22C4B">
        <w:t>e</w:t>
      </w:r>
      <w:r>
        <w:t xml:space="preserve"> POST zahtjevi. S druge strane, svi pozivi na </w:t>
      </w:r>
      <w:proofErr w:type="spellStart"/>
      <w:r>
        <w:t>GraphQL</w:t>
      </w:r>
      <w:proofErr w:type="spellEnd"/>
      <w:r>
        <w:t xml:space="preserve"> </w:t>
      </w:r>
      <w:proofErr w:type="spellStart"/>
      <w:r w:rsidRPr="00F22C4B">
        <w:rPr>
          <w:i/>
          <w:iCs/>
        </w:rPr>
        <w:t>endpoint</w:t>
      </w:r>
      <w:proofErr w:type="spellEnd"/>
      <w:r>
        <w:t xml:space="preserve"> (krajnju točku) </w:t>
      </w:r>
      <w:r w:rsidR="00F22C4B">
        <w:t>vrše</w:t>
      </w:r>
      <w:r>
        <w:t xml:space="preserve"> se kao POST zahtjevi kojima se u tijelu zahtjeva </w:t>
      </w:r>
      <w:r w:rsidR="00F22C4B">
        <w:t>šalje</w:t>
      </w:r>
      <w:r>
        <w:t xml:space="preserve"> </w:t>
      </w:r>
      <w:proofErr w:type="spellStart"/>
      <w:r>
        <w:t>GraphQL</w:t>
      </w:r>
      <w:proofErr w:type="spellEnd"/>
      <w:r>
        <w:t xml:space="preserve"> upit koji se treba izvršiti.</w:t>
      </w:r>
      <w:r w:rsidR="00544DF6">
        <w:t xml:space="preserve"> </w:t>
      </w:r>
      <w:r w:rsidR="00EE37CA">
        <w:t xml:space="preserve">S obzirom da se svi </w:t>
      </w:r>
      <w:proofErr w:type="spellStart"/>
      <w:r w:rsidR="00EE37CA">
        <w:t>GraphQL</w:t>
      </w:r>
      <w:proofErr w:type="spellEnd"/>
      <w:r w:rsidR="00EE37CA">
        <w:t xml:space="preserve"> upiti šalju na istu krajnju točku i vraćaju odgovor u JSON formatu, napravljena je posebna pomoćna funkcija koja prima samo </w:t>
      </w:r>
      <w:proofErr w:type="spellStart"/>
      <w:r w:rsidR="00EE37CA">
        <w:t>GraphQL</w:t>
      </w:r>
      <w:proofErr w:type="spellEnd"/>
      <w:r w:rsidR="00EE37CA">
        <w:t xml:space="preserve"> upit koji treba poslati na server u tijelu zahtjeva i koja vraća formatirani odgovor servera, do</w:t>
      </w:r>
      <w:r w:rsidR="00C67A59">
        <w:t xml:space="preserve">k </w:t>
      </w:r>
      <w:r w:rsidR="00C67A59">
        <w:lastRenderedPageBreak/>
        <w:t>je za korištenje REST API-a napravljeno više pomoćnih funkcija. Funkcije za GET zahtjev primaju samo URI na koji se šalju, te vraćaju ili HTTP odgovor ili formatirani JSON, dok funkcije za slanje POST zahtjeva primaju i URI na koji se šalju i podatke koji će se poslati u tijelu zahtjeva.</w:t>
      </w:r>
      <w:r w:rsidR="003A0965">
        <w:t xml:space="preserve"> Slijede primjeri nekih funkcija koje se </w:t>
      </w:r>
      <w:commentRangeStart w:id="30"/>
      <w:r w:rsidR="003A0965">
        <w:t>koriste</w:t>
      </w:r>
      <w:commentRangeEnd w:id="30"/>
      <w:r w:rsidR="00381F4F">
        <w:rPr>
          <w:rStyle w:val="Referencakomentara"/>
        </w:rPr>
        <w:commentReference w:id="30"/>
      </w:r>
      <w:r w:rsidR="003A0965">
        <w:t>.</w:t>
      </w:r>
    </w:p>
    <w:p w14:paraId="20712D4F" w14:textId="4A31320F" w:rsidR="003A0965" w:rsidRDefault="003A0965" w:rsidP="00350338">
      <w:pPr>
        <w:rPr>
          <w:rFonts w:ascii="Consolas" w:hAnsi="Consolas"/>
        </w:rPr>
      </w:pPr>
    </w:p>
    <w:p w14:paraId="6A697D0D" w14:textId="77777777" w:rsidR="007771BE" w:rsidRPr="00381F4F" w:rsidRDefault="007771BE" w:rsidP="00EE3731">
      <w:pPr>
        <w:widowControl w:val="0"/>
        <w:autoSpaceDE w:val="0"/>
        <w:autoSpaceDN w:val="0"/>
        <w:adjustRightInd w:val="0"/>
        <w:spacing w:after="0" w:line="240" w:lineRule="auto"/>
        <w:jc w:val="left"/>
        <w:rPr>
          <w:rFonts w:ascii="Consolas" w:hAnsi="Consolas" w:cs="Courier New"/>
          <w:color w:val="000000"/>
          <w:sz w:val="20"/>
          <w:szCs w:val="20"/>
          <w:highlight w:val="white"/>
        </w:rPr>
      </w:pPr>
      <w:r w:rsidRPr="00381F4F">
        <w:rPr>
          <w:rFonts w:ascii="Consolas" w:hAnsi="Consolas" w:cs="Courier New"/>
          <w:b/>
          <w:bCs/>
          <w:color w:val="0000FF"/>
          <w:sz w:val="20"/>
          <w:szCs w:val="20"/>
          <w:highlight w:val="white"/>
        </w:rPr>
        <w:t>let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id</w:t>
      </w:r>
      <w:proofErr w:type="spellEnd"/>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js</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page</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get_id</w:t>
      </w:r>
      <w:proofErr w:type="spellEnd"/>
      <w:r w:rsidRPr="00381F4F">
        <w:rPr>
          <w:rFonts w:ascii="Consolas" w:hAnsi="Consolas" w:cs="Courier New"/>
          <w:b/>
          <w:bCs/>
          <w:color w:val="000080"/>
          <w:sz w:val="20"/>
          <w:szCs w:val="20"/>
          <w:highlight w:val="white"/>
        </w:rPr>
        <w:t>();</w:t>
      </w:r>
    </w:p>
    <w:p w14:paraId="6BEF54A8" w14:textId="4CBB004A" w:rsidR="007771BE" w:rsidRPr="00381F4F" w:rsidRDefault="007771BE" w:rsidP="00EE3731">
      <w:pPr>
        <w:widowControl w:val="0"/>
        <w:autoSpaceDE w:val="0"/>
        <w:autoSpaceDN w:val="0"/>
        <w:adjustRightInd w:val="0"/>
        <w:spacing w:after="0" w:line="240" w:lineRule="auto"/>
        <w:jc w:val="left"/>
        <w:rPr>
          <w:rFonts w:ascii="Consolas" w:hAnsi="Consolas" w:cs="Courier New"/>
          <w:color w:val="000000"/>
          <w:sz w:val="20"/>
          <w:szCs w:val="20"/>
          <w:highlight w:val="white"/>
        </w:rPr>
      </w:pPr>
      <w:r w:rsidRPr="00381F4F">
        <w:rPr>
          <w:rFonts w:ascii="Consolas" w:hAnsi="Consolas" w:cs="Courier New"/>
          <w:b/>
          <w:bCs/>
          <w:color w:val="0000FF"/>
          <w:sz w:val="20"/>
          <w:szCs w:val="20"/>
          <w:highlight w:val="white"/>
        </w:rPr>
        <w:t>let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url</w:t>
      </w:r>
      <w:proofErr w:type="spellEnd"/>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 xml:space="preserve"> </w:t>
      </w:r>
      <w:r w:rsidRPr="00381F4F">
        <w:rPr>
          <w:rFonts w:ascii="Consolas" w:hAnsi="Consolas" w:cs="Courier New"/>
          <w:color w:val="808080"/>
          <w:sz w:val="20"/>
          <w:szCs w:val="20"/>
          <w:highlight w:val="white"/>
        </w:rPr>
        <w:t>"</w:t>
      </w:r>
      <w:proofErr w:type="spellStart"/>
      <w:r w:rsidRPr="00381F4F">
        <w:rPr>
          <w:rFonts w:ascii="Consolas" w:hAnsi="Consolas" w:cs="Courier New"/>
          <w:color w:val="808080"/>
          <w:sz w:val="20"/>
          <w:szCs w:val="20"/>
          <w:highlight w:val="white"/>
        </w:rPr>
        <w:t>api</w:t>
      </w:r>
      <w:proofErr w:type="spellEnd"/>
      <w:r w:rsidRPr="00381F4F">
        <w:rPr>
          <w:rFonts w:ascii="Consolas" w:hAnsi="Consolas" w:cs="Courier New"/>
          <w:color w:val="808080"/>
          <w:sz w:val="20"/>
          <w:szCs w:val="20"/>
          <w:highlight w:val="white"/>
        </w:rPr>
        <w:t>/</w:t>
      </w:r>
      <w:proofErr w:type="spellStart"/>
      <w:r w:rsidRPr="00381F4F">
        <w:rPr>
          <w:rFonts w:ascii="Consolas" w:hAnsi="Consolas" w:cs="Courier New"/>
          <w:color w:val="808080"/>
          <w:sz w:val="20"/>
          <w:szCs w:val="20"/>
          <w:highlight w:val="white"/>
        </w:rPr>
        <w:t>books</w:t>
      </w:r>
      <w:proofErr w:type="spellEnd"/>
      <w:r w:rsidRPr="00381F4F">
        <w:rPr>
          <w:rFonts w:ascii="Consolas" w:hAnsi="Consolas" w:cs="Courier New"/>
          <w:color w:val="808080"/>
          <w:sz w:val="20"/>
          <w:szCs w:val="20"/>
          <w:highlight w:val="white"/>
        </w:rPr>
        <w:t>/</w:t>
      </w:r>
      <w:proofErr w:type="spellStart"/>
      <w:r w:rsidRPr="00381F4F">
        <w:rPr>
          <w:rFonts w:ascii="Consolas" w:hAnsi="Consolas" w:cs="Courier New"/>
          <w:color w:val="808080"/>
          <w:sz w:val="20"/>
          <w:szCs w:val="20"/>
          <w:highlight w:val="white"/>
        </w:rPr>
        <w:t>get_by_author?id</w:t>
      </w:r>
      <w:proofErr w:type="spellEnd"/>
      <w:r w:rsidRPr="00381F4F">
        <w:rPr>
          <w:rFonts w:ascii="Consolas" w:hAnsi="Consolas" w:cs="Courier New"/>
          <w:color w:val="808080"/>
          <w:sz w:val="20"/>
          <w:szCs w:val="20"/>
          <w:highlight w:val="white"/>
        </w:rPr>
        <w:t>="</w:t>
      </w:r>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id</w:t>
      </w:r>
      <w:proofErr w:type="spellEnd"/>
      <w:r w:rsidRPr="00381F4F">
        <w:rPr>
          <w:rFonts w:ascii="Consolas" w:hAnsi="Consolas" w:cs="Courier New"/>
          <w:b/>
          <w:bCs/>
          <w:color w:val="000080"/>
          <w:sz w:val="20"/>
          <w:szCs w:val="20"/>
          <w:highlight w:val="white"/>
        </w:rPr>
        <w:t>;</w:t>
      </w:r>
    </w:p>
    <w:p w14:paraId="38222D07" w14:textId="10009273" w:rsidR="00EE3731" w:rsidRDefault="007771BE" w:rsidP="00EE3731">
      <w:pPr>
        <w:pStyle w:val="Opisslike"/>
        <w:jc w:val="left"/>
        <w:rPr>
          <w:rFonts w:ascii="Consolas" w:hAnsi="Consolas" w:cs="Courier New"/>
          <w:b/>
          <w:bCs/>
          <w:color w:val="000080"/>
          <w:sz w:val="20"/>
          <w:szCs w:val="20"/>
        </w:rPr>
      </w:pPr>
      <w:r w:rsidRPr="00381F4F">
        <w:rPr>
          <w:rFonts w:ascii="Consolas" w:hAnsi="Consolas" w:cs="Courier New"/>
          <w:b/>
          <w:bCs/>
          <w:color w:val="0000FF"/>
          <w:sz w:val="20"/>
          <w:szCs w:val="20"/>
          <w:highlight w:val="white"/>
        </w:rPr>
        <w:t>let</w:t>
      </w:r>
      <w:r w:rsidRPr="00381F4F">
        <w:rPr>
          <w:rFonts w:ascii="Consolas" w:hAnsi="Consolas" w:cs="Courier New"/>
          <w:color w:val="000000"/>
          <w:sz w:val="20"/>
          <w:szCs w:val="20"/>
          <w:highlight w:val="white"/>
        </w:rPr>
        <w:t xml:space="preserve"> data </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b/>
          <w:bCs/>
          <w:color w:val="0000FF"/>
          <w:sz w:val="20"/>
          <w:szCs w:val="20"/>
          <w:highlight w:val="white"/>
        </w:rPr>
        <w:t>await</w:t>
      </w:r>
      <w:proofErr w:type="spellEnd"/>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js</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api</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get_json</w:t>
      </w:r>
      <w:proofErr w:type="spellEnd"/>
      <w:r w:rsidRPr="00381F4F">
        <w:rPr>
          <w:rFonts w:ascii="Consolas" w:hAnsi="Consolas" w:cs="Courier New"/>
          <w:b/>
          <w:bCs/>
          <w:color w:val="000080"/>
          <w:sz w:val="20"/>
          <w:szCs w:val="20"/>
          <w:highlight w:val="white"/>
        </w:rPr>
        <w:t>(</w:t>
      </w:r>
      <w:proofErr w:type="spellStart"/>
      <w:r w:rsidRPr="00381F4F">
        <w:rPr>
          <w:rFonts w:ascii="Consolas" w:hAnsi="Consolas" w:cs="Courier New"/>
          <w:color w:val="000000"/>
          <w:sz w:val="20"/>
          <w:szCs w:val="20"/>
          <w:highlight w:val="white"/>
        </w:rPr>
        <w:t>url</w:t>
      </w:r>
      <w:proofErr w:type="spellEnd"/>
      <w:r w:rsidRPr="00381F4F">
        <w:rPr>
          <w:rFonts w:ascii="Consolas" w:hAnsi="Consolas" w:cs="Courier New"/>
          <w:b/>
          <w:bCs/>
          <w:color w:val="000080"/>
          <w:sz w:val="20"/>
          <w:szCs w:val="20"/>
          <w:highlight w:val="white"/>
        </w:rPr>
        <w:t>);</w:t>
      </w:r>
    </w:p>
    <w:p w14:paraId="0464E682" w14:textId="1F15E415" w:rsidR="00350338" w:rsidRDefault="00310D20" w:rsidP="00381F4F">
      <w:pPr>
        <w:pStyle w:val="Opisslike"/>
        <w:jc w:val="center"/>
      </w:pPr>
      <w:r w:rsidRPr="00310D20">
        <w:t>Isječak koda</w:t>
      </w:r>
      <w:r w:rsidR="00EE3731">
        <w:t xml:space="preserve"> </w:t>
      </w:r>
      <w:r>
        <w:rPr>
          <w:noProof/>
        </w:rPr>
        <w:t>2</w:t>
      </w:r>
      <w:r w:rsidR="0036544E">
        <w:rPr>
          <w:noProof/>
        </w:rPr>
        <w:t>.</w:t>
      </w:r>
      <w:r w:rsidR="00350338">
        <w:t xml:space="preserve"> </w:t>
      </w:r>
      <w:r w:rsidR="00350338" w:rsidRPr="00013C6D">
        <w:t>Dohvaćanje popisa svih knjiga određenog autora koristeći REST API. [Autorski rad]</w:t>
      </w:r>
    </w:p>
    <w:p w14:paraId="6AD5767E" w14:textId="77777777" w:rsidR="00EE3731" w:rsidRPr="00EE3731" w:rsidRDefault="00EE3731" w:rsidP="00EE3731"/>
    <w:p w14:paraId="5DA4ADCC" w14:textId="77777777" w:rsidR="0036544E" w:rsidRPr="00381F4F" w:rsidRDefault="0036544E">
      <w:pPr>
        <w:widowControl w:val="0"/>
        <w:autoSpaceDE w:val="0"/>
        <w:autoSpaceDN w:val="0"/>
        <w:adjustRightInd w:val="0"/>
        <w:spacing w:after="0" w:line="240" w:lineRule="auto"/>
        <w:rPr>
          <w:rFonts w:ascii="Consolas" w:hAnsi="Consolas" w:cs="Courier New"/>
          <w:color w:val="000000"/>
          <w:sz w:val="20"/>
          <w:szCs w:val="20"/>
          <w:highlight w:val="white"/>
        </w:rPr>
      </w:pPr>
      <w:proofErr w:type="spellStart"/>
      <w:r w:rsidRPr="00381F4F">
        <w:rPr>
          <w:rFonts w:ascii="Consolas" w:hAnsi="Consolas" w:cs="Courier New"/>
          <w:b/>
          <w:bCs/>
          <w:color w:val="0000FF"/>
          <w:sz w:val="20"/>
          <w:szCs w:val="20"/>
          <w:highlight w:val="white"/>
        </w:rPr>
        <w:t>this</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save_book</w:t>
      </w:r>
      <w:proofErr w:type="spellEnd"/>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b/>
          <w:bCs/>
          <w:color w:val="0000FF"/>
          <w:sz w:val="20"/>
          <w:szCs w:val="20"/>
          <w:highlight w:val="white"/>
        </w:rPr>
        <w:t>async</w:t>
      </w:r>
      <w:proofErr w:type="spellEnd"/>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=&gt;</w:t>
      </w:r>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p>
    <w:p w14:paraId="11AC4B52" w14:textId="77777777" w:rsidR="0036544E" w:rsidRPr="00381F4F" w:rsidRDefault="0036544E">
      <w:pPr>
        <w:widowControl w:val="0"/>
        <w:autoSpaceDE w:val="0"/>
        <w:autoSpaceDN w:val="0"/>
        <w:adjustRightInd w:val="0"/>
        <w:spacing w:after="0" w:line="240" w:lineRule="auto"/>
        <w:rPr>
          <w:rFonts w:ascii="Consolas" w:hAnsi="Consolas" w:cs="Courier New"/>
          <w:color w:val="000000"/>
          <w:sz w:val="20"/>
          <w:szCs w:val="20"/>
          <w:highlight w:val="white"/>
        </w:rPr>
      </w:pPr>
      <w:r w:rsidRPr="00381F4F">
        <w:rPr>
          <w:rFonts w:ascii="Consolas" w:hAnsi="Consolas" w:cs="Courier New"/>
          <w:color w:val="000000"/>
          <w:sz w:val="20"/>
          <w:szCs w:val="20"/>
          <w:highlight w:val="white"/>
        </w:rPr>
        <w:tab/>
      </w:r>
    </w:p>
    <w:p w14:paraId="19D244F6" w14:textId="77777777" w:rsidR="0036544E" w:rsidRPr="00381F4F" w:rsidRDefault="0036544E">
      <w:pPr>
        <w:widowControl w:val="0"/>
        <w:autoSpaceDE w:val="0"/>
        <w:autoSpaceDN w:val="0"/>
        <w:adjustRightInd w:val="0"/>
        <w:spacing w:after="0" w:line="240" w:lineRule="auto"/>
        <w:rPr>
          <w:rFonts w:ascii="Consolas" w:hAnsi="Consolas" w:cs="Courier New"/>
          <w:color w:val="000000"/>
          <w:sz w:val="20"/>
          <w:szCs w:val="20"/>
          <w:highlight w:val="white"/>
        </w:rPr>
      </w:pPr>
      <w:r w:rsidRPr="00381F4F">
        <w:rPr>
          <w:rFonts w:ascii="Consolas" w:hAnsi="Consolas" w:cs="Courier New"/>
          <w:color w:val="000000"/>
          <w:sz w:val="20"/>
          <w:szCs w:val="20"/>
          <w:highlight w:val="white"/>
        </w:rPr>
        <w:t xml:space="preserve">            </w:t>
      </w:r>
      <w:r w:rsidRPr="00381F4F">
        <w:rPr>
          <w:rFonts w:ascii="Consolas" w:hAnsi="Consolas" w:cs="Courier New"/>
          <w:b/>
          <w:bCs/>
          <w:color w:val="0000FF"/>
          <w:sz w:val="20"/>
          <w:szCs w:val="20"/>
          <w:highlight w:val="white"/>
        </w:rPr>
        <w:t>let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id</w:t>
      </w:r>
      <w:proofErr w:type="spellEnd"/>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js</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page</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get_id</w:t>
      </w:r>
      <w:proofErr w:type="spellEnd"/>
      <w:r w:rsidRPr="00381F4F">
        <w:rPr>
          <w:rFonts w:ascii="Consolas" w:hAnsi="Consolas" w:cs="Courier New"/>
          <w:b/>
          <w:bCs/>
          <w:color w:val="000080"/>
          <w:sz w:val="20"/>
          <w:szCs w:val="20"/>
          <w:highlight w:val="white"/>
        </w:rPr>
        <w:t>();</w:t>
      </w:r>
    </w:p>
    <w:p w14:paraId="32AC3F60" w14:textId="77777777" w:rsidR="0036544E" w:rsidRPr="00381F4F" w:rsidRDefault="0036544E">
      <w:pPr>
        <w:widowControl w:val="0"/>
        <w:autoSpaceDE w:val="0"/>
        <w:autoSpaceDN w:val="0"/>
        <w:adjustRightInd w:val="0"/>
        <w:spacing w:after="0" w:line="240" w:lineRule="auto"/>
        <w:rPr>
          <w:rFonts w:ascii="Consolas" w:hAnsi="Consolas" w:cs="Courier New"/>
          <w:color w:val="000000"/>
          <w:sz w:val="20"/>
          <w:szCs w:val="20"/>
          <w:highlight w:val="white"/>
        </w:rPr>
      </w:pPr>
      <w:r w:rsidRPr="00381F4F">
        <w:rPr>
          <w:rFonts w:ascii="Consolas" w:hAnsi="Consolas" w:cs="Courier New"/>
          <w:color w:val="000000"/>
          <w:sz w:val="20"/>
          <w:szCs w:val="20"/>
          <w:highlight w:val="white"/>
        </w:rPr>
        <w:t xml:space="preserve">            </w:t>
      </w:r>
      <w:r w:rsidRPr="00381F4F">
        <w:rPr>
          <w:rFonts w:ascii="Consolas" w:hAnsi="Consolas" w:cs="Courier New"/>
          <w:b/>
          <w:bCs/>
          <w:color w:val="0000FF"/>
          <w:sz w:val="20"/>
          <w:szCs w:val="20"/>
          <w:highlight w:val="white"/>
        </w:rPr>
        <w:t>let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url</w:t>
      </w:r>
      <w:proofErr w:type="spellEnd"/>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r w:rsidRPr="00381F4F">
        <w:rPr>
          <w:rFonts w:ascii="Consolas" w:hAnsi="Consolas" w:cs="Courier New"/>
          <w:color w:val="808080"/>
          <w:sz w:val="20"/>
          <w:szCs w:val="20"/>
          <w:highlight w:val="white"/>
        </w:rPr>
        <w:t>"/</w:t>
      </w:r>
      <w:proofErr w:type="spellStart"/>
      <w:r w:rsidRPr="00381F4F">
        <w:rPr>
          <w:rFonts w:ascii="Consolas" w:hAnsi="Consolas" w:cs="Courier New"/>
          <w:color w:val="808080"/>
          <w:sz w:val="20"/>
          <w:szCs w:val="20"/>
          <w:highlight w:val="white"/>
        </w:rPr>
        <w:t>api</w:t>
      </w:r>
      <w:proofErr w:type="spellEnd"/>
      <w:r w:rsidRPr="00381F4F">
        <w:rPr>
          <w:rFonts w:ascii="Consolas" w:hAnsi="Consolas" w:cs="Courier New"/>
          <w:color w:val="808080"/>
          <w:sz w:val="20"/>
          <w:szCs w:val="20"/>
          <w:highlight w:val="white"/>
        </w:rPr>
        <w:t>/</w:t>
      </w:r>
      <w:proofErr w:type="spellStart"/>
      <w:r w:rsidRPr="00381F4F">
        <w:rPr>
          <w:rFonts w:ascii="Consolas" w:hAnsi="Consolas" w:cs="Courier New"/>
          <w:color w:val="808080"/>
          <w:sz w:val="20"/>
          <w:szCs w:val="20"/>
          <w:highlight w:val="white"/>
        </w:rPr>
        <w:t>books</w:t>
      </w:r>
      <w:proofErr w:type="spellEnd"/>
      <w:r w:rsidRPr="00381F4F">
        <w:rPr>
          <w:rFonts w:ascii="Consolas" w:hAnsi="Consolas" w:cs="Courier New"/>
          <w:color w:val="808080"/>
          <w:sz w:val="20"/>
          <w:szCs w:val="20"/>
          <w:highlight w:val="white"/>
        </w:rPr>
        <w:t>/</w:t>
      </w:r>
      <w:proofErr w:type="spellStart"/>
      <w:r w:rsidRPr="00381F4F">
        <w:rPr>
          <w:rFonts w:ascii="Consolas" w:hAnsi="Consolas" w:cs="Courier New"/>
          <w:color w:val="808080"/>
          <w:sz w:val="20"/>
          <w:szCs w:val="20"/>
          <w:highlight w:val="white"/>
        </w:rPr>
        <w:t>save</w:t>
      </w:r>
      <w:proofErr w:type="spellEnd"/>
      <w:r w:rsidRPr="00381F4F">
        <w:rPr>
          <w:rFonts w:ascii="Consolas" w:hAnsi="Consolas" w:cs="Courier New"/>
          <w:color w:val="808080"/>
          <w:sz w:val="20"/>
          <w:szCs w:val="20"/>
          <w:highlight w:val="white"/>
        </w:rPr>
        <w:t>"</w:t>
      </w:r>
      <w:r w:rsidRPr="00381F4F">
        <w:rPr>
          <w:rFonts w:ascii="Consolas" w:hAnsi="Consolas" w:cs="Courier New"/>
          <w:b/>
          <w:bCs/>
          <w:color w:val="000080"/>
          <w:sz w:val="20"/>
          <w:szCs w:val="20"/>
          <w:highlight w:val="white"/>
        </w:rPr>
        <w:t>;</w:t>
      </w:r>
    </w:p>
    <w:p w14:paraId="15080D96" w14:textId="77777777" w:rsidR="0036544E" w:rsidRPr="00381F4F" w:rsidRDefault="0036544E">
      <w:pPr>
        <w:widowControl w:val="0"/>
        <w:autoSpaceDE w:val="0"/>
        <w:autoSpaceDN w:val="0"/>
        <w:adjustRightInd w:val="0"/>
        <w:spacing w:after="0" w:line="240" w:lineRule="auto"/>
        <w:rPr>
          <w:rFonts w:ascii="Consolas" w:hAnsi="Consolas" w:cs="Courier New"/>
          <w:color w:val="000000"/>
          <w:sz w:val="20"/>
          <w:szCs w:val="20"/>
          <w:highlight w:val="white"/>
        </w:rPr>
      </w:pPr>
      <w:r w:rsidRPr="00381F4F">
        <w:rPr>
          <w:rFonts w:ascii="Consolas" w:hAnsi="Consolas" w:cs="Courier New"/>
          <w:color w:val="000000"/>
          <w:sz w:val="20"/>
          <w:szCs w:val="20"/>
          <w:highlight w:val="white"/>
        </w:rPr>
        <w:t xml:space="preserve">            </w:t>
      </w:r>
      <w:r w:rsidRPr="00381F4F">
        <w:rPr>
          <w:rFonts w:ascii="Consolas" w:hAnsi="Consolas" w:cs="Courier New"/>
          <w:b/>
          <w:bCs/>
          <w:color w:val="0000FF"/>
          <w:sz w:val="20"/>
          <w:szCs w:val="20"/>
          <w:highlight w:val="white"/>
        </w:rPr>
        <w:t>let</w:t>
      </w:r>
      <w:r w:rsidRPr="00381F4F">
        <w:rPr>
          <w:rFonts w:ascii="Consolas" w:hAnsi="Consolas" w:cs="Courier New"/>
          <w:color w:val="000000"/>
          <w:sz w:val="20"/>
          <w:szCs w:val="20"/>
          <w:highlight w:val="white"/>
        </w:rPr>
        <w:t xml:space="preserve"> data </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p>
    <w:p w14:paraId="70FDE072" w14:textId="77777777" w:rsidR="0036544E" w:rsidRPr="00381F4F" w:rsidRDefault="0036544E">
      <w:pPr>
        <w:widowControl w:val="0"/>
        <w:autoSpaceDE w:val="0"/>
        <w:autoSpaceDN w:val="0"/>
        <w:adjustRightInd w:val="0"/>
        <w:spacing w:after="0" w:line="240" w:lineRule="auto"/>
        <w:rPr>
          <w:rFonts w:ascii="Consolas" w:hAnsi="Consolas" w:cs="Courier New"/>
          <w:color w:val="000000"/>
          <w:sz w:val="20"/>
          <w:szCs w:val="20"/>
          <w:highlight w:val="white"/>
        </w:rPr>
      </w:pPr>
      <w:r w:rsidRPr="00381F4F">
        <w:rPr>
          <w:rFonts w:ascii="Consolas" w:hAnsi="Consolas" w:cs="Courier New"/>
          <w:color w:val="000000"/>
          <w:sz w:val="20"/>
          <w:szCs w:val="20"/>
          <w:highlight w:val="white"/>
        </w:rPr>
        <w:tab/>
      </w:r>
      <w:r w:rsidRPr="00381F4F">
        <w:rPr>
          <w:rFonts w:ascii="Consolas" w:hAnsi="Consolas" w:cs="Courier New"/>
          <w:color w:val="000000"/>
          <w:sz w:val="20"/>
          <w:szCs w:val="20"/>
          <w:highlight w:val="white"/>
        </w:rPr>
        <w:tab/>
      </w:r>
      <w:r w:rsidRPr="00381F4F">
        <w:rPr>
          <w:rFonts w:ascii="Consolas" w:hAnsi="Consolas" w:cs="Courier New"/>
          <w:color w:val="000000"/>
          <w:sz w:val="20"/>
          <w:szCs w:val="20"/>
          <w:highlight w:val="white"/>
        </w:rPr>
        <w:tab/>
      </w:r>
    </w:p>
    <w:p w14:paraId="56987504" w14:textId="77777777" w:rsidR="0036544E" w:rsidRPr="00381F4F" w:rsidRDefault="0036544E">
      <w:pPr>
        <w:widowControl w:val="0"/>
        <w:autoSpaceDE w:val="0"/>
        <w:autoSpaceDN w:val="0"/>
        <w:adjustRightInd w:val="0"/>
        <w:spacing w:after="0" w:line="240" w:lineRule="auto"/>
        <w:rPr>
          <w:rFonts w:ascii="Consolas" w:hAnsi="Consolas" w:cs="Courier New"/>
          <w:color w:val="000000"/>
          <w:sz w:val="20"/>
          <w:szCs w:val="20"/>
          <w:highlight w:val="white"/>
        </w:rPr>
      </w:pPr>
      <w:r w:rsidRPr="00381F4F">
        <w:rPr>
          <w:rFonts w:ascii="Consolas" w:hAnsi="Consolas" w:cs="Courier New"/>
          <w:color w:val="000000"/>
          <w:sz w:val="20"/>
          <w:szCs w:val="20"/>
          <w:highlight w:val="white"/>
        </w:rPr>
        <w:t xml:space="preserve">            data</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 xml:space="preserve">id </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id</w:t>
      </w:r>
      <w:proofErr w:type="spellEnd"/>
      <w:r w:rsidRPr="00381F4F">
        <w:rPr>
          <w:rFonts w:ascii="Consolas" w:hAnsi="Consolas" w:cs="Courier New"/>
          <w:b/>
          <w:bCs/>
          <w:color w:val="000080"/>
          <w:sz w:val="20"/>
          <w:szCs w:val="20"/>
          <w:highlight w:val="white"/>
        </w:rPr>
        <w:t>;</w:t>
      </w:r>
    </w:p>
    <w:p w14:paraId="31CE012E" w14:textId="77777777" w:rsidR="0036544E" w:rsidRPr="00381F4F" w:rsidRDefault="0036544E">
      <w:pPr>
        <w:widowControl w:val="0"/>
        <w:autoSpaceDE w:val="0"/>
        <w:autoSpaceDN w:val="0"/>
        <w:adjustRightInd w:val="0"/>
        <w:spacing w:after="0" w:line="240" w:lineRule="auto"/>
        <w:rPr>
          <w:rFonts w:ascii="Consolas" w:hAnsi="Consolas" w:cs="Courier New"/>
          <w:color w:val="000000"/>
          <w:sz w:val="20"/>
          <w:szCs w:val="20"/>
          <w:highlight w:val="white"/>
        </w:rPr>
      </w:pP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data</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isbn</w:t>
      </w:r>
      <w:proofErr w:type="spellEnd"/>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book_isbn</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value</w:t>
      </w:r>
      <w:proofErr w:type="spellEnd"/>
      <w:r w:rsidRPr="00381F4F">
        <w:rPr>
          <w:rFonts w:ascii="Consolas" w:hAnsi="Consolas" w:cs="Courier New"/>
          <w:b/>
          <w:bCs/>
          <w:color w:val="000080"/>
          <w:sz w:val="20"/>
          <w:szCs w:val="20"/>
          <w:highlight w:val="white"/>
        </w:rPr>
        <w:t>;</w:t>
      </w:r>
    </w:p>
    <w:p w14:paraId="47101CAC" w14:textId="77777777" w:rsidR="0036544E" w:rsidRPr="00381F4F" w:rsidRDefault="0036544E">
      <w:pPr>
        <w:widowControl w:val="0"/>
        <w:autoSpaceDE w:val="0"/>
        <w:autoSpaceDN w:val="0"/>
        <w:adjustRightInd w:val="0"/>
        <w:spacing w:after="0" w:line="240" w:lineRule="auto"/>
        <w:rPr>
          <w:rFonts w:ascii="Consolas" w:hAnsi="Consolas" w:cs="Courier New"/>
          <w:color w:val="000000"/>
          <w:sz w:val="20"/>
          <w:szCs w:val="20"/>
          <w:highlight w:val="white"/>
        </w:rPr>
      </w:pP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data</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year</w:t>
      </w:r>
      <w:proofErr w:type="spellEnd"/>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book_year</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value</w:t>
      </w:r>
      <w:proofErr w:type="spellEnd"/>
      <w:r w:rsidRPr="00381F4F">
        <w:rPr>
          <w:rFonts w:ascii="Consolas" w:hAnsi="Consolas" w:cs="Courier New"/>
          <w:b/>
          <w:bCs/>
          <w:color w:val="000080"/>
          <w:sz w:val="20"/>
          <w:szCs w:val="20"/>
          <w:highlight w:val="white"/>
        </w:rPr>
        <w:t>;</w:t>
      </w:r>
    </w:p>
    <w:p w14:paraId="5028DFF4" w14:textId="77777777" w:rsidR="0036544E" w:rsidRPr="00381F4F" w:rsidRDefault="0036544E">
      <w:pPr>
        <w:widowControl w:val="0"/>
        <w:autoSpaceDE w:val="0"/>
        <w:autoSpaceDN w:val="0"/>
        <w:adjustRightInd w:val="0"/>
        <w:spacing w:after="0" w:line="240" w:lineRule="auto"/>
        <w:rPr>
          <w:rFonts w:ascii="Consolas" w:hAnsi="Consolas" w:cs="Courier New"/>
          <w:color w:val="000000"/>
          <w:sz w:val="20"/>
          <w:szCs w:val="20"/>
          <w:highlight w:val="white"/>
        </w:rPr>
      </w:pP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data</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number_of_copies</w:t>
      </w:r>
      <w:proofErr w:type="spellEnd"/>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book_copies</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value</w:t>
      </w:r>
      <w:proofErr w:type="spellEnd"/>
      <w:r w:rsidRPr="00381F4F">
        <w:rPr>
          <w:rFonts w:ascii="Consolas" w:hAnsi="Consolas" w:cs="Courier New"/>
          <w:b/>
          <w:bCs/>
          <w:color w:val="000080"/>
          <w:sz w:val="20"/>
          <w:szCs w:val="20"/>
          <w:highlight w:val="white"/>
        </w:rPr>
        <w:t>;</w:t>
      </w:r>
    </w:p>
    <w:p w14:paraId="4B247BF1" w14:textId="77777777" w:rsidR="0036544E" w:rsidRPr="00381F4F" w:rsidRDefault="0036544E">
      <w:pPr>
        <w:widowControl w:val="0"/>
        <w:autoSpaceDE w:val="0"/>
        <w:autoSpaceDN w:val="0"/>
        <w:adjustRightInd w:val="0"/>
        <w:spacing w:after="0" w:line="240" w:lineRule="auto"/>
        <w:rPr>
          <w:rFonts w:ascii="Consolas" w:hAnsi="Consolas" w:cs="Courier New"/>
          <w:color w:val="000000"/>
          <w:sz w:val="20"/>
          <w:szCs w:val="20"/>
          <w:highlight w:val="white"/>
        </w:rPr>
      </w:pP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data</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price</w:t>
      </w:r>
      <w:proofErr w:type="spellEnd"/>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book_price</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value</w:t>
      </w:r>
      <w:proofErr w:type="spellEnd"/>
      <w:r w:rsidRPr="00381F4F">
        <w:rPr>
          <w:rFonts w:ascii="Consolas" w:hAnsi="Consolas" w:cs="Courier New"/>
          <w:b/>
          <w:bCs/>
          <w:color w:val="000080"/>
          <w:sz w:val="20"/>
          <w:szCs w:val="20"/>
          <w:highlight w:val="white"/>
        </w:rPr>
        <w:t>;</w:t>
      </w:r>
    </w:p>
    <w:p w14:paraId="51B3A065" w14:textId="77777777" w:rsidR="0036544E" w:rsidRPr="00381F4F" w:rsidRDefault="0036544E">
      <w:pPr>
        <w:widowControl w:val="0"/>
        <w:autoSpaceDE w:val="0"/>
        <w:autoSpaceDN w:val="0"/>
        <w:adjustRightInd w:val="0"/>
        <w:spacing w:after="0" w:line="240" w:lineRule="auto"/>
        <w:rPr>
          <w:rFonts w:ascii="Consolas" w:hAnsi="Consolas" w:cs="Courier New"/>
          <w:color w:val="000000"/>
          <w:sz w:val="20"/>
          <w:szCs w:val="20"/>
          <w:highlight w:val="white"/>
        </w:rPr>
      </w:pP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data</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item_call_number</w:t>
      </w:r>
      <w:proofErr w:type="spellEnd"/>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book_call_number</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value</w:t>
      </w:r>
      <w:proofErr w:type="spellEnd"/>
      <w:r w:rsidRPr="00381F4F">
        <w:rPr>
          <w:rFonts w:ascii="Consolas" w:hAnsi="Consolas" w:cs="Courier New"/>
          <w:b/>
          <w:bCs/>
          <w:color w:val="000080"/>
          <w:sz w:val="20"/>
          <w:szCs w:val="20"/>
          <w:highlight w:val="white"/>
        </w:rPr>
        <w:t>;</w:t>
      </w:r>
    </w:p>
    <w:p w14:paraId="731D2658" w14:textId="77777777" w:rsidR="0036544E" w:rsidRPr="00381F4F" w:rsidRDefault="0036544E">
      <w:pPr>
        <w:widowControl w:val="0"/>
        <w:autoSpaceDE w:val="0"/>
        <w:autoSpaceDN w:val="0"/>
        <w:adjustRightInd w:val="0"/>
        <w:spacing w:after="0" w:line="240" w:lineRule="auto"/>
        <w:rPr>
          <w:rFonts w:ascii="Consolas" w:hAnsi="Consolas" w:cs="Courier New"/>
          <w:color w:val="000000"/>
          <w:sz w:val="20"/>
          <w:szCs w:val="20"/>
          <w:highlight w:val="white"/>
        </w:rPr>
      </w:pP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data</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publisher_code</w:t>
      </w:r>
      <w:proofErr w:type="spellEnd"/>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book_publisher</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value</w:t>
      </w:r>
      <w:proofErr w:type="spellEnd"/>
      <w:r w:rsidRPr="00381F4F">
        <w:rPr>
          <w:rFonts w:ascii="Consolas" w:hAnsi="Consolas" w:cs="Courier New"/>
          <w:b/>
          <w:bCs/>
          <w:color w:val="000080"/>
          <w:sz w:val="20"/>
          <w:szCs w:val="20"/>
          <w:highlight w:val="white"/>
        </w:rPr>
        <w:t>;</w:t>
      </w:r>
    </w:p>
    <w:p w14:paraId="4054EE23" w14:textId="77777777" w:rsidR="0036544E" w:rsidRPr="00381F4F" w:rsidRDefault="0036544E">
      <w:pPr>
        <w:widowControl w:val="0"/>
        <w:autoSpaceDE w:val="0"/>
        <w:autoSpaceDN w:val="0"/>
        <w:adjustRightInd w:val="0"/>
        <w:spacing w:after="0" w:line="240" w:lineRule="auto"/>
        <w:rPr>
          <w:rFonts w:ascii="Consolas" w:hAnsi="Consolas" w:cs="Courier New"/>
          <w:color w:val="000000"/>
          <w:sz w:val="20"/>
          <w:szCs w:val="20"/>
          <w:highlight w:val="white"/>
        </w:rPr>
      </w:pP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data</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edition_statement</w:t>
      </w:r>
      <w:proofErr w:type="spellEnd"/>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book_edition</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value</w:t>
      </w:r>
      <w:proofErr w:type="spellEnd"/>
      <w:r w:rsidRPr="00381F4F">
        <w:rPr>
          <w:rFonts w:ascii="Consolas" w:hAnsi="Consolas" w:cs="Courier New"/>
          <w:b/>
          <w:bCs/>
          <w:color w:val="000080"/>
          <w:sz w:val="20"/>
          <w:szCs w:val="20"/>
          <w:highlight w:val="white"/>
        </w:rPr>
        <w:t>;</w:t>
      </w:r>
    </w:p>
    <w:p w14:paraId="15408B69" w14:textId="77777777" w:rsidR="0036544E" w:rsidRPr="00381F4F" w:rsidRDefault="0036544E">
      <w:pPr>
        <w:widowControl w:val="0"/>
        <w:autoSpaceDE w:val="0"/>
        <w:autoSpaceDN w:val="0"/>
        <w:adjustRightInd w:val="0"/>
        <w:spacing w:after="0" w:line="240" w:lineRule="auto"/>
        <w:rPr>
          <w:rFonts w:ascii="Consolas" w:hAnsi="Consolas" w:cs="Courier New"/>
          <w:color w:val="000000"/>
          <w:sz w:val="20"/>
          <w:szCs w:val="20"/>
          <w:highlight w:val="white"/>
        </w:rPr>
      </w:pPr>
      <w:r w:rsidRPr="00381F4F">
        <w:rPr>
          <w:rFonts w:ascii="Consolas" w:hAnsi="Consolas" w:cs="Courier New"/>
          <w:color w:val="000000"/>
          <w:sz w:val="20"/>
          <w:szCs w:val="20"/>
          <w:highlight w:val="white"/>
        </w:rPr>
        <w:tab/>
      </w:r>
      <w:r w:rsidRPr="00381F4F">
        <w:rPr>
          <w:rFonts w:ascii="Consolas" w:hAnsi="Consolas" w:cs="Courier New"/>
          <w:color w:val="000000"/>
          <w:sz w:val="20"/>
          <w:szCs w:val="20"/>
          <w:highlight w:val="white"/>
        </w:rPr>
        <w:tab/>
      </w:r>
      <w:r w:rsidRPr="00381F4F">
        <w:rPr>
          <w:rFonts w:ascii="Consolas" w:hAnsi="Consolas" w:cs="Courier New"/>
          <w:color w:val="000000"/>
          <w:sz w:val="20"/>
          <w:szCs w:val="20"/>
          <w:highlight w:val="white"/>
        </w:rPr>
        <w:tab/>
      </w:r>
    </w:p>
    <w:p w14:paraId="6830F4B0" w14:textId="77777777" w:rsidR="0036544E" w:rsidRPr="00381F4F" w:rsidRDefault="0036544E">
      <w:pPr>
        <w:widowControl w:val="0"/>
        <w:autoSpaceDE w:val="0"/>
        <w:autoSpaceDN w:val="0"/>
        <w:adjustRightInd w:val="0"/>
        <w:spacing w:after="0" w:line="240" w:lineRule="auto"/>
        <w:rPr>
          <w:rFonts w:ascii="Consolas" w:hAnsi="Consolas" w:cs="Courier New"/>
          <w:color w:val="000000"/>
          <w:sz w:val="20"/>
          <w:szCs w:val="20"/>
          <w:highlight w:val="white"/>
        </w:rPr>
      </w:pPr>
      <w:r w:rsidRPr="00381F4F">
        <w:rPr>
          <w:rFonts w:ascii="Consolas" w:hAnsi="Consolas" w:cs="Courier New"/>
          <w:color w:val="000000"/>
          <w:sz w:val="20"/>
          <w:szCs w:val="20"/>
          <w:highlight w:val="white"/>
        </w:rPr>
        <w:t xml:space="preserve">            </w:t>
      </w:r>
      <w:r w:rsidRPr="00381F4F">
        <w:rPr>
          <w:rFonts w:ascii="Consolas" w:hAnsi="Consolas" w:cs="Courier New"/>
          <w:b/>
          <w:bCs/>
          <w:color w:val="0000FF"/>
          <w:sz w:val="20"/>
          <w:szCs w:val="20"/>
          <w:highlight w:val="white"/>
        </w:rPr>
        <w:t>let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res</w:t>
      </w:r>
      <w:proofErr w:type="spellEnd"/>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b/>
          <w:bCs/>
          <w:color w:val="0000FF"/>
          <w:sz w:val="20"/>
          <w:szCs w:val="20"/>
          <w:highlight w:val="white"/>
        </w:rPr>
        <w:t>await</w:t>
      </w:r>
      <w:proofErr w:type="spellEnd"/>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js</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api</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post</w:t>
      </w:r>
      <w:proofErr w:type="spellEnd"/>
      <w:r w:rsidRPr="00381F4F">
        <w:rPr>
          <w:rFonts w:ascii="Consolas" w:hAnsi="Consolas" w:cs="Courier New"/>
          <w:b/>
          <w:bCs/>
          <w:color w:val="000080"/>
          <w:sz w:val="20"/>
          <w:szCs w:val="20"/>
          <w:highlight w:val="white"/>
        </w:rPr>
        <w:t>(</w:t>
      </w:r>
      <w:proofErr w:type="spellStart"/>
      <w:r w:rsidRPr="00381F4F">
        <w:rPr>
          <w:rFonts w:ascii="Consolas" w:hAnsi="Consolas" w:cs="Courier New"/>
          <w:color w:val="000000"/>
          <w:sz w:val="20"/>
          <w:szCs w:val="20"/>
          <w:highlight w:val="white"/>
        </w:rPr>
        <w:t>url</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data</w:t>
      </w:r>
      <w:proofErr w:type="spellEnd"/>
      <w:r w:rsidRPr="00381F4F">
        <w:rPr>
          <w:rFonts w:ascii="Consolas" w:hAnsi="Consolas" w:cs="Courier New"/>
          <w:b/>
          <w:bCs/>
          <w:color w:val="000080"/>
          <w:sz w:val="20"/>
          <w:szCs w:val="20"/>
          <w:highlight w:val="white"/>
        </w:rPr>
        <w:t>);</w:t>
      </w:r>
    </w:p>
    <w:p w14:paraId="7AD9F9E6" w14:textId="77777777" w:rsidR="00EE3731" w:rsidRDefault="0036544E" w:rsidP="00EE3731">
      <w:pPr>
        <w:pStyle w:val="Opisslike"/>
        <w:jc w:val="left"/>
        <w:rPr>
          <w:rFonts w:ascii="Consolas" w:hAnsi="Consolas" w:cs="Courier New"/>
          <w:b/>
          <w:bCs/>
          <w:color w:val="000080"/>
          <w:sz w:val="20"/>
          <w:szCs w:val="20"/>
        </w:rPr>
      </w:pPr>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p>
    <w:p w14:paraId="7BAB8186" w14:textId="45662659" w:rsidR="00350338" w:rsidRDefault="0054205B" w:rsidP="00381F4F">
      <w:pPr>
        <w:pStyle w:val="Opisslike"/>
        <w:jc w:val="center"/>
      </w:pPr>
      <w:r>
        <w:rPr>
          <w:noProof/>
        </w:rPr>
        <w:t>Isječak koda 3</w:t>
      </w:r>
      <w:r w:rsidR="000D13AE">
        <w:rPr>
          <w:noProof/>
        </w:rPr>
        <w:t>.</w:t>
      </w:r>
      <w:r w:rsidR="00350338">
        <w:t xml:space="preserve"> </w:t>
      </w:r>
      <w:r w:rsidR="00350338" w:rsidRPr="0027782C">
        <w:t xml:space="preserve">Funkcija za spremanje/ažuriranje podataka o knjizi koristeći </w:t>
      </w:r>
      <w:r w:rsidR="00350338">
        <w:t>REST API</w:t>
      </w:r>
      <w:r w:rsidR="00350338" w:rsidRPr="0027782C">
        <w:t>. [Autorski rad]</w:t>
      </w:r>
    </w:p>
    <w:p w14:paraId="78E0CD3A" w14:textId="76439E8F" w:rsidR="00350338" w:rsidRDefault="00350338" w:rsidP="00350338"/>
    <w:p w14:paraId="357DB217" w14:textId="77777777" w:rsidR="000D13AE" w:rsidRPr="00381F4F" w:rsidRDefault="000D13AE">
      <w:pPr>
        <w:widowControl w:val="0"/>
        <w:autoSpaceDE w:val="0"/>
        <w:autoSpaceDN w:val="0"/>
        <w:adjustRightInd w:val="0"/>
        <w:spacing w:after="0" w:line="240" w:lineRule="auto"/>
        <w:rPr>
          <w:rFonts w:ascii="Consolas" w:hAnsi="Consolas" w:cs="Courier New"/>
          <w:color w:val="000000"/>
          <w:sz w:val="20"/>
          <w:szCs w:val="20"/>
          <w:highlight w:val="white"/>
        </w:rPr>
      </w:pPr>
      <w:proofErr w:type="spellStart"/>
      <w:r w:rsidRPr="00381F4F">
        <w:rPr>
          <w:rFonts w:ascii="Consolas" w:hAnsi="Consolas" w:cs="Courier New"/>
          <w:b/>
          <w:bCs/>
          <w:color w:val="0000FF"/>
          <w:sz w:val="20"/>
          <w:szCs w:val="20"/>
          <w:highlight w:val="white"/>
        </w:rPr>
        <w:t>this</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save_book</w:t>
      </w:r>
      <w:proofErr w:type="spellEnd"/>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b/>
          <w:bCs/>
          <w:color w:val="0000FF"/>
          <w:sz w:val="20"/>
          <w:szCs w:val="20"/>
          <w:highlight w:val="white"/>
        </w:rPr>
        <w:t>async</w:t>
      </w:r>
      <w:proofErr w:type="spellEnd"/>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=&gt;</w:t>
      </w:r>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p>
    <w:p w14:paraId="3225DB85" w14:textId="77777777" w:rsidR="000D13AE" w:rsidRPr="00381F4F" w:rsidRDefault="000D13AE">
      <w:pPr>
        <w:widowControl w:val="0"/>
        <w:autoSpaceDE w:val="0"/>
        <w:autoSpaceDN w:val="0"/>
        <w:adjustRightInd w:val="0"/>
        <w:spacing w:after="0" w:line="240" w:lineRule="auto"/>
        <w:rPr>
          <w:rFonts w:ascii="Consolas" w:hAnsi="Consolas" w:cs="Courier New"/>
          <w:color w:val="000000"/>
          <w:sz w:val="20"/>
          <w:szCs w:val="20"/>
          <w:highlight w:val="white"/>
        </w:rPr>
      </w:pPr>
      <w:r w:rsidRPr="00381F4F">
        <w:rPr>
          <w:rFonts w:ascii="Consolas" w:hAnsi="Consolas" w:cs="Courier New"/>
          <w:color w:val="000000"/>
          <w:sz w:val="20"/>
          <w:szCs w:val="20"/>
          <w:highlight w:val="white"/>
        </w:rPr>
        <w:t xml:space="preserve">            </w:t>
      </w:r>
    </w:p>
    <w:p w14:paraId="71635BE0" w14:textId="77777777" w:rsidR="000D13AE" w:rsidRPr="00381F4F" w:rsidRDefault="000D13AE">
      <w:pPr>
        <w:widowControl w:val="0"/>
        <w:autoSpaceDE w:val="0"/>
        <w:autoSpaceDN w:val="0"/>
        <w:adjustRightInd w:val="0"/>
        <w:spacing w:after="0" w:line="240" w:lineRule="auto"/>
        <w:rPr>
          <w:rFonts w:ascii="Consolas" w:hAnsi="Consolas" w:cs="Courier New"/>
          <w:color w:val="000000"/>
          <w:sz w:val="20"/>
          <w:szCs w:val="20"/>
          <w:highlight w:val="white"/>
        </w:rPr>
      </w:pPr>
      <w:r w:rsidRPr="00381F4F">
        <w:rPr>
          <w:rFonts w:ascii="Consolas" w:hAnsi="Consolas" w:cs="Courier New"/>
          <w:color w:val="000000"/>
          <w:sz w:val="20"/>
          <w:szCs w:val="20"/>
          <w:highlight w:val="white"/>
        </w:rPr>
        <w:t xml:space="preserve">            </w:t>
      </w:r>
      <w:r w:rsidRPr="00381F4F">
        <w:rPr>
          <w:rFonts w:ascii="Consolas" w:hAnsi="Consolas" w:cs="Courier New"/>
          <w:b/>
          <w:bCs/>
          <w:color w:val="0000FF"/>
          <w:sz w:val="20"/>
          <w:szCs w:val="20"/>
          <w:highlight w:val="white"/>
        </w:rPr>
        <w:t>let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id</w:t>
      </w:r>
      <w:proofErr w:type="spellEnd"/>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js</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page</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get_id</w:t>
      </w:r>
      <w:proofErr w:type="spellEnd"/>
      <w:r w:rsidRPr="00381F4F">
        <w:rPr>
          <w:rFonts w:ascii="Consolas" w:hAnsi="Consolas" w:cs="Courier New"/>
          <w:b/>
          <w:bCs/>
          <w:color w:val="000080"/>
          <w:sz w:val="20"/>
          <w:szCs w:val="20"/>
          <w:highlight w:val="white"/>
        </w:rPr>
        <w:t>();</w:t>
      </w:r>
    </w:p>
    <w:p w14:paraId="0BC8830F" w14:textId="77777777" w:rsidR="000D13AE" w:rsidRPr="00381F4F" w:rsidRDefault="000D13AE">
      <w:pPr>
        <w:widowControl w:val="0"/>
        <w:autoSpaceDE w:val="0"/>
        <w:autoSpaceDN w:val="0"/>
        <w:adjustRightInd w:val="0"/>
        <w:spacing w:after="0" w:line="240" w:lineRule="auto"/>
        <w:rPr>
          <w:rFonts w:ascii="Consolas" w:hAnsi="Consolas" w:cs="Courier New"/>
          <w:color w:val="000000"/>
          <w:sz w:val="20"/>
          <w:szCs w:val="20"/>
          <w:highlight w:val="white"/>
        </w:rPr>
      </w:pPr>
      <w:r w:rsidRPr="00381F4F">
        <w:rPr>
          <w:rFonts w:ascii="Consolas" w:hAnsi="Consolas" w:cs="Courier New"/>
          <w:color w:val="000000"/>
          <w:sz w:val="20"/>
          <w:szCs w:val="20"/>
          <w:highlight w:val="white"/>
        </w:rPr>
        <w:t xml:space="preserve">            </w:t>
      </w:r>
      <w:r w:rsidRPr="00381F4F">
        <w:rPr>
          <w:rFonts w:ascii="Consolas" w:hAnsi="Consolas" w:cs="Courier New"/>
          <w:b/>
          <w:bCs/>
          <w:color w:val="0000FF"/>
          <w:sz w:val="20"/>
          <w:szCs w:val="20"/>
          <w:highlight w:val="white"/>
        </w:rPr>
        <w:t>let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number_of_copies</w:t>
      </w:r>
      <w:proofErr w:type="spellEnd"/>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book_copies</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value</w:t>
      </w:r>
      <w:proofErr w:type="spellEnd"/>
      <w:r w:rsidRPr="00381F4F">
        <w:rPr>
          <w:rFonts w:ascii="Consolas" w:hAnsi="Consolas" w:cs="Courier New"/>
          <w:b/>
          <w:bCs/>
          <w:color w:val="000080"/>
          <w:sz w:val="20"/>
          <w:szCs w:val="20"/>
          <w:highlight w:val="white"/>
        </w:rPr>
        <w:t>;</w:t>
      </w:r>
    </w:p>
    <w:p w14:paraId="26589278" w14:textId="77777777" w:rsidR="000D13AE" w:rsidRPr="00381F4F" w:rsidRDefault="000D13AE">
      <w:pPr>
        <w:widowControl w:val="0"/>
        <w:autoSpaceDE w:val="0"/>
        <w:autoSpaceDN w:val="0"/>
        <w:adjustRightInd w:val="0"/>
        <w:spacing w:after="0" w:line="240" w:lineRule="auto"/>
        <w:rPr>
          <w:rFonts w:ascii="Consolas" w:hAnsi="Consolas" w:cs="Courier New"/>
          <w:color w:val="000000"/>
          <w:sz w:val="20"/>
          <w:szCs w:val="20"/>
          <w:highlight w:val="white"/>
        </w:rPr>
      </w:pPr>
      <w:r w:rsidRPr="00381F4F">
        <w:rPr>
          <w:rFonts w:ascii="Consolas" w:hAnsi="Consolas" w:cs="Courier New"/>
          <w:color w:val="000000"/>
          <w:sz w:val="20"/>
          <w:szCs w:val="20"/>
          <w:highlight w:val="white"/>
        </w:rPr>
        <w:t xml:space="preserve">            </w:t>
      </w:r>
      <w:r w:rsidRPr="00381F4F">
        <w:rPr>
          <w:rFonts w:ascii="Consolas" w:hAnsi="Consolas" w:cs="Courier New"/>
          <w:b/>
          <w:bCs/>
          <w:color w:val="0000FF"/>
          <w:sz w:val="20"/>
          <w:szCs w:val="20"/>
          <w:highlight w:val="white"/>
        </w:rPr>
        <w:t>let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price</w:t>
      </w:r>
      <w:proofErr w:type="spellEnd"/>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book_price</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value</w:t>
      </w:r>
      <w:proofErr w:type="spellEnd"/>
      <w:r w:rsidRPr="00381F4F">
        <w:rPr>
          <w:rFonts w:ascii="Consolas" w:hAnsi="Consolas" w:cs="Courier New"/>
          <w:b/>
          <w:bCs/>
          <w:color w:val="000080"/>
          <w:sz w:val="20"/>
          <w:szCs w:val="20"/>
          <w:highlight w:val="white"/>
        </w:rPr>
        <w:t>;</w:t>
      </w:r>
    </w:p>
    <w:p w14:paraId="2EF7CC07" w14:textId="77777777" w:rsidR="000D13AE" w:rsidRPr="00381F4F" w:rsidRDefault="000D13AE">
      <w:pPr>
        <w:widowControl w:val="0"/>
        <w:autoSpaceDE w:val="0"/>
        <w:autoSpaceDN w:val="0"/>
        <w:adjustRightInd w:val="0"/>
        <w:spacing w:after="0" w:line="240" w:lineRule="auto"/>
        <w:rPr>
          <w:rFonts w:ascii="Consolas" w:hAnsi="Consolas" w:cs="Courier New"/>
          <w:color w:val="000000"/>
          <w:sz w:val="20"/>
          <w:szCs w:val="20"/>
          <w:highlight w:val="white"/>
        </w:rPr>
      </w:pPr>
      <w:r w:rsidRPr="00381F4F">
        <w:rPr>
          <w:rFonts w:ascii="Consolas" w:hAnsi="Consolas" w:cs="Courier New"/>
          <w:color w:val="000000"/>
          <w:sz w:val="20"/>
          <w:szCs w:val="20"/>
          <w:highlight w:val="white"/>
        </w:rPr>
        <w:t xml:space="preserve">            </w:t>
      </w:r>
      <w:r w:rsidRPr="00381F4F">
        <w:rPr>
          <w:rFonts w:ascii="Consolas" w:hAnsi="Consolas" w:cs="Courier New"/>
          <w:b/>
          <w:bCs/>
          <w:color w:val="0000FF"/>
          <w:sz w:val="20"/>
          <w:szCs w:val="20"/>
          <w:highlight w:val="white"/>
        </w:rPr>
        <w:t>let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item_call_number</w:t>
      </w:r>
      <w:proofErr w:type="spellEnd"/>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book_call_number</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value</w:t>
      </w:r>
      <w:proofErr w:type="spellEnd"/>
      <w:r w:rsidRPr="00381F4F">
        <w:rPr>
          <w:rFonts w:ascii="Consolas" w:hAnsi="Consolas" w:cs="Courier New"/>
          <w:b/>
          <w:bCs/>
          <w:color w:val="000080"/>
          <w:sz w:val="20"/>
          <w:szCs w:val="20"/>
          <w:highlight w:val="white"/>
        </w:rPr>
        <w:t>;</w:t>
      </w:r>
    </w:p>
    <w:p w14:paraId="735AF87D" w14:textId="77777777" w:rsidR="000D13AE" w:rsidRPr="00381F4F" w:rsidRDefault="000D13AE">
      <w:pPr>
        <w:widowControl w:val="0"/>
        <w:autoSpaceDE w:val="0"/>
        <w:autoSpaceDN w:val="0"/>
        <w:adjustRightInd w:val="0"/>
        <w:spacing w:after="0" w:line="240" w:lineRule="auto"/>
        <w:rPr>
          <w:rFonts w:ascii="Consolas" w:hAnsi="Consolas" w:cs="Courier New"/>
          <w:color w:val="000000"/>
          <w:sz w:val="20"/>
          <w:szCs w:val="20"/>
          <w:highlight w:val="white"/>
        </w:rPr>
      </w:pPr>
      <w:r w:rsidRPr="00381F4F">
        <w:rPr>
          <w:rFonts w:ascii="Consolas" w:hAnsi="Consolas" w:cs="Courier New"/>
          <w:color w:val="000000"/>
          <w:sz w:val="20"/>
          <w:szCs w:val="20"/>
          <w:highlight w:val="white"/>
        </w:rPr>
        <w:t xml:space="preserve">            </w:t>
      </w:r>
      <w:r w:rsidRPr="00381F4F">
        <w:rPr>
          <w:rFonts w:ascii="Consolas" w:hAnsi="Consolas" w:cs="Courier New"/>
          <w:b/>
          <w:bCs/>
          <w:color w:val="0000FF"/>
          <w:sz w:val="20"/>
          <w:szCs w:val="20"/>
          <w:highlight w:val="white"/>
        </w:rPr>
        <w:t>let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publisher_code</w:t>
      </w:r>
      <w:proofErr w:type="spellEnd"/>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book_publisher</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value</w:t>
      </w:r>
      <w:proofErr w:type="spellEnd"/>
      <w:r w:rsidRPr="00381F4F">
        <w:rPr>
          <w:rFonts w:ascii="Consolas" w:hAnsi="Consolas" w:cs="Courier New"/>
          <w:b/>
          <w:bCs/>
          <w:color w:val="000080"/>
          <w:sz w:val="20"/>
          <w:szCs w:val="20"/>
          <w:highlight w:val="white"/>
        </w:rPr>
        <w:t>;</w:t>
      </w:r>
    </w:p>
    <w:p w14:paraId="03FBCC59" w14:textId="77777777" w:rsidR="000D13AE" w:rsidRPr="00381F4F" w:rsidRDefault="000D13AE">
      <w:pPr>
        <w:widowControl w:val="0"/>
        <w:autoSpaceDE w:val="0"/>
        <w:autoSpaceDN w:val="0"/>
        <w:adjustRightInd w:val="0"/>
        <w:spacing w:after="0" w:line="240" w:lineRule="auto"/>
        <w:rPr>
          <w:rFonts w:ascii="Consolas" w:hAnsi="Consolas" w:cs="Courier New"/>
          <w:color w:val="000000"/>
          <w:sz w:val="20"/>
          <w:szCs w:val="20"/>
          <w:highlight w:val="white"/>
        </w:rPr>
      </w:pPr>
      <w:r w:rsidRPr="00381F4F">
        <w:rPr>
          <w:rFonts w:ascii="Consolas" w:hAnsi="Consolas" w:cs="Courier New"/>
          <w:color w:val="000000"/>
          <w:sz w:val="20"/>
          <w:szCs w:val="20"/>
          <w:highlight w:val="white"/>
        </w:rPr>
        <w:t xml:space="preserve">            </w:t>
      </w:r>
      <w:r w:rsidRPr="00381F4F">
        <w:rPr>
          <w:rFonts w:ascii="Consolas" w:hAnsi="Consolas" w:cs="Courier New"/>
          <w:b/>
          <w:bCs/>
          <w:color w:val="0000FF"/>
          <w:sz w:val="20"/>
          <w:szCs w:val="20"/>
          <w:highlight w:val="white"/>
        </w:rPr>
        <w:t>let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edition_statement</w:t>
      </w:r>
      <w:proofErr w:type="spellEnd"/>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book_edition</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value</w:t>
      </w:r>
      <w:proofErr w:type="spellEnd"/>
      <w:r w:rsidRPr="00381F4F">
        <w:rPr>
          <w:rFonts w:ascii="Consolas" w:hAnsi="Consolas" w:cs="Courier New"/>
          <w:b/>
          <w:bCs/>
          <w:color w:val="000080"/>
          <w:sz w:val="20"/>
          <w:szCs w:val="20"/>
          <w:highlight w:val="white"/>
        </w:rPr>
        <w:t>;</w:t>
      </w:r>
    </w:p>
    <w:p w14:paraId="6DDB2C66" w14:textId="77777777" w:rsidR="000D13AE" w:rsidRPr="00381F4F" w:rsidRDefault="000D13AE">
      <w:pPr>
        <w:widowControl w:val="0"/>
        <w:autoSpaceDE w:val="0"/>
        <w:autoSpaceDN w:val="0"/>
        <w:adjustRightInd w:val="0"/>
        <w:spacing w:after="0" w:line="240" w:lineRule="auto"/>
        <w:rPr>
          <w:rFonts w:ascii="Consolas" w:hAnsi="Consolas" w:cs="Courier New"/>
          <w:color w:val="000000"/>
          <w:sz w:val="20"/>
          <w:szCs w:val="20"/>
          <w:highlight w:val="white"/>
        </w:rPr>
      </w:pPr>
      <w:r w:rsidRPr="00381F4F">
        <w:rPr>
          <w:rFonts w:ascii="Consolas" w:hAnsi="Consolas" w:cs="Courier New"/>
          <w:color w:val="000000"/>
          <w:sz w:val="20"/>
          <w:szCs w:val="20"/>
          <w:highlight w:val="white"/>
        </w:rPr>
        <w:tab/>
      </w:r>
      <w:r w:rsidRPr="00381F4F">
        <w:rPr>
          <w:rFonts w:ascii="Consolas" w:hAnsi="Consolas" w:cs="Courier New"/>
          <w:color w:val="000000"/>
          <w:sz w:val="20"/>
          <w:szCs w:val="20"/>
          <w:highlight w:val="white"/>
        </w:rPr>
        <w:tab/>
      </w:r>
      <w:r w:rsidRPr="00381F4F">
        <w:rPr>
          <w:rFonts w:ascii="Consolas" w:hAnsi="Consolas" w:cs="Courier New"/>
          <w:color w:val="000000"/>
          <w:sz w:val="20"/>
          <w:szCs w:val="20"/>
          <w:highlight w:val="white"/>
        </w:rPr>
        <w:tab/>
      </w:r>
    </w:p>
    <w:p w14:paraId="0C433C7E" w14:textId="77777777" w:rsidR="000D13AE" w:rsidRPr="00044F93" w:rsidRDefault="000D13AE">
      <w:pPr>
        <w:widowControl w:val="0"/>
        <w:autoSpaceDE w:val="0"/>
        <w:autoSpaceDN w:val="0"/>
        <w:adjustRightInd w:val="0"/>
        <w:spacing w:after="0" w:line="240" w:lineRule="auto"/>
        <w:rPr>
          <w:rFonts w:ascii="Consolas" w:hAnsi="Consolas" w:cs="Courier New"/>
          <w:sz w:val="20"/>
          <w:szCs w:val="20"/>
        </w:rPr>
      </w:pPr>
      <w:r w:rsidRPr="00381F4F">
        <w:rPr>
          <w:rFonts w:ascii="Consolas" w:hAnsi="Consolas" w:cs="Courier New"/>
          <w:color w:val="000000"/>
          <w:sz w:val="20"/>
          <w:szCs w:val="20"/>
          <w:highlight w:val="white"/>
        </w:rPr>
        <w:t xml:space="preserve">            </w:t>
      </w:r>
      <w:r w:rsidRPr="00381F4F">
        <w:rPr>
          <w:rFonts w:ascii="Consolas" w:hAnsi="Consolas" w:cs="Courier New"/>
          <w:b/>
          <w:bCs/>
          <w:color w:val="0000FF"/>
          <w:sz w:val="20"/>
          <w:szCs w:val="20"/>
          <w:highlight w:val="white"/>
        </w:rPr>
        <w:t>let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query</w:t>
      </w:r>
      <w:proofErr w:type="spellEnd"/>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 xml:space="preserve"> </w:t>
      </w:r>
      <w:r w:rsidRPr="00044F93">
        <w:rPr>
          <w:rFonts w:ascii="Consolas" w:hAnsi="Consolas" w:cs="Courier New"/>
          <w:sz w:val="20"/>
          <w:szCs w:val="20"/>
        </w:rPr>
        <w:t>`</w:t>
      </w:r>
    </w:p>
    <w:p w14:paraId="0A7475EF" w14:textId="77777777" w:rsidR="000D13AE" w:rsidRPr="00044F93" w:rsidRDefault="000D13AE">
      <w:pPr>
        <w:widowControl w:val="0"/>
        <w:autoSpaceDE w:val="0"/>
        <w:autoSpaceDN w:val="0"/>
        <w:adjustRightInd w:val="0"/>
        <w:spacing w:after="0" w:line="240" w:lineRule="auto"/>
        <w:rPr>
          <w:rFonts w:ascii="Consolas" w:hAnsi="Consolas" w:cs="Courier New"/>
          <w:sz w:val="20"/>
          <w:szCs w:val="20"/>
        </w:rPr>
      </w:pPr>
      <w:r w:rsidRPr="00044F93">
        <w:rPr>
          <w:rFonts w:ascii="Consolas" w:hAnsi="Consolas" w:cs="Courier New"/>
          <w:sz w:val="20"/>
          <w:szCs w:val="20"/>
        </w:rPr>
        <w:t xml:space="preserve">                </w:t>
      </w:r>
      <w:proofErr w:type="spellStart"/>
      <w:r w:rsidRPr="00044F93">
        <w:rPr>
          <w:rFonts w:ascii="Consolas" w:hAnsi="Consolas" w:cs="Courier New"/>
          <w:sz w:val="20"/>
          <w:szCs w:val="20"/>
        </w:rPr>
        <w:t>mutation</w:t>
      </w:r>
      <w:proofErr w:type="spellEnd"/>
      <w:r w:rsidRPr="00044F93">
        <w:rPr>
          <w:rFonts w:ascii="Consolas" w:hAnsi="Consolas" w:cs="Courier New"/>
          <w:sz w:val="20"/>
          <w:szCs w:val="20"/>
        </w:rPr>
        <w:t xml:space="preserve"> {</w:t>
      </w:r>
    </w:p>
    <w:p w14:paraId="30DD023B" w14:textId="77777777" w:rsidR="000D13AE" w:rsidRPr="00044F93" w:rsidRDefault="000D13AE">
      <w:pPr>
        <w:widowControl w:val="0"/>
        <w:autoSpaceDE w:val="0"/>
        <w:autoSpaceDN w:val="0"/>
        <w:adjustRightInd w:val="0"/>
        <w:spacing w:after="0" w:line="240" w:lineRule="auto"/>
        <w:rPr>
          <w:rFonts w:ascii="Consolas" w:hAnsi="Consolas" w:cs="Courier New"/>
          <w:sz w:val="20"/>
          <w:szCs w:val="20"/>
        </w:rPr>
      </w:pPr>
      <w:r w:rsidRPr="00044F93">
        <w:rPr>
          <w:rFonts w:ascii="Consolas" w:hAnsi="Consolas" w:cs="Courier New"/>
          <w:sz w:val="20"/>
          <w:szCs w:val="20"/>
        </w:rPr>
        <w:t xml:space="preserve">                  </w:t>
      </w:r>
      <w:proofErr w:type="spellStart"/>
      <w:r w:rsidRPr="00044F93">
        <w:rPr>
          <w:rFonts w:ascii="Consolas" w:hAnsi="Consolas" w:cs="Courier New"/>
          <w:sz w:val="20"/>
          <w:szCs w:val="20"/>
        </w:rPr>
        <w:t>updateBook</w:t>
      </w:r>
      <w:proofErr w:type="spellEnd"/>
      <w:r w:rsidRPr="00044F93">
        <w:rPr>
          <w:rFonts w:ascii="Consolas" w:hAnsi="Consolas" w:cs="Courier New"/>
          <w:sz w:val="20"/>
          <w:szCs w:val="20"/>
        </w:rPr>
        <w:t>(input: {</w:t>
      </w:r>
      <w:proofErr w:type="spellStart"/>
      <w:r w:rsidRPr="00044F93">
        <w:rPr>
          <w:rFonts w:ascii="Consolas" w:hAnsi="Consolas" w:cs="Courier New"/>
          <w:sz w:val="20"/>
          <w:szCs w:val="20"/>
        </w:rPr>
        <w:t>id</w:t>
      </w:r>
      <w:proofErr w:type="spellEnd"/>
      <w:r w:rsidRPr="00044F93">
        <w:rPr>
          <w:rFonts w:ascii="Consolas" w:hAnsi="Consolas" w:cs="Courier New"/>
          <w:sz w:val="20"/>
          <w:szCs w:val="20"/>
        </w:rPr>
        <w:t>: ${</w:t>
      </w:r>
      <w:proofErr w:type="spellStart"/>
      <w:r w:rsidRPr="00044F93">
        <w:rPr>
          <w:rFonts w:ascii="Consolas" w:hAnsi="Consolas" w:cs="Courier New"/>
          <w:sz w:val="20"/>
          <w:szCs w:val="20"/>
        </w:rPr>
        <w:t>id</w:t>
      </w:r>
      <w:proofErr w:type="spellEnd"/>
      <w:r w:rsidRPr="00044F93">
        <w:rPr>
          <w:rFonts w:ascii="Consolas" w:hAnsi="Consolas" w:cs="Courier New"/>
          <w:sz w:val="20"/>
          <w:szCs w:val="20"/>
        </w:rPr>
        <w:t xml:space="preserve">}, </w:t>
      </w:r>
      <w:proofErr w:type="spellStart"/>
      <w:r w:rsidRPr="00044F93">
        <w:rPr>
          <w:rFonts w:ascii="Consolas" w:hAnsi="Consolas" w:cs="Courier New"/>
          <w:sz w:val="20"/>
          <w:szCs w:val="20"/>
        </w:rPr>
        <w:t>edition_statement</w:t>
      </w:r>
      <w:proofErr w:type="spellEnd"/>
      <w:r w:rsidRPr="00044F93">
        <w:rPr>
          <w:rFonts w:ascii="Consolas" w:hAnsi="Consolas" w:cs="Courier New"/>
          <w:sz w:val="20"/>
          <w:szCs w:val="20"/>
        </w:rPr>
        <w:t>: "${</w:t>
      </w:r>
      <w:proofErr w:type="spellStart"/>
      <w:r w:rsidRPr="00044F93">
        <w:rPr>
          <w:rFonts w:ascii="Consolas" w:hAnsi="Consolas" w:cs="Courier New"/>
          <w:sz w:val="20"/>
          <w:szCs w:val="20"/>
        </w:rPr>
        <w:t>edition_statement</w:t>
      </w:r>
      <w:proofErr w:type="spellEnd"/>
      <w:r w:rsidRPr="00044F93">
        <w:rPr>
          <w:rFonts w:ascii="Consolas" w:hAnsi="Consolas" w:cs="Courier New"/>
          <w:sz w:val="20"/>
          <w:szCs w:val="20"/>
        </w:rPr>
        <w:t xml:space="preserve">}", </w:t>
      </w:r>
      <w:proofErr w:type="spellStart"/>
      <w:r w:rsidRPr="00044F93">
        <w:rPr>
          <w:rFonts w:ascii="Consolas" w:hAnsi="Consolas" w:cs="Courier New"/>
          <w:sz w:val="20"/>
          <w:szCs w:val="20"/>
        </w:rPr>
        <w:t>price</w:t>
      </w:r>
      <w:proofErr w:type="spellEnd"/>
      <w:r w:rsidRPr="00044F93">
        <w:rPr>
          <w:rFonts w:ascii="Consolas" w:hAnsi="Consolas" w:cs="Courier New"/>
          <w:sz w:val="20"/>
          <w:szCs w:val="20"/>
        </w:rPr>
        <w:t>: "${</w:t>
      </w:r>
      <w:proofErr w:type="spellStart"/>
      <w:r w:rsidRPr="00044F93">
        <w:rPr>
          <w:rFonts w:ascii="Consolas" w:hAnsi="Consolas" w:cs="Courier New"/>
          <w:sz w:val="20"/>
          <w:szCs w:val="20"/>
        </w:rPr>
        <w:t>price</w:t>
      </w:r>
      <w:proofErr w:type="spellEnd"/>
      <w:r w:rsidRPr="00044F93">
        <w:rPr>
          <w:rFonts w:ascii="Consolas" w:hAnsi="Consolas" w:cs="Courier New"/>
          <w:sz w:val="20"/>
          <w:szCs w:val="20"/>
        </w:rPr>
        <w:t>}",</w:t>
      </w:r>
    </w:p>
    <w:p w14:paraId="29AB51F3" w14:textId="77777777" w:rsidR="000D13AE" w:rsidRPr="00044F93" w:rsidRDefault="000D13AE">
      <w:pPr>
        <w:widowControl w:val="0"/>
        <w:autoSpaceDE w:val="0"/>
        <w:autoSpaceDN w:val="0"/>
        <w:adjustRightInd w:val="0"/>
        <w:spacing w:after="0" w:line="240" w:lineRule="auto"/>
        <w:rPr>
          <w:rFonts w:ascii="Consolas" w:hAnsi="Consolas" w:cs="Courier New"/>
          <w:sz w:val="20"/>
          <w:szCs w:val="20"/>
        </w:rPr>
      </w:pPr>
      <w:r w:rsidRPr="00044F93">
        <w:rPr>
          <w:rFonts w:ascii="Consolas" w:hAnsi="Consolas" w:cs="Courier New"/>
          <w:sz w:val="20"/>
          <w:szCs w:val="20"/>
        </w:rPr>
        <w:t xml:space="preserve">                  </w:t>
      </w:r>
      <w:proofErr w:type="spellStart"/>
      <w:r w:rsidRPr="00044F93">
        <w:rPr>
          <w:rFonts w:ascii="Consolas" w:hAnsi="Consolas" w:cs="Courier New"/>
          <w:sz w:val="20"/>
          <w:szCs w:val="20"/>
        </w:rPr>
        <w:t>item_call_number</w:t>
      </w:r>
      <w:proofErr w:type="spellEnd"/>
      <w:r w:rsidRPr="00044F93">
        <w:rPr>
          <w:rFonts w:ascii="Consolas" w:hAnsi="Consolas" w:cs="Courier New"/>
          <w:sz w:val="20"/>
          <w:szCs w:val="20"/>
        </w:rPr>
        <w:t>: "${</w:t>
      </w:r>
      <w:proofErr w:type="spellStart"/>
      <w:r w:rsidRPr="00044F93">
        <w:rPr>
          <w:rFonts w:ascii="Consolas" w:hAnsi="Consolas" w:cs="Courier New"/>
          <w:sz w:val="20"/>
          <w:szCs w:val="20"/>
        </w:rPr>
        <w:t>item_call_number</w:t>
      </w:r>
      <w:proofErr w:type="spellEnd"/>
      <w:r w:rsidRPr="00044F93">
        <w:rPr>
          <w:rFonts w:ascii="Consolas" w:hAnsi="Consolas" w:cs="Courier New"/>
          <w:sz w:val="20"/>
          <w:szCs w:val="20"/>
        </w:rPr>
        <w:t xml:space="preserve">}", </w:t>
      </w:r>
      <w:proofErr w:type="spellStart"/>
      <w:r w:rsidRPr="00044F93">
        <w:rPr>
          <w:rFonts w:ascii="Consolas" w:hAnsi="Consolas" w:cs="Courier New"/>
          <w:sz w:val="20"/>
          <w:szCs w:val="20"/>
        </w:rPr>
        <w:t>publisher_code</w:t>
      </w:r>
      <w:proofErr w:type="spellEnd"/>
      <w:r w:rsidRPr="00044F93">
        <w:rPr>
          <w:rFonts w:ascii="Consolas" w:hAnsi="Consolas" w:cs="Courier New"/>
          <w:sz w:val="20"/>
          <w:szCs w:val="20"/>
        </w:rPr>
        <w:t>: "${</w:t>
      </w:r>
      <w:proofErr w:type="spellStart"/>
      <w:r w:rsidRPr="00044F93">
        <w:rPr>
          <w:rFonts w:ascii="Consolas" w:hAnsi="Consolas" w:cs="Courier New"/>
          <w:sz w:val="20"/>
          <w:szCs w:val="20"/>
        </w:rPr>
        <w:t>publisher_code</w:t>
      </w:r>
      <w:proofErr w:type="spellEnd"/>
      <w:r w:rsidRPr="00044F93">
        <w:rPr>
          <w:rFonts w:ascii="Consolas" w:hAnsi="Consolas" w:cs="Courier New"/>
          <w:sz w:val="20"/>
          <w:szCs w:val="20"/>
        </w:rPr>
        <w:t xml:space="preserve">}", </w:t>
      </w:r>
      <w:proofErr w:type="spellStart"/>
      <w:r w:rsidRPr="00044F93">
        <w:rPr>
          <w:rFonts w:ascii="Consolas" w:hAnsi="Consolas" w:cs="Courier New"/>
          <w:sz w:val="20"/>
          <w:szCs w:val="20"/>
        </w:rPr>
        <w:t>number_of_copies</w:t>
      </w:r>
      <w:proofErr w:type="spellEnd"/>
      <w:r w:rsidRPr="00044F93">
        <w:rPr>
          <w:rFonts w:ascii="Consolas" w:hAnsi="Consolas" w:cs="Courier New"/>
          <w:sz w:val="20"/>
          <w:szCs w:val="20"/>
        </w:rPr>
        <w:t>: "${</w:t>
      </w:r>
      <w:proofErr w:type="spellStart"/>
      <w:r w:rsidRPr="00044F93">
        <w:rPr>
          <w:rFonts w:ascii="Consolas" w:hAnsi="Consolas" w:cs="Courier New"/>
          <w:sz w:val="20"/>
          <w:szCs w:val="20"/>
        </w:rPr>
        <w:t>number_of_copies</w:t>
      </w:r>
      <w:proofErr w:type="spellEnd"/>
      <w:r w:rsidRPr="00044F93">
        <w:rPr>
          <w:rFonts w:ascii="Consolas" w:hAnsi="Consolas" w:cs="Courier New"/>
          <w:sz w:val="20"/>
          <w:szCs w:val="20"/>
        </w:rPr>
        <w:t>}"}) {</w:t>
      </w:r>
    </w:p>
    <w:p w14:paraId="2C7399D1" w14:textId="77777777" w:rsidR="000D13AE" w:rsidRPr="00044F93" w:rsidRDefault="000D13AE">
      <w:pPr>
        <w:widowControl w:val="0"/>
        <w:autoSpaceDE w:val="0"/>
        <w:autoSpaceDN w:val="0"/>
        <w:adjustRightInd w:val="0"/>
        <w:spacing w:after="0" w:line="240" w:lineRule="auto"/>
        <w:rPr>
          <w:rFonts w:ascii="Consolas" w:hAnsi="Consolas" w:cs="Courier New"/>
          <w:sz w:val="20"/>
          <w:szCs w:val="20"/>
        </w:rPr>
      </w:pPr>
      <w:r w:rsidRPr="00044F93">
        <w:rPr>
          <w:rFonts w:ascii="Consolas" w:hAnsi="Consolas" w:cs="Courier New"/>
          <w:sz w:val="20"/>
          <w:szCs w:val="20"/>
        </w:rPr>
        <w:t xml:space="preserve">                    </w:t>
      </w:r>
      <w:proofErr w:type="spellStart"/>
      <w:r w:rsidRPr="00044F93">
        <w:rPr>
          <w:rFonts w:ascii="Consolas" w:hAnsi="Consolas" w:cs="Courier New"/>
          <w:sz w:val="20"/>
          <w:szCs w:val="20"/>
        </w:rPr>
        <w:t>book</w:t>
      </w:r>
      <w:proofErr w:type="spellEnd"/>
      <w:r w:rsidRPr="00044F93">
        <w:rPr>
          <w:rFonts w:ascii="Consolas" w:hAnsi="Consolas" w:cs="Courier New"/>
          <w:sz w:val="20"/>
          <w:szCs w:val="20"/>
        </w:rPr>
        <w:t xml:space="preserve"> {</w:t>
      </w:r>
    </w:p>
    <w:p w14:paraId="69E0A5CA" w14:textId="77777777" w:rsidR="000D13AE" w:rsidRPr="00044F93" w:rsidRDefault="000D13AE">
      <w:pPr>
        <w:widowControl w:val="0"/>
        <w:autoSpaceDE w:val="0"/>
        <w:autoSpaceDN w:val="0"/>
        <w:adjustRightInd w:val="0"/>
        <w:spacing w:after="0" w:line="240" w:lineRule="auto"/>
        <w:rPr>
          <w:rFonts w:ascii="Consolas" w:hAnsi="Consolas" w:cs="Courier New"/>
          <w:sz w:val="20"/>
          <w:szCs w:val="20"/>
        </w:rPr>
      </w:pPr>
      <w:r w:rsidRPr="00044F93">
        <w:rPr>
          <w:rFonts w:ascii="Consolas" w:hAnsi="Consolas" w:cs="Courier New"/>
          <w:sz w:val="20"/>
          <w:szCs w:val="20"/>
        </w:rPr>
        <w:t xml:space="preserve">                      </w:t>
      </w:r>
      <w:proofErr w:type="spellStart"/>
      <w:r w:rsidRPr="00044F93">
        <w:rPr>
          <w:rFonts w:ascii="Consolas" w:hAnsi="Consolas" w:cs="Courier New"/>
          <w:sz w:val="20"/>
          <w:szCs w:val="20"/>
        </w:rPr>
        <w:t>id</w:t>
      </w:r>
      <w:proofErr w:type="spellEnd"/>
      <w:r w:rsidRPr="00044F93">
        <w:rPr>
          <w:rFonts w:ascii="Consolas" w:hAnsi="Consolas" w:cs="Courier New"/>
          <w:sz w:val="20"/>
          <w:szCs w:val="20"/>
        </w:rPr>
        <w:t>,</w:t>
      </w:r>
    </w:p>
    <w:p w14:paraId="6A451F6E" w14:textId="77777777" w:rsidR="000D13AE" w:rsidRPr="00044F93" w:rsidRDefault="000D13AE">
      <w:pPr>
        <w:widowControl w:val="0"/>
        <w:autoSpaceDE w:val="0"/>
        <w:autoSpaceDN w:val="0"/>
        <w:adjustRightInd w:val="0"/>
        <w:spacing w:after="0" w:line="240" w:lineRule="auto"/>
        <w:rPr>
          <w:rFonts w:ascii="Consolas" w:hAnsi="Consolas" w:cs="Courier New"/>
          <w:sz w:val="20"/>
          <w:szCs w:val="20"/>
        </w:rPr>
      </w:pPr>
      <w:r w:rsidRPr="00044F93">
        <w:rPr>
          <w:rFonts w:ascii="Consolas" w:hAnsi="Consolas" w:cs="Courier New"/>
          <w:sz w:val="20"/>
          <w:szCs w:val="20"/>
        </w:rPr>
        <w:t xml:space="preserve">                      title,</w:t>
      </w:r>
    </w:p>
    <w:p w14:paraId="78D3B21F" w14:textId="77777777" w:rsidR="000D13AE" w:rsidRPr="00044F93" w:rsidRDefault="000D13AE">
      <w:pPr>
        <w:widowControl w:val="0"/>
        <w:autoSpaceDE w:val="0"/>
        <w:autoSpaceDN w:val="0"/>
        <w:adjustRightInd w:val="0"/>
        <w:spacing w:after="0" w:line="240" w:lineRule="auto"/>
        <w:rPr>
          <w:rFonts w:ascii="Consolas" w:hAnsi="Consolas" w:cs="Courier New"/>
          <w:sz w:val="20"/>
          <w:szCs w:val="20"/>
        </w:rPr>
      </w:pPr>
      <w:r w:rsidRPr="00044F93">
        <w:rPr>
          <w:rFonts w:ascii="Consolas" w:hAnsi="Consolas" w:cs="Courier New"/>
          <w:sz w:val="20"/>
          <w:szCs w:val="20"/>
        </w:rPr>
        <w:t xml:space="preserve">                      </w:t>
      </w:r>
      <w:proofErr w:type="spellStart"/>
      <w:r w:rsidRPr="00044F93">
        <w:rPr>
          <w:rFonts w:ascii="Consolas" w:hAnsi="Consolas" w:cs="Courier New"/>
          <w:sz w:val="20"/>
          <w:szCs w:val="20"/>
        </w:rPr>
        <w:t>year</w:t>
      </w:r>
      <w:proofErr w:type="spellEnd"/>
      <w:r w:rsidRPr="00044F93">
        <w:rPr>
          <w:rFonts w:ascii="Consolas" w:hAnsi="Consolas" w:cs="Courier New"/>
          <w:sz w:val="20"/>
          <w:szCs w:val="20"/>
        </w:rPr>
        <w:t>,</w:t>
      </w:r>
    </w:p>
    <w:p w14:paraId="6C65566E" w14:textId="77777777" w:rsidR="000D13AE" w:rsidRPr="00044F93" w:rsidRDefault="000D13AE">
      <w:pPr>
        <w:widowControl w:val="0"/>
        <w:autoSpaceDE w:val="0"/>
        <w:autoSpaceDN w:val="0"/>
        <w:adjustRightInd w:val="0"/>
        <w:spacing w:after="0" w:line="240" w:lineRule="auto"/>
        <w:rPr>
          <w:rFonts w:ascii="Consolas" w:hAnsi="Consolas" w:cs="Courier New"/>
          <w:sz w:val="20"/>
          <w:szCs w:val="20"/>
        </w:rPr>
      </w:pPr>
      <w:r w:rsidRPr="00044F93">
        <w:rPr>
          <w:rFonts w:ascii="Consolas" w:hAnsi="Consolas" w:cs="Courier New"/>
          <w:sz w:val="20"/>
          <w:szCs w:val="20"/>
        </w:rPr>
        <w:lastRenderedPageBreak/>
        <w:t xml:space="preserve">                      </w:t>
      </w:r>
      <w:proofErr w:type="spellStart"/>
      <w:r w:rsidRPr="00044F93">
        <w:rPr>
          <w:rFonts w:ascii="Consolas" w:hAnsi="Consolas" w:cs="Courier New"/>
          <w:sz w:val="20"/>
          <w:szCs w:val="20"/>
        </w:rPr>
        <w:t>authorId</w:t>
      </w:r>
      <w:proofErr w:type="spellEnd"/>
    </w:p>
    <w:p w14:paraId="06B1ADE1" w14:textId="77777777" w:rsidR="000D13AE" w:rsidRPr="00044F93" w:rsidRDefault="000D13AE">
      <w:pPr>
        <w:widowControl w:val="0"/>
        <w:autoSpaceDE w:val="0"/>
        <w:autoSpaceDN w:val="0"/>
        <w:adjustRightInd w:val="0"/>
        <w:spacing w:after="0" w:line="240" w:lineRule="auto"/>
        <w:rPr>
          <w:rFonts w:ascii="Consolas" w:hAnsi="Consolas" w:cs="Courier New"/>
          <w:sz w:val="20"/>
          <w:szCs w:val="20"/>
        </w:rPr>
      </w:pPr>
      <w:r w:rsidRPr="00044F93">
        <w:rPr>
          <w:rFonts w:ascii="Consolas" w:hAnsi="Consolas" w:cs="Courier New"/>
          <w:sz w:val="20"/>
          <w:szCs w:val="20"/>
        </w:rPr>
        <w:t xml:space="preserve">                    }</w:t>
      </w:r>
    </w:p>
    <w:p w14:paraId="69684436" w14:textId="77777777" w:rsidR="000D13AE" w:rsidRPr="00044F93" w:rsidRDefault="000D13AE">
      <w:pPr>
        <w:widowControl w:val="0"/>
        <w:autoSpaceDE w:val="0"/>
        <w:autoSpaceDN w:val="0"/>
        <w:adjustRightInd w:val="0"/>
        <w:spacing w:after="0" w:line="240" w:lineRule="auto"/>
        <w:rPr>
          <w:rFonts w:ascii="Consolas" w:hAnsi="Consolas" w:cs="Courier New"/>
          <w:sz w:val="20"/>
          <w:szCs w:val="20"/>
        </w:rPr>
      </w:pPr>
      <w:r w:rsidRPr="00044F93">
        <w:rPr>
          <w:rFonts w:ascii="Consolas" w:hAnsi="Consolas" w:cs="Courier New"/>
          <w:sz w:val="20"/>
          <w:szCs w:val="20"/>
        </w:rPr>
        <w:t xml:space="preserve">                  }</w:t>
      </w:r>
    </w:p>
    <w:p w14:paraId="600DC3A7" w14:textId="77777777" w:rsidR="000D13AE" w:rsidRPr="00044F93" w:rsidRDefault="000D13AE">
      <w:pPr>
        <w:widowControl w:val="0"/>
        <w:autoSpaceDE w:val="0"/>
        <w:autoSpaceDN w:val="0"/>
        <w:adjustRightInd w:val="0"/>
        <w:spacing w:after="0" w:line="240" w:lineRule="auto"/>
        <w:rPr>
          <w:rFonts w:ascii="Consolas" w:hAnsi="Consolas" w:cs="Courier New"/>
          <w:sz w:val="20"/>
          <w:szCs w:val="20"/>
        </w:rPr>
      </w:pPr>
      <w:r w:rsidRPr="00044F93">
        <w:rPr>
          <w:rFonts w:ascii="Consolas" w:hAnsi="Consolas" w:cs="Courier New"/>
          <w:sz w:val="20"/>
          <w:szCs w:val="20"/>
        </w:rPr>
        <w:t xml:space="preserve">                }</w:t>
      </w:r>
    </w:p>
    <w:p w14:paraId="0B17B710" w14:textId="77777777" w:rsidR="000D13AE" w:rsidRPr="00381F4F" w:rsidRDefault="000D13AE">
      <w:pPr>
        <w:widowControl w:val="0"/>
        <w:autoSpaceDE w:val="0"/>
        <w:autoSpaceDN w:val="0"/>
        <w:adjustRightInd w:val="0"/>
        <w:spacing w:after="0" w:line="240" w:lineRule="auto"/>
        <w:rPr>
          <w:rFonts w:ascii="Consolas" w:hAnsi="Consolas" w:cs="Courier New"/>
          <w:color w:val="000000"/>
          <w:sz w:val="20"/>
          <w:szCs w:val="20"/>
          <w:highlight w:val="white"/>
        </w:rPr>
      </w:pPr>
      <w:r w:rsidRPr="00044F93">
        <w:rPr>
          <w:rFonts w:ascii="Consolas" w:hAnsi="Consolas" w:cs="Courier New"/>
          <w:sz w:val="20"/>
          <w:szCs w:val="20"/>
        </w:rPr>
        <w:t xml:space="preserve">            `</w:t>
      </w:r>
      <w:r w:rsidRPr="00381F4F">
        <w:rPr>
          <w:rFonts w:ascii="Consolas" w:hAnsi="Consolas" w:cs="Courier New"/>
          <w:b/>
          <w:bCs/>
          <w:color w:val="000080"/>
          <w:sz w:val="20"/>
          <w:szCs w:val="20"/>
          <w:highlight w:val="white"/>
        </w:rPr>
        <w:t>;</w:t>
      </w:r>
    </w:p>
    <w:p w14:paraId="27D688AD" w14:textId="77777777" w:rsidR="000D13AE" w:rsidRPr="00381F4F" w:rsidRDefault="000D13AE">
      <w:pPr>
        <w:widowControl w:val="0"/>
        <w:autoSpaceDE w:val="0"/>
        <w:autoSpaceDN w:val="0"/>
        <w:adjustRightInd w:val="0"/>
        <w:spacing w:after="0" w:line="240" w:lineRule="auto"/>
        <w:rPr>
          <w:rFonts w:ascii="Consolas" w:hAnsi="Consolas" w:cs="Courier New"/>
          <w:color w:val="000000"/>
          <w:sz w:val="20"/>
          <w:szCs w:val="20"/>
          <w:highlight w:val="white"/>
        </w:rPr>
      </w:pPr>
      <w:r w:rsidRPr="00381F4F">
        <w:rPr>
          <w:rFonts w:ascii="Consolas" w:hAnsi="Consolas" w:cs="Courier New"/>
          <w:color w:val="000000"/>
          <w:sz w:val="20"/>
          <w:szCs w:val="20"/>
          <w:highlight w:val="white"/>
        </w:rPr>
        <w:tab/>
      </w:r>
      <w:r w:rsidRPr="00381F4F">
        <w:rPr>
          <w:rFonts w:ascii="Consolas" w:hAnsi="Consolas" w:cs="Courier New"/>
          <w:color w:val="000000"/>
          <w:sz w:val="20"/>
          <w:szCs w:val="20"/>
          <w:highlight w:val="white"/>
        </w:rPr>
        <w:tab/>
      </w:r>
      <w:r w:rsidRPr="00381F4F">
        <w:rPr>
          <w:rFonts w:ascii="Consolas" w:hAnsi="Consolas" w:cs="Courier New"/>
          <w:color w:val="000000"/>
          <w:sz w:val="20"/>
          <w:szCs w:val="20"/>
          <w:highlight w:val="white"/>
        </w:rPr>
        <w:tab/>
      </w:r>
    </w:p>
    <w:p w14:paraId="6C462099" w14:textId="3CE1F1EB" w:rsidR="000D13AE" w:rsidRPr="00381F4F" w:rsidRDefault="000D13AE" w:rsidP="00EE3731">
      <w:pPr>
        <w:widowControl w:val="0"/>
        <w:autoSpaceDE w:val="0"/>
        <w:autoSpaceDN w:val="0"/>
        <w:adjustRightInd w:val="0"/>
        <w:spacing w:after="0" w:line="240" w:lineRule="auto"/>
        <w:ind w:firstLine="708"/>
        <w:jc w:val="left"/>
        <w:rPr>
          <w:rFonts w:ascii="Consolas" w:hAnsi="Consolas" w:cs="Courier New"/>
          <w:color w:val="000000"/>
          <w:sz w:val="20"/>
          <w:szCs w:val="20"/>
          <w:highlight w:val="white"/>
        </w:rPr>
      </w:pPr>
      <w:proofErr w:type="spellStart"/>
      <w:r w:rsidRPr="00381F4F">
        <w:rPr>
          <w:rFonts w:ascii="Consolas" w:hAnsi="Consolas" w:cs="Courier New"/>
          <w:b/>
          <w:bCs/>
          <w:color w:val="0000FF"/>
          <w:sz w:val="20"/>
          <w:szCs w:val="20"/>
          <w:highlight w:val="white"/>
        </w:rPr>
        <w:t>await</w:t>
      </w:r>
      <w:proofErr w:type="spellEnd"/>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js</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api</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graphql</w:t>
      </w:r>
      <w:proofErr w:type="spellEnd"/>
      <w:r w:rsidRPr="00381F4F">
        <w:rPr>
          <w:rFonts w:ascii="Consolas" w:hAnsi="Consolas" w:cs="Courier New"/>
          <w:b/>
          <w:bCs/>
          <w:color w:val="000080"/>
          <w:sz w:val="20"/>
          <w:szCs w:val="20"/>
          <w:highlight w:val="white"/>
        </w:rPr>
        <w:t>(</w:t>
      </w:r>
      <w:proofErr w:type="spellStart"/>
      <w:r w:rsidRPr="00381F4F">
        <w:rPr>
          <w:rFonts w:ascii="Consolas" w:hAnsi="Consolas" w:cs="Courier New"/>
          <w:color w:val="000000"/>
          <w:sz w:val="20"/>
          <w:szCs w:val="20"/>
          <w:highlight w:val="white"/>
        </w:rPr>
        <w:t>query</w:t>
      </w:r>
      <w:proofErr w:type="spellEnd"/>
      <w:r w:rsidRPr="00381F4F">
        <w:rPr>
          <w:rFonts w:ascii="Consolas" w:hAnsi="Consolas" w:cs="Courier New"/>
          <w:b/>
          <w:bCs/>
          <w:color w:val="000080"/>
          <w:sz w:val="20"/>
          <w:szCs w:val="20"/>
          <w:highlight w:val="white"/>
        </w:rPr>
        <w:t>);</w:t>
      </w:r>
    </w:p>
    <w:p w14:paraId="595D7FEC" w14:textId="77777777" w:rsidR="000D13AE" w:rsidRPr="00381F4F" w:rsidRDefault="000D13AE">
      <w:pPr>
        <w:widowControl w:val="0"/>
        <w:autoSpaceDE w:val="0"/>
        <w:autoSpaceDN w:val="0"/>
        <w:adjustRightInd w:val="0"/>
        <w:spacing w:after="0" w:line="240" w:lineRule="auto"/>
        <w:rPr>
          <w:rFonts w:ascii="Consolas" w:hAnsi="Consolas" w:cs="Courier New"/>
          <w:color w:val="000000"/>
          <w:sz w:val="20"/>
          <w:szCs w:val="20"/>
          <w:highlight w:val="white"/>
        </w:rPr>
      </w:pPr>
      <w:r w:rsidRPr="00381F4F">
        <w:rPr>
          <w:rFonts w:ascii="Consolas" w:hAnsi="Consolas" w:cs="Courier New"/>
          <w:color w:val="000000"/>
          <w:sz w:val="20"/>
          <w:szCs w:val="20"/>
          <w:highlight w:val="white"/>
        </w:rPr>
        <w:tab/>
      </w:r>
      <w:r w:rsidRPr="00381F4F">
        <w:rPr>
          <w:rFonts w:ascii="Consolas" w:hAnsi="Consolas" w:cs="Courier New"/>
          <w:color w:val="000000"/>
          <w:sz w:val="20"/>
          <w:szCs w:val="20"/>
          <w:highlight w:val="white"/>
        </w:rPr>
        <w:tab/>
      </w:r>
      <w:r w:rsidRPr="00381F4F">
        <w:rPr>
          <w:rFonts w:ascii="Consolas" w:hAnsi="Consolas" w:cs="Courier New"/>
          <w:color w:val="000000"/>
          <w:sz w:val="20"/>
          <w:szCs w:val="20"/>
          <w:highlight w:val="white"/>
        </w:rPr>
        <w:tab/>
      </w:r>
    </w:p>
    <w:p w14:paraId="634237F5" w14:textId="2887C3B0" w:rsidR="00EE3731" w:rsidRDefault="000D13AE" w:rsidP="00EE3731">
      <w:pPr>
        <w:pStyle w:val="Opisslike"/>
        <w:rPr>
          <w:rFonts w:ascii="Consolas" w:hAnsi="Consolas" w:cs="Courier New"/>
          <w:b/>
          <w:bCs/>
          <w:color w:val="000080"/>
          <w:sz w:val="20"/>
          <w:szCs w:val="20"/>
        </w:rPr>
      </w:pPr>
      <w:r w:rsidRPr="00381F4F">
        <w:rPr>
          <w:rFonts w:ascii="Consolas" w:hAnsi="Consolas" w:cs="Courier New"/>
          <w:b/>
          <w:bCs/>
          <w:color w:val="000080"/>
          <w:sz w:val="20"/>
          <w:szCs w:val="20"/>
          <w:highlight w:val="white"/>
        </w:rPr>
        <w:t>}</w:t>
      </w:r>
    </w:p>
    <w:p w14:paraId="5897B4F0" w14:textId="45798DD0" w:rsidR="00AE0C67" w:rsidRDefault="00D00D72" w:rsidP="00EE3731">
      <w:pPr>
        <w:pStyle w:val="Opisslike"/>
        <w:jc w:val="center"/>
      </w:pPr>
      <w:r>
        <w:t>Isječak koda 4.</w:t>
      </w:r>
      <w:r w:rsidR="0054205B" w:rsidRPr="0054205B">
        <w:t xml:space="preserve"> Funkcija za spremanje/ažuriranje podataka o knjizi koristeći </w:t>
      </w:r>
      <w:proofErr w:type="spellStart"/>
      <w:r w:rsidR="0054205B" w:rsidRPr="0054205B">
        <w:t>GraphQL</w:t>
      </w:r>
      <w:proofErr w:type="spellEnd"/>
      <w:r w:rsidR="0054205B" w:rsidRPr="0054205B">
        <w:t>. [Autorski rad]</w:t>
      </w:r>
    </w:p>
    <w:p w14:paraId="7BBF2021" w14:textId="6E4086A6" w:rsidR="005A5B73" w:rsidRDefault="005A5B73" w:rsidP="005A5B73"/>
    <w:p w14:paraId="2E076737" w14:textId="03B49FF9" w:rsidR="00A559DA" w:rsidRDefault="005A5B73" w:rsidP="006E5655">
      <w:r>
        <w:t xml:space="preserve">Na </w:t>
      </w:r>
      <w:r w:rsidR="00EF3977">
        <w:t xml:space="preserve"> prethodnim isječcima koda </w:t>
      </w:r>
      <w:r w:rsidR="00B9153B">
        <w:t>vide se primjeri</w:t>
      </w:r>
      <w:r>
        <w:t xml:space="preserve"> nekih </w:t>
      </w:r>
      <w:r w:rsidR="00430214">
        <w:t xml:space="preserve">REST i </w:t>
      </w:r>
      <w:proofErr w:type="spellStart"/>
      <w:r w:rsidR="00430214">
        <w:t>GraphQL</w:t>
      </w:r>
      <w:proofErr w:type="spellEnd"/>
      <w:r w:rsidR="00430214">
        <w:t xml:space="preserve"> poziva. Bitno je primijetiti da usprkos tome što se </w:t>
      </w:r>
      <w:proofErr w:type="spellStart"/>
      <w:r w:rsidR="00430214">
        <w:t>GraphQL</w:t>
      </w:r>
      <w:proofErr w:type="spellEnd"/>
      <w:r w:rsidR="00430214">
        <w:t xml:space="preserve"> pozivi čine puno </w:t>
      </w:r>
      <w:proofErr w:type="spellStart"/>
      <w:r w:rsidR="00430214">
        <w:t>verbozniji</w:t>
      </w:r>
      <w:proofErr w:type="spellEnd"/>
      <w:r w:rsidR="00430214">
        <w:t xml:space="preserve">, to nije nužno tako. Naime, dok se u </w:t>
      </w:r>
      <w:proofErr w:type="spellStart"/>
      <w:r w:rsidR="00430214">
        <w:t>GraphQL</w:t>
      </w:r>
      <w:proofErr w:type="spellEnd"/>
      <w:r w:rsidR="00430214">
        <w:t xml:space="preserve"> polja koja se žele dohvatiti definiraju u </w:t>
      </w:r>
      <w:proofErr w:type="spellStart"/>
      <w:r w:rsidR="00430214">
        <w:t>GraphQL</w:t>
      </w:r>
      <w:proofErr w:type="spellEnd"/>
      <w:r w:rsidR="00430214">
        <w:t xml:space="preserve"> upitu, u REST-u se ta ista definiraju u kontrolerima i podatkovnom sloju aplikacije. Što to zapravo znači, je da je u slučaju kada </w:t>
      </w:r>
      <w:proofErr w:type="spellStart"/>
      <w:r w:rsidR="00430214" w:rsidRPr="00B9153B">
        <w:rPr>
          <w:i/>
          <w:iCs/>
        </w:rPr>
        <w:t>frontend</w:t>
      </w:r>
      <w:proofErr w:type="spellEnd"/>
      <w:r w:rsidR="00430214">
        <w:t xml:space="preserve"> programer nema pristup </w:t>
      </w:r>
      <w:proofErr w:type="spellStart"/>
      <w:r w:rsidR="00430214" w:rsidRPr="00B9153B">
        <w:rPr>
          <w:i/>
          <w:iCs/>
        </w:rPr>
        <w:t>backend</w:t>
      </w:r>
      <w:proofErr w:type="spellEnd"/>
      <w:r w:rsidR="00176B13">
        <w:rPr>
          <w:i/>
          <w:iCs/>
        </w:rPr>
        <w:t>-</w:t>
      </w:r>
      <w:r w:rsidR="00430214" w:rsidRPr="00176B13">
        <w:t>u</w:t>
      </w:r>
      <w:r w:rsidR="00430214">
        <w:t xml:space="preserve">, </w:t>
      </w:r>
      <w:proofErr w:type="spellStart"/>
      <w:r w:rsidR="00430214">
        <w:t>GraphQL</w:t>
      </w:r>
      <w:proofErr w:type="spellEnd"/>
      <w:r w:rsidR="00430214">
        <w:t xml:space="preserve"> zapravo u prednost</w:t>
      </w:r>
      <w:r w:rsidR="009F2072">
        <w:t xml:space="preserve">i, jer programer sam može odlučiti koja polja iz baze želi dohvatiti, dok korisnik REST-a mora koristiti dani API takav kakav je, što može dovesti prekomjernog dohvaćanja podataka ili s druge strane, do toga da nije moguće dohvatiti sve potrebne podatke u jednom pozivu, te da treba vršiti više poziva na server. Upravo ovo je jedna od glavnih prednosti i marketinških točaka </w:t>
      </w:r>
      <w:proofErr w:type="spellStart"/>
      <w:r w:rsidR="009F2072">
        <w:t>GraphQL</w:t>
      </w:r>
      <w:proofErr w:type="spellEnd"/>
      <w:r w:rsidR="009F2072">
        <w:t>-a.</w:t>
      </w:r>
    </w:p>
    <w:p w14:paraId="1317694F" w14:textId="77777777" w:rsidR="00BE5990" w:rsidRDefault="00BE5990" w:rsidP="006E5655">
      <w:bookmarkStart w:id="31" w:name="_Hlk104812727"/>
    </w:p>
    <w:p w14:paraId="03BC2AC3" w14:textId="2ECDD8D8" w:rsidR="00A559DA" w:rsidRDefault="00A559DA" w:rsidP="007701CA">
      <w:pPr>
        <w:pStyle w:val="Podnaslov"/>
        <w:numPr>
          <w:ilvl w:val="2"/>
          <w:numId w:val="7"/>
        </w:numPr>
      </w:pPr>
      <w:bookmarkStart w:id="32" w:name="_Toc106723605"/>
      <w:bookmarkStart w:id="33" w:name="_Hlk104811692"/>
      <w:r>
        <w:t xml:space="preserve">Struktura </w:t>
      </w:r>
      <w:r w:rsidR="00C844F1">
        <w:t>prezentacijskog</w:t>
      </w:r>
      <w:r>
        <w:t xml:space="preserve"> sloja aplikacije</w:t>
      </w:r>
      <w:bookmarkEnd w:id="31"/>
      <w:bookmarkEnd w:id="32"/>
    </w:p>
    <w:bookmarkEnd w:id="33"/>
    <w:p w14:paraId="1B4C19B0" w14:textId="1039CBB6" w:rsidR="00FD5F2A" w:rsidRDefault="00FD5F2A" w:rsidP="00FD5F2A"/>
    <w:p w14:paraId="175B9807" w14:textId="52506879" w:rsidR="00F27A69" w:rsidRDefault="00BE5990" w:rsidP="00206D3D">
      <w:r w:rsidRPr="00BE5990">
        <w:t xml:space="preserve">Prezentacijski sloj aplikacije sastoji se od 3 grane do kojih se može doći koristeći navigacijski meni. Dvije grane imaju identično grafičko sučelje, te se razlikuju samo po načinu slanja i primanja podataka. Naime, jedna </w:t>
      </w:r>
      <w:r w:rsidR="00B9153B">
        <w:t xml:space="preserve">koristi </w:t>
      </w:r>
      <w:proofErr w:type="spellStart"/>
      <w:r w:rsidRPr="00BE5990">
        <w:t>GraphQL</w:t>
      </w:r>
      <w:proofErr w:type="spellEnd"/>
      <w:r w:rsidRPr="00BE5990">
        <w:t>, a druga REST API.</w:t>
      </w:r>
      <w:r w:rsidR="00F27A69">
        <w:t xml:space="preserve"> Svaka od ovih grana sastoji se od 4 stranice. </w:t>
      </w:r>
      <w:r w:rsidR="00F27A69" w:rsidRPr="00B9153B">
        <w:t>Prva je popis svih knjiga (</w:t>
      </w:r>
      <w:r w:rsidR="00B9153B">
        <w:t xml:space="preserve">tj. prvih 1000 </w:t>
      </w:r>
      <w:r w:rsidR="00F27A69" w:rsidRPr="00B9153B">
        <w:t>knjiga).</w:t>
      </w:r>
      <w:r w:rsidR="00F27A69">
        <w:t xml:space="preserve"> </w:t>
      </w:r>
      <w:r w:rsidR="000D6E73">
        <w:t>Pritiskom</w:t>
      </w:r>
      <w:r w:rsidR="00F27A69">
        <w:t xml:space="preserve"> na red u tablici otvara se stranica knjige</w:t>
      </w:r>
      <w:r w:rsidR="000D6E73">
        <w:t xml:space="preserve">, na kojoj se mogu mijenjati podatci knjige, ili se ista posuditi. Pritiskom na ime autora se otvara popis djela toga autora. S ove stranice se opet može otvoriti stranica s detaljima knjige, ili se može otvoriti stranica za dodavanje nove knjige </w:t>
      </w:r>
      <w:r w:rsidR="00627C7D">
        <w:t>odabranog</w:t>
      </w:r>
      <w:r w:rsidR="000D6E73">
        <w:t xml:space="preserve"> autora.</w:t>
      </w:r>
    </w:p>
    <w:p w14:paraId="7CFDD18A" w14:textId="589D2FB7" w:rsidR="00496117" w:rsidRDefault="00BE5990" w:rsidP="00496117">
      <w:r w:rsidRPr="00BE5990">
        <w:t xml:space="preserve"> Treća grana </w:t>
      </w:r>
      <w:r w:rsidR="000D6E73">
        <w:t>je</w:t>
      </w:r>
      <w:r w:rsidRPr="00BE5990">
        <w:t xml:space="preserve"> „</w:t>
      </w:r>
      <w:r w:rsidRPr="00B9153B">
        <w:rPr>
          <w:i/>
          <w:iCs/>
        </w:rPr>
        <w:t>User</w:t>
      </w:r>
      <w:r w:rsidRPr="00BE5990">
        <w:t xml:space="preserve">“ stranica, </w:t>
      </w:r>
      <w:r w:rsidR="00B9153B">
        <w:t>traži</w:t>
      </w:r>
      <w:r w:rsidRPr="00BE5990">
        <w:t xml:space="preserve"> od korisnika da se ulogira ili registrira kao novi korisnik, ovisno o tome ima li postojeći račun. Nakon što je korisnik ulogiran, stranica </w:t>
      </w:r>
      <w:r w:rsidR="00B9153B">
        <w:t>prikazuje</w:t>
      </w:r>
      <w:r w:rsidRPr="00BE5990">
        <w:t xml:space="preserve"> sve korisnikove posudbe iz E-knjižnice. Ovdje korisnik može odabrati hoće li se podatci učitavati </w:t>
      </w:r>
      <w:r w:rsidRPr="00BE5990">
        <w:lastRenderedPageBreak/>
        <w:t xml:space="preserve">putem </w:t>
      </w:r>
      <w:proofErr w:type="spellStart"/>
      <w:r w:rsidRPr="00BE5990">
        <w:t>GraphQL</w:t>
      </w:r>
      <w:proofErr w:type="spellEnd"/>
      <w:r w:rsidRPr="00BE5990">
        <w:t xml:space="preserve">-a ili REST-a. Korisnik također ima mogućnost obrisati sve podatke iz tablice prije osvježavanje tablice kako bi </w:t>
      </w:r>
      <w:r w:rsidR="00B9153B">
        <w:t xml:space="preserve">se bolje uočilo </w:t>
      </w:r>
      <w:r w:rsidRPr="00BE5990">
        <w:t>potrebno vrijeme za dohvaćanje podataka odabranog API-a.</w:t>
      </w:r>
      <w:r w:rsidR="00526993">
        <w:t xml:space="preserve"> </w:t>
      </w:r>
    </w:p>
    <w:p w14:paraId="2ED7A38E" w14:textId="77777777" w:rsidR="00507E0F" w:rsidRDefault="00507E0F" w:rsidP="00B63510"/>
    <w:p w14:paraId="7CF77E4E" w14:textId="722CC957" w:rsidR="00A7666E" w:rsidRDefault="00496117" w:rsidP="007701CA">
      <w:pPr>
        <w:pStyle w:val="Naslov1"/>
        <w:numPr>
          <w:ilvl w:val="1"/>
          <w:numId w:val="7"/>
        </w:numPr>
      </w:pPr>
      <w:bookmarkStart w:id="34" w:name="_Toc106723606"/>
      <w:r>
        <w:t>Sloj poslovne logike</w:t>
      </w:r>
      <w:bookmarkEnd w:id="34"/>
    </w:p>
    <w:p w14:paraId="6D7086F5" w14:textId="77777777" w:rsidR="00A7666E" w:rsidRDefault="00A7666E" w:rsidP="00A7666E"/>
    <w:p w14:paraId="50CAB2EA" w14:textId="108659B9" w:rsidR="00B50F5C" w:rsidRDefault="00496117" w:rsidP="00496117">
      <w:r w:rsidRPr="00496117">
        <w:t>Sloj poslovne logike je dio programa koji upravlja podatcima i služi kao posrednik između baze podataka i prezentacijskog sloja. Poslovna logika pruža prezentacijskom sloju potrebne podatke, ali je više od samo posrednika između baze i prezentacijskog sloja, te također izvršava dodatnu poslovnu logiku neovisno o prezentacijskom sloju [</w:t>
      </w:r>
      <w:r>
        <w:t>5</w:t>
      </w:r>
      <w:r w:rsidRPr="00496117">
        <w:t>].</w:t>
      </w:r>
      <w:r>
        <w:t xml:space="preserve"> U ovdje prikazanoj aplikaciji sloj poslovne logike</w:t>
      </w:r>
      <w:r w:rsidR="00B9153B">
        <w:t xml:space="preserve"> </w:t>
      </w:r>
      <w:r>
        <w:t>podijeljen</w:t>
      </w:r>
      <w:r w:rsidR="00B9153B">
        <w:t xml:space="preserve"> je</w:t>
      </w:r>
      <w:r>
        <w:t xml:space="preserve"> na 3 dijela, koji zrcale podjelu na prezentacijskom sloju. Prvi dio </w:t>
      </w:r>
      <w:r w:rsidR="002B6E31">
        <w:t xml:space="preserve">služi za implementaciju REST API-a, drugi za implementaciju </w:t>
      </w:r>
      <w:proofErr w:type="spellStart"/>
      <w:r w:rsidR="002B6E31">
        <w:t>GraphQL</w:t>
      </w:r>
      <w:proofErr w:type="spellEnd"/>
      <w:r w:rsidR="002B6E31">
        <w:t xml:space="preserve">-a, a treći </w:t>
      </w:r>
      <w:r w:rsidR="003D2482">
        <w:t xml:space="preserve">je odgovoran za </w:t>
      </w:r>
      <w:r w:rsidR="000D3C8B">
        <w:t>prijavljivanje</w:t>
      </w:r>
      <w:r w:rsidR="002B6E31">
        <w:t xml:space="preserve"> i </w:t>
      </w:r>
      <w:r w:rsidR="003D2482">
        <w:t xml:space="preserve">registraciju </w:t>
      </w:r>
      <w:r w:rsidR="002B6E31">
        <w:t xml:space="preserve">korisnika. </w:t>
      </w:r>
    </w:p>
    <w:p w14:paraId="48717CC6" w14:textId="77777777" w:rsidR="002B6E31" w:rsidRDefault="002B6E31" w:rsidP="00496117">
      <w:bookmarkStart w:id="35" w:name="_Hlk104812851"/>
    </w:p>
    <w:p w14:paraId="366ADCDC" w14:textId="62CEB94A" w:rsidR="002B6E31" w:rsidRDefault="002B6E31" w:rsidP="007701CA">
      <w:pPr>
        <w:pStyle w:val="Podnaslov"/>
        <w:numPr>
          <w:ilvl w:val="2"/>
          <w:numId w:val="7"/>
        </w:numPr>
      </w:pPr>
      <w:bookmarkStart w:id="36" w:name="_Hlk104812693"/>
      <w:bookmarkStart w:id="37" w:name="_Toc106723607"/>
      <w:r>
        <w:t>Struktura sloja poslovne logike</w:t>
      </w:r>
      <w:bookmarkEnd w:id="36"/>
      <w:bookmarkEnd w:id="37"/>
    </w:p>
    <w:p w14:paraId="2FA74438" w14:textId="3EF0E73E" w:rsidR="002B6E31" w:rsidRDefault="002B6E31" w:rsidP="002B6E31"/>
    <w:bookmarkEnd w:id="35"/>
    <w:p w14:paraId="7CDC02D1" w14:textId="4369CFD9" w:rsidR="003462C3" w:rsidRDefault="002B6E31" w:rsidP="003462C3">
      <w:r>
        <w:t>Za upravljanje strukturom aplikacije</w:t>
      </w:r>
      <w:r w:rsidR="00F577FA">
        <w:t xml:space="preserve"> koriste se</w:t>
      </w:r>
      <w:r>
        <w:t xml:space="preserve"> .NET 6 MVC kontroleri.</w:t>
      </w:r>
      <w:r w:rsidR="00844C1A">
        <w:t xml:space="preserve"> </w:t>
      </w:r>
      <w:r w:rsidR="00F577FA">
        <w:t xml:space="preserve">Oni primarno služe za navigaciju između stranica. Home kontroler dohvaća naslovnu stranicu i stranice za </w:t>
      </w:r>
      <w:proofErr w:type="spellStart"/>
      <w:r w:rsidR="00EF3977">
        <w:t>prijavu</w:t>
      </w:r>
      <w:r w:rsidR="00F577FA">
        <w:t>i</w:t>
      </w:r>
      <w:proofErr w:type="spellEnd"/>
      <w:r w:rsidR="00F577FA">
        <w:t xml:space="preserve"> registraciju korisnika, te stranicu sa svim posudbama prijavljenog korisnika. </w:t>
      </w:r>
      <w:proofErr w:type="spellStart"/>
      <w:r w:rsidR="00F577FA">
        <w:t>Rest</w:t>
      </w:r>
      <w:proofErr w:type="spellEnd"/>
      <w:r w:rsidR="00F577FA">
        <w:t xml:space="preserve"> i </w:t>
      </w:r>
      <w:proofErr w:type="spellStart"/>
      <w:r w:rsidR="00F577FA">
        <w:t>Graph</w:t>
      </w:r>
      <w:proofErr w:type="spellEnd"/>
      <w:r w:rsidR="00F577FA">
        <w:t xml:space="preserve"> kontroleri upravljaju granama aplikacije koje implementiraju </w:t>
      </w:r>
      <w:proofErr w:type="spellStart"/>
      <w:r w:rsidR="00F577FA">
        <w:t>GraphQL</w:t>
      </w:r>
      <w:proofErr w:type="spellEnd"/>
      <w:r w:rsidR="00F577FA">
        <w:t xml:space="preserve"> i REST API.</w:t>
      </w:r>
    </w:p>
    <w:p w14:paraId="7DA926BB" w14:textId="77777777" w:rsidR="00B45F4C" w:rsidRDefault="00B45F4C" w:rsidP="003462C3"/>
    <w:p w14:paraId="1F650649" w14:textId="4B67CF72" w:rsidR="003462C3" w:rsidRDefault="003462C3" w:rsidP="003462C3">
      <w:pPr>
        <w:pStyle w:val="Podnaslov"/>
        <w:numPr>
          <w:ilvl w:val="1"/>
          <w:numId w:val="7"/>
        </w:numPr>
      </w:pPr>
      <w:bookmarkStart w:id="38" w:name="_Toc106723608"/>
      <w:r>
        <w:t>Implementacija REST API-a</w:t>
      </w:r>
      <w:bookmarkEnd w:id="38"/>
    </w:p>
    <w:p w14:paraId="01AEE9D4" w14:textId="7A0BC2E3" w:rsidR="003462C3" w:rsidRDefault="003462C3" w:rsidP="003462C3"/>
    <w:p w14:paraId="314BD7B3" w14:textId="158C0E34" w:rsidR="003462C3" w:rsidRDefault="00222BBC" w:rsidP="00476FE8">
      <w:r>
        <w:t xml:space="preserve">REST API je tip web servera koji omogućava klijentu da pristupi resursima koji modeliraju podatke i funkcionalnosti sustava.[6] </w:t>
      </w:r>
      <w:r w:rsidR="005B52AD">
        <w:t>Za implementaciju REST-a u ovoj aplikaciju korišteni su .NET Web API kontroleri. Kontroleri su mapirani na rutu „</w:t>
      </w:r>
      <w:proofErr w:type="spellStart"/>
      <w:r w:rsidR="005B52AD" w:rsidRPr="00476FE8">
        <w:rPr>
          <w:i/>
          <w:iCs/>
        </w:rPr>
        <w:t>api</w:t>
      </w:r>
      <w:proofErr w:type="spellEnd"/>
      <w:r w:rsidR="005B52AD" w:rsidRPr="00476FE8">
        <w:rPr>
          <w:i/>
          <w:iCs/>
        </w:rPr>
        <w:t>/[</w:t>
      </w:r>
      <w:proofErr w:type="spellStart"/>
      <w:r w:rsidR="005B52AD" w:rsidRPr="00476FE8">
        <w:rPr>
          <w:i/>
          <w:iCs/>
        </w:rPr>
        <w:t>naziv_kontrolera</w:t>
      </w:r>
      <w:proofErr w:type="spellEnd"/>
      <w:r w:rsidR="005B52AD" w:rsidRPr="00476FE8">
        <w:rPr>
          <w:i/>
          <w:iCs/>
        </w:rPr>
        <w:t>]/[</w:t>
      </w:r>
      <w:r w:rsidR="00476FE8" w:rsidRPr="00476FE8">
        <w:rPr>
          <w:i/>
          <w:iCs/>
        </w:rPr>
        <w:t>akcija]</w:t>
      </w:r>
      <w:r w:rsidR="00476FE8">
        <w:t>“.</w:t>
      </w:r>
    </w:p>
    <w:p w14:paraId="1A05DCB9" w14:textId="085B62C0" w:rsidR="00CF6403" w:rsidRDefault="00476FE8" w:rsidP="00476FE8">
      <w:r>
        <w:t xml:space="preserve">Rute su mapirane korištenjem anotacija. Kontroleri su također označeni kao API kontroleri upotrebom </w:t>
      </w:r>
      <w:r w:rsidRPr="007701CA">
        <w:rPr>
          <w:rFonts w:ascii="Consolas" w:hAnsi="Consolas" w:cs="Courier New"/>
          <w:szCs w:val="24"/>
        </w:rPr>
        <w:t>[</w:t>
      </w:r>
      <w:proofErr w:type="spellStart"/>
      <w:r w:rsidRPr="007701CA">
        <w:rPr>
          <w:rFonts w:ascii="Consolas" w:hAnsi="Consolas" w:cs="Courier New"/>
          <w:szCs w:val="24"/>
        </w:rPr>
        <w:t>ApiController</w:t>
      </w:r>
      <w:proofErr w:type="spellEnd"/>
      <w:r w:rsidRPr="007701CA">
        <w:rPr>
          <w:rFonts w:ascii="Consolas" w:hAnsi="Consolas" w:cs="Courier New"/>
          <w:szCs w:val="24"/>
        </w:rPr>
        <w:t>]</w:t>
      </w:r>
      <w:r>
        <w:t xml:space="preserve"> anotacije. Ova anotacija primijenjena na klasu kontrolera </w:t>
      </w:r>
      <w:r>
        <w:lastRenderedPageBreak/>
        <w:t>omogućuje API specifična ponašanja poput automatskih HTTP 400 odgovora i obaveznog navođenja rute[7]</w:t>
      </w:r>
      <w:r w:rsidR="00E95717">
        <w:t>.</w:t>
      </w:r>
    </w:p>
    <w:p w14:paraId="34E822BD" w14:textId="5B99A968" w:rsidR="00CF6403" w:rsidRDefault="00CF6403" w:rsidP="00476FE8"/>
    <w:p w14:paraId="182ED81C" w14:textId="77777777" w:rsidR="00C70027" w:rsidRPr="00381F4F" w:rsidRDefault="00C70027">
      <w:pPr>
        <w:widowControl w:val="0"/>
        <w:autoSpaceDE w:val="0"/>
        <w:autoSpaceDN w:val="0"/>
        <w:adjustRightInd w:val="0"/>
        <w:spacing w:after="0" w:line="240" w:lineRule="auto"/>
        <w:rPr>
          <w:rFonts w:ascii="Consolas" w:hAnsi="Consolas" w:cs="Courier New"/>
          <w:color w:val="000000"/>
          <w:sz w:val="20"/>
          <w:szCs w:val="20"/>
          <w:highlight w:val="white"/>
        </w:rPr>
      </w:pPr>
      <w:proofErr w:type="spellStart"/>
      <w:r w:rsidRPr="00381F4F">
        <w:rPr>
          <w:rFonts w:ascii="Consolas" w:hAnsi="Consolas" w:cs="Courier New"/>
          <w:b/>
          <w:bCs/>
          <w:color w:val="0000FF"/>
          <w:sz w:val="20"/>
          <w:szCs w:val="20"/>
          <w:highlight w:val="white"/>
        </w:rPr>
        <w:t>using</w:t>
      </w:r>
      <w:proofErr w:type="spellEnd"/>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Microsoft</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AspNetCore</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Mvc</w:t>
      </w:r>
      <w:proofErr w:type="spellEnd"/>
      <w:r w:rsidRPr="00381F4F">
        <w:rPr>
          <w:rFonts w:ascii="Consolas" w:hAnsi="Consolas" w:cs="Courier New"/>
          <w:b/>
          <w:bCs/>
          <w:color w:val="000080"/>
          <w:sz w:val="20"/>
          <w:szCs w:val="20"/>
          <w:highlight w:val="white"/>
        </w:rPr>
        <w:t>;</w:t>
      </w:r>
    </w:p>
    <w:p w14:paraId="58256284" w14:textId="77777777" w:rsidR="00C70027" w:rsidRPr="00381F4F" w:rsidRDefault="00C70027">
      <w:pPr>
        <w:widowControl w:val="0"/>
        <w:autoSpaceDE w:val="0"/>
        <w:autoSpaceDN w:val="0"/>
        <w:adjustRightInd w:val="0"/>
        <w:spacing w:after="0" w:line="240" w:lineRule="auto"/>
        <w:rPr>
          <w:rFonts w:ascii="Consolas" w:hAnsi="Consolas" w:cs="Courier New"/>
          <w:color w:val="000000"/>
          <w:sz w:val="20"/>
          <w:szCs w:val="20"/>
          <w:highlight w:val="white"/>
        </w:rPr>
      </w:pPr>
    </w:p>
    <w:p w14:paraId="2D415292" w14:textId="77777777" w:rsidR="00C70027" w:rsidRPr="00381F4F" w:rsidRDefault="00C70027">
      <w:pPr>
        <w:widowControl w:val="0"/>
        <w:autoSpaceDE w:val="0"/>
        <w:autoSpaceDN w:val="0"/>
        <w:adjustRightInd w:val="0"/>
        <w:spacing w:after="0" w:line="240" w:lineRule="auto"/>
        <w:rPr>
          <w:rFonts w:ascii="Consolas" w:hAnsi="Consolas" w:cs="Courier New"/>
          <w:color w:val="000000"/>
          <w:sz w:val="20"/>
          <w:szCs w:val="20"/>
          <w:highlight w:val="white"/>
        </w:rPr>
      </w:pPr>
      <w:proofErr w:type="spellStart"/>
      <w:r w:rsidRPr="00381F4F">
        <w:rPr>
          <w:rFonts w:ascii="Consolas" w:hAnsi="Consolas" w:cs="Courier New"/>
          <w:b/>
          <w:bCs/>
          <w:color w:val="0000FF"/>
          <w:sz w:val="20"/>
          <w:szCs w:val="20"/>
          <w:highlight w:val="white"/>
        </w:rPr>
        <w:t>namespace</w:t>
      </w:r>
      <w:proofErr w:type="spellEnd"/>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E_Library</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ControllersApi</w:t>
      </w:r>
      <w:proofErr w:type="spellEnd"/>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p>
    <w:p w14:paraId="3E09851A" w14:textId="77777777" w:rsidR="00C70027" w:rsidRPr="00381F4F" w:rsidRDefault="00C70027">
      <w:pPr>
        <w:widowControl w:val="0"/>
        <w:autoSpaceDE w:val="0"/>
        <w:autoSpaceDN w:val="0"/>
        <w:adjustRightInd w:val="0"/>
        <w:spacing w:after="0" w:line="240" w:lineRule="auto"/>
        <w:rPr>
          <w:rFonts w:ascii="Consolas" w:hAnsi="Consolas" w:cs="Courier New"/>
          <w:color w:val="000000"/>
          <w:sz w:val="20"/>
          <w:szCs w:val="20"/>
          <w:highlight w:val="white"/>
        </w:rPr>
      </w:pPr>
    </w:p>
    <w:p w14:paraId="0E441D07" w14:textId="77777777" w:rsidR="00C70027" w:rsidRPr="00381F4F" w:rsidRDefault="00C70027">
      <w:pPr>
        <w:widowControl w:val="0"/>
        <w:autoSpaceDE w:val="0"/>
        <w:autoSpaceDN w:val="0"/>
        <w:adjustRightInd w:val="0"/>
        <w:spacing w:after="0" w:line="240" w:lineRule="auto"/>
        <w:rPr>
          <w:rFonts w:ascii="Consolas" w:hAnsi="Consolas" w:cs="Courier New"/>
          <w:color w:val="000000"/>
          <w:sz w:val="20"/>
          <w:szCs w:val="20"/>
          <w:highlight w:val="white"/>
        </w:rPr>
      </w:pPr>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proofErr w:type="spellStart"/>
      <w:r w:rsidRPr="00381F4F">
        <w:rPr>
          <w:rFonts w:ascii="Consolas" w:hAnsi="Consolas" w:cs="Courier New"/>
          <w:color w:val="000000"/>
          <w:sz w:val="20"/>
          <w:szCs w:val="20"/>
          <w:highlight w:val="white"/>
        </w:rPr>
        <w:t>Route</w:t>
      </w:r>
      <w:proofErr w:type="spellEnd"/>
      <w:r w:rsidRPr="00381F4F">
        <w:rPr>
          <w:rFonts w:ascii="Consolas" w:hAnsi="Consolas" w:cs="Courier New"/>
          <w:b/>
          <w:bCs/>
          <w:color w:val="000080"/>
          <w:sz w:val="20"/>
          <w:szCs w:val="20"/>
          <w:highlight w:val="white"/>
        </w:rPr>
        <w:t>(</w:t>
      </w:r>
      <w:r w:rsidRPr="00381F4F">
        <w:rPr>
          <w:rFonts w:ascii="Consolas" w:hAnsi="Consolas" w:cs="Courier New"/>
          <w:color w:val="808080"/>
          <w:sz w:val="20"/>
          <w:szCs w:val="20"/>
          <w:highlight w:val="white"/>
        </w:rPr>
        <w:t>"</w:t>
      </w:r>
      <w:proofErr w:type="spellStart"/>
      <w:r w:rsidRPr="00381F4F">
        <w:rPr>
          <w:rFonts w:ascii="Consolas" w:hAnsi="Consolas" w:cs="Courier New"/>
          <w:color w:val="808080"/>
          <w:sz w:val="20"/>
          <w:szCs w:val="20"/>
          <w:highlight w:val="white"/>
        </w:rPr>
        <w:t>api</w:t>
      </w:r>
      <w:proofErr w:type="spellEnd"/>
      <w:r w:rsidRPr="00381F4F">
        <w:rPr>
          <w:rFonts w:ascii="Consolas" w:hAnsi="Consolas" w:cs="Courier New"/>
          <w:color w:val="808080"/>
          <w:sz w:val="20"/>
          <w:szCs w:val="20"/>
          <w:highlight w:val="white"/>
        </w:rPr>
        <w:t>/[</w:t>
      </w:r>
      <w:proofErr w:type="spellStart"/>
      <w:r w:rsidRPr="00381F4F">
        <w:rPr>
          <w:rFonts w:ascii="Consolas" w:hAnsi="Consolas" w:cs="Courier New"/>
          <w:color w:val="808080"/>
          <w:sz w:val="20"/>
          <w:szCs w:val="20"/>
          <w:highlight w:val="white"/>
        </w:rPr>
        <w:t>controller</w:t>
      </w:r>
      <w:proofErr w:type="spellEnd"/>
      <w:r w:rsidRPr="00381F4F">
        <w:rPr>
          <w:rFonts w:ascii="Consolas" w:hAnsi="Consolas" w:cs="Courier New"/>
          <w:color w:val="808080"/>
          <w:sz w:val="20"/>
          <w:szCs w:val="20"/>
          <w:highlight w:val="white"/>
        </w:rPr>
        <w:t>]/[</w:t>
      </w:r>
      <w:proofErr w:type="spellStart"/>
      <w:r w:rsidRPr="00381F4F">
        <w:rPr>
          <w:rFonts w:ascii="Consolas" w:hAnsi="Consolas" w:cs="Courier New"/>
          <w:color w:val="808080"/>
          <w:sz w:val="20"/>
          <w:szCs w:val="20"/>
          <w:highlight w:val="white"/>
        </w:rPr>
        <w:t>action</w:t>
      </w:r>
      <w:proofErr w:type="spellEnd"/>
      <w:r w:rsidRPr="00381F4F">
        <w:rPr>
          <w:rFonts w:ascii="Consolas" w:hAnsi="Consolas" w:cs="Courier New"/>
          <w:color w:val="808080"/>
          <w:sz w:val="20"/>
          <w:szCs w:val="20"/>
          <w:highlight w:val="white"/>
        </w:rPr>
        <w:t>]"</w:t>
      </w:r>
      <w:r w:rsidRPr="00381F4F">
        <w:rPr>
          <w:rFonts w:ascii="Consolas" w:hAnsi="Consolas" w:cs="Courier New"/>
          <w:b/>
          <w:bCs/>
          <w:color w:val="000080"/>
          <w:sz w:val="20"/>
          <w:szCs w:val="20"/>
          <w:highlight w:val="white"/>
        </w:rPr>
        <w:t>)]</w:t>
      </w:r>
    </w:p>
    <w:p w14:paraId="661A3C34" w14:textId="77777777" w:rsidR="00C70027" w:rsidRPr="00381F4F" w:rsidRDefault="00C70027">
      <w:pPr>
        <w:widowControl w:val="0"/>
        <w:autoSpaceDE w:val="0"/>
        <w:autoSpaceDN w:val="0"/>
        <w:adjustRightInd w:val="0"/>
        <w:spacing w:after="0" w:line="240" w:lineRule="auto"/>
        <w:rPr>
          <w:rFonts w:ascii="Consolas" w:hAnsi="Consolas" w:cs="Courier New"/>
          <w:color w:val="000000"/>
          <w:sz w:val="20"/>
          <w:szCs w:val="20"/>
          <w:highlight w:val="white"/>
        </w:rPr>
      </w:pPr>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proofErr w:type="spellStart"/>
      <w:r w:rsidRPr="00381F4F">
        <w:rPr>
          <w:rFonts w:ascii="Consolas" w:hAnsi="Consolas" w:cs="Courier New"/>
          <w:color w:val="000000"/>
          <w:sz w:val="20"/>
          <w:szCs w:val="20"/>
          <w:highlight w:val="white"/>
        </w:rPr>
        <w:t>ApiController</w:t>
      </w:r>
      <w:proofErr w:type="spellEnd"/>
      <w:r w:rsidRPr="00381F4F">
        <w:rPr>
          <w:rFonts w:ascii="Consolas" w:hAnsi="Consolas" w:cs="Courier New"/>
          <w:b/>
          <w:bCs/>
          <w:color w:val="000080"/>
          <w:sz w:val="20"/>
          <w:szCs w:val="20"/>
          <w:highlight w:val="white"/>
        </w:rPr>
        <w:t>]</w:t>
      </w:r>
    </w:p>
    <w:p w14:paraId="403A7D66" w14:textId="77777777" w:rsidR="00EE3731" w:rsidRDefault="00C70027" w:rsidP="00EE3731">
      <w:pPr>
        <w:pStyle w:val="Opisslike"/>
        <w:jc w:val="left"/>
        <w:rPr>
          <w:rFonts w:ascii="Consolas" w:hAnsi="Consolas" w:cs="Courier New"/>
          <w:b/>
          <w:bCs/>
          <w:color w:val="000080"/>
          <w:sz w:val="20"/>
          <w:szCs w:val="20"/>
        </w:rPr>
      </w:pPr>
      <w:r w:rsidRPr="00381F4F">
        <w:rPr>
          <w:rFonts w:ascii="Consolas" w:hAnsi="Consolas" w:cs="Courier New"/>
          <w:color w:val="000000"/>
          <w:sz w:val="20"/>
          <w:szCs w:val="20"/>
          <w:highlight w:val="white"/>
        </w:rPr>
        <w:t xml:space="preserve">    </w:t>
      </w:r>
      <w:proofErr w:type="spellStart"/>
      <w:r w:rsidRPr="00381F4F">
        <w:rPr>
          <w:rFonts w:ascii="Consolas" w:hAnsi="Consolas" w:cs="Courier New"/>
          <w:b/>
          <w:bCs/>
          <w:color w:val="0000FF"/>
          <w:sz w:val="20"/>
          <w:szCs w:val="20"/>
          <w:highlight w:val="white"/>
        </w:rPr>
        <w:t>public</w:t>
      </w:r>
      <w:proofErr w:type="spellEnd"/>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8000FF"/>
          <w:sz w:val="20"/>
          <w:szCs w:val="20"/>
          <w:highlight w:val="white"/>
        </w:rPr>
        <w:t>class</w:t>
      </w:r>
      <w:proofErr w:type="spellEnd"/>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AuthorsController</w:t>
      </w:r>
      <w:proofErr w:type="spellEnd"/>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r w:rsidRPr="00381F4F">
        <w:rPr>
          <w:rFonts w:ascii="Consolas" w:hAnsi="Consolas" w:cs="Courier New"/>
          <w:color w:val="000000"/>
          <w:sz w:val="20"/>
          <w:szCs w:val="20"/>
          <w:highlight w:val="white"/>
        </w:rPr>
        <w:t xml:space="preserve"> </w:t>
      </w:r>
      <w:proofErr w:type="spellStart"/>
      <w:r w:rsidRPr="00381F4F">
        <w:rPr>
          <w:rFonts w:ascii="Consolas" w:hAnsi="Consolas" w:cs="Courier New"/>
          <w:color w:val="000000"/>
          <w:sz w:val="20"/>
          <w:szCs w:val="20"/>
          <w:highlight w:val="white"/>
        </w:rPr>
        <w:t>ControllerBase</w:t>
      </w:r>
      <w:proofErr w:type="spellEnd"/>
      <w:r w:rsidRPr="00381F4F">
        <w:rPr>
          <w:rFonts w:ascii="Consolas" w:hAnsi="Consolas" w:cs="Courier New"/>
          <w:color w:val="000000"/>
          <w:sz w:val="20"/>
          <w:szCs w:val="20"/>
          <w:highlight w:val="white"/>
        </w:rPr>
        <w:t xml:space="preserve"> </w:t>
      </w:r>
      <w:r w:rsidRPr="00381F4F">
        <w:rPr>
          <w:rFonts w:ascii="Consolas" w:hAnsi="Consolas" w:cs="Courier New"/>
          <w:b/>
          <w:bCs/>
          <w:color w:val="000080"/>
          <w:sz w:val="20"/>
          <w:szCs w:val="20"/>
          <w:highlight w:val="white"/>
        </w:rPr>
        <w:t>{</w:t>
      </w:r>
    </w:p>
    <w:p w14:paraId="4BEAA35B" w14:textId="77777777" w:rsidR="00EE3731" w:rsidRDefault="00EE3731" w:rsidP="00381F4F">
      <w:pPr>
        <w:pStyle w:val="Opisslike"/>
        <w:jc w:val="center"/>
        <w:rPr>
          <w:rFonts w:ascii="Consolas" w:hAnsi="Consolas" w:cs="Courier New"/>
          <w:b/>
          <w:bCs/>
          <w:color w:val="000080"/>
          <w:sz w:val="20"/>
          <w:szCs w:val="20"/>
        </w:rPr>
      </w:pPr>
    </w:p>
    <w:p w14:paraId="60AA2ED0" w14:textId="025682F5" w:rsidR="00CF6403" w:rsidRDefault="00D00D72" w:rsidP="00381F4F">
      <w:pPr>
        <w:pStyle w:val="Opisslike"/>
        <w:jc w:val="center"/>
      </w:pPr>
      <w:r>
        <w:rPr>
          <w:noProof/>
        </w:rPr>
        <w:t>Isječak koda 5.</w:t>
      </w:r>
      <w:r w:rsidR="00CF6403">
        <w:t xml:space="preserve"> Primjer definicije API kontroler klase. [Autorski rad]</w:t>
      </w:r>
    </w:p>
    <w:p w14:paraId="5C06B505" w14:textId="77777777" w:rsidR="00CF6403" w:rsidRPr="00CF6403" w:rsidRDefault="00CF6403" w:rsidP="00CF6403"/>
    <w:p w14:paraId="5B7316C7" w14:textId="735169EF" w:rsidR="00CF6403" w:rsidRDefault="00E95717" w:rsidP="005A5F6F">
      <w:r>
        <w:t xml:space="preserve"> API kontroleri prisutni u aplikaciji su </w:t>
      </w:r>
      <w:proofErr w:type="spellStart"/>
      <w:r w:rsidRPr="007701CA">
        <w:rPr>
          <w:i/>
          <w:iCs/>
        </w:rPr>
        <w:t>BooksController</w:t>
      </w:r>
      <w:proofErr w:type="spellEnd"/>
      <w:r>
        <w:t xml:space="preserve">, </w:t>
      </w:r>
      <w:proofErr w:type="spellStart"/>
      <w:r w:rsidRPr="007701CA">
        <w:rPr>
          <w:i/>
          <w:iCs/>
        </w:rPr>
        <w:t>AuthorsController</w:t>
      </w:r>
      <w:proofErr w:type="spellEnd"/>
      <w:r>
        <w:t xml:space="preserve">, </w:t>
      </w:r>
      <w:proofErr w:type="spellStart"/>
      <w:r w:rsidRPr="007701CA">
        <w:rPr>
          <w:i/>
          <w:iCs/>
        </w:rPr>
        <w:t>LoansController</w:t>
      </w:r>
      <w:proofErr w:type="spellEnd"/>
      <w:r>
        <w:t xml:space="preserve"> i </w:t>
      </w:r>
      <w:proofErr w:type="spellStart"/>
      <w:r w:rsidRPr="007701CA">
        <w:rPr>
          <w:i/>
          <w:iCs/>
        </w:rPr>
        <w:t>UsersController</w:t>
      </w:r>
      <w:proofErr w:type="spellEnd"/>
      <w:r>
        <w:t xml:space="preserve">. Svaki od njih sadrži metode </w:t>
      </w:r>
      <w:r w:rsidR="00541E62">
        <w:t xml:space="preserve">za dohvaćanje ili slanje tj. izmjenu podataka. API kontroleri nemaju izravan doticaj s bazom podataka, </w:t>
      </w:r>
      <w:r w:rsidR="00715708">
        <w:t xml:space="preserve">ali u njima se koristi </w:t>
      </w:r>
      <w:proofErr w:type="spellStart"/>
      <w:r w:rsidR="00715708">
        <w:t>Entity</w:t>
      </w:r>
      <w:proofErr w:type="spellEnd"/>
      <w:r w:rsidR="00715708">
        <w:t xml:space="preserve"> Framework</w:t>
      </w:r>
      <w:r w:rsidR="00541E62">
        <w:t xml:space="preserve"> koji se ponaša kao DAL (</w:t>
      </w:r>
      <w:r w:rsidR="00541E62" w:rsidRPr="007701CA">
        <w:rPr>
          <w:i/>
          <w:iCs/>
        </w:rPr>
        <w:t xml:space="preserve">Data Access </w:t>
      </w:r>
      <w:proofErr w:type="spellStart"/>
      <w:r w:rsidR="00541E62" w:rsidRPr="007701CA">
        <w:rPr>
          <w:i/>
          <w:iCs/>
        </w:rPr>
        <w:t>Layer</w:t>
      </w:r>
      <w:proofErr w:type="spellEnd"/>
      <w:r w:rsidR="00541E62">
        <w:t xml:space="preserve"> / podatkovni sloj) i koji vrši direktne upite na bazu. Ovo </w:t>
      </w:r>
      <w:r w:rsidR="001C713B">
        <w:t>dozvoljava metodama</w:t>
      </w:r>
      <w:r w:rsidR="00541E62">
        <w:t xml:space="preserve"> API kontroler</w:t>
      </w:r>
      <w:r w:rsidR="001C713B">
        <w:t>a</w:t>
      </w:r>
      <w:r w:rsidR="00CF6403">
        <w:t xml:space="preserve"> </w:t>
      </w:r>
      <w:r w:rsidR="00541E62">
        <w:t>da budu iznimno kratk</w:t>
      </w:r>
      <w:r w:rsidR="001C713B">
        <w:t xml:space="preserve">e </w:t>
      </w:r>
      <w:r w:rsidR="00541E62">
        <w:t>(tri do četiri linije koda) i čitljiv</w:t>
      </w:r>
      <w:r w:rsidR="00CF6403">
        <w:t>e</w:t>
      </w:r>
      <w:r w:rsidR="00541E62">
        <w:t>.</w:t>
      </w:r>
    </w:p>
    <w:p w14:paraId="151E2D65" w14:textId="6FCF87F4" w:rsidR="005A5F6F" w:rsidRDefault="005A5F6F" w:rsidP="005A5F6F"/>
    <w:p w14:paraId="5E13E16A" w14:textId="77777777" w:rsidR="00892645" w:rsidRPr="00892645" w:rsidRDefault="00892645" w:rsidP="00892645">
      <w:pPr>
        <w:autoSpaceDE w:val="0"/>
        <w:autoSpaceDN w:val="0"/>
        <w:adjustRightInd w:val="0"/>
        <w:spacing w:after="0" w:line="240" w:lineRule="auto"/>
        <w:jc w:val="left"/>
        <w:rPr>
          <w:rFonts w:ascii="Consolas" w:hAnsi="Consolas" w:cs="Courier New"/>
          <w:color w:val="000000"/>
          <w:sz w:val="20"/>
          <w:szCs w:val="20"/>
          <w:highlight w:val="white"/>
          <w:lang w:val="en-GB"/>
        </w:rPr>
      </w:pPr>
      <w:r w:rsidRPr="00892645">
        <w:rPr>
          <w:rFonts w:ascii="Consolas" w:hAnsi="Consolas" w:cs="Courier New"/>
          <w:b/>
          <w:bCs/>
          <w:color w:val="0000FF"/>
          <w:sz w:val="20"/>
          <w:szCs w:val="20"/>
          <w:highlight w:val="white"/>
          <w:lang w:val="en-GB"/>
        </w:rPr>
        <w:t>public</w:t>
      </w:r>
      <w:r w:rsidRPr="00892645">
        <w:rPr>
          <w:rFonts w:ascii="Consolas" w:hAnsi="Consolas" w:cs="Courier New"/>
          <w:color w:val="000000"/>
          <w:sz w:val="20"/>
          <w:szCs w:val="20"/>
          <w:highlight w:val="white"/>
          <w:lang w:val="en-GB"/>
        </w:rPr>
        <w:t xml:space="preserve"> </w:t>
      </w:r>
      <w:r w:rsidRPr="00892645">
        <w:rPr>
          <w:rFonts w:ascii="Consolas" w:hAnsi="Consolas" w:cs="Courier New"/>
          <w:b/>
          <w:bCs/>
          <w:color w:val="0000FF"/>
          <w:sz w:val="20"/>
          <w:szCs w:val="20"/>
          <w:highlight w:val="white"/>
          <w:lang w:val="en-GB"/>
        </w:rPr>
        <w:t>object</w:t>
      </w:r>
      <w:r w:rsidRPr="00892645">
        <w:rPr>
          <w:rFonts w:ascii="Consolas" w:hAnsi="Consolas" w:cs="Courier New"/>
          <w:color w:val="000000"/>
          <w:sz w:val="20"/>
          <w:szCs w:val="20"/>
          <w:highlight w:val="white"/>
          <w:lang w:val="en-GB"/>
        </w:rPr>
        <w:t xml:space="preserve"> </w:t>
      </w:r>
      <w:proofErr w:type="spellStart"/>
      <w:r w:rsidRPr="00892645">
        <w:rPr>
          <w:rFonts w:ascii="Consolas" w:hAnsi="Consolas" w:cs="Courier New"/>
          <w:color w:val="000000"/>
          <w:sz w:val="20"/>
          <w:szCs w:val="20"/>
          <w:highlight w:val="white"/>
          <w:lang w:val="en-GB"/>
        </w:rPr>
        <w:t>list_</w:t>
      </w:r>
      <w:proofErr w:type="gramStart"/>
      <w:r w:rsidRPr="00892645">
        <w:rPr>
          <w:rFonts w:ascii="Consolas" w:hAnsi="Consolas" w:cs="Courier New"/>
          <w:color w:val="000000"/>
          <w:sz w:val="20"/>
          <w:szCs w:val="20"/>
          <w:highlight w:val="white"/>
          <w:lang w:val="en-GB"/>
        </w:rPr>
        <w:t>all</w:t>
      </w:r>
      <w:proofErr w:type="spellEnd"/>
      <w:r w:rsidRPr="00892645">
        <w:rPr>
          <w:rFonts w:ascii="Consolas" w:hAnsi="Consolas" w:cs="Courier New"/>
          <w:b/>
          <w:bCs/>
          <w:color w:val="000080"/>
          <w:sz w:val="20"/>
          <w:szCs w:val="20"/>
          <w:highlight w:val="white"/>
          <w:lang w:val="en-GB"/>
        </w:rPr>
        <w:t>(</w:t>
      </w:r>
      <w:proofErr w:type="gramEnd"/>
      <w:r w:rsidRPr="00892645">
        <w:rPr>
          <w:rFonts w:ascii="Consolas" w:hAnsi="Consolas" w:cs="Courier New"/>
          <w:b/>
          <w:bCs/>
          <w:color w:val="000080"/>
          <w:sz w:val="20"/>
          <w:szCs w:val="20"/>
          <w:highlight w:val="white"/>
          <w:lang w:val="en-GB"/>
        </w:rPr>
        <w:t>)</w:t>
      </w:r>
      <w:r w:rsidRPr="00892645">
        <w:rPr>
          <w:rFonts w:ascii="Consolas" w:hAnsi="Consolas" w:cs="Courier New"/>
          <w:color w:val="000000"/>
          <w:sz w:val="20"/>
          <w:szCs w:val="20"/>
          <w:highlight w:val="white"/>
          <w:lang w:val="en-GB"/>
        </w:rPr>
        <w:t xml:space="preserve"> </w:t>
      </w:r>
      <w:r w:rsidRPr="00892645">
        <w:rPr>
          <w:rFonts w:ascii="Consolas" w:hAnsi="Consolas" w:cs="Courier New"/>
          <w:b/>
          <w:bCs/>
          <w:color w:val="000080"/>
          <w:sz w:val="20"/>
          <w:szCs w:val="20"/>
          <w:highlight w:val="white"/>
          <w:lang w:val="en-GB"/>
        </w:rPr>
        <w:t>{</w:t>
      </w:r>
    </w:p>
    <w:p w14:paraId="3BBB99DE" w14:textId="77777777" w:rsidR="00892645" w:rsidRPr="00892645" w:rsidRDefault="00892645" w:rsidP="00892645">
      <w:pPr>
        <w:autoSpaceDE w:val="0"/>
        <w:autoSpaceDN w:val="0"/>
        <w:adjustRightInd w:val="0"/>
        <w:spacing w:after="0" w:line="240" w:lineRule="auto"/>
        <w:jc w:val="left"/>
        <w:rPr>
          <w:rFonts w:ascii="Consolas" w:hAnsi="Consolas" w:cs="Courier New"/>
          <w:color w:val="000000"/>
          <w:sz w:val="20"/>
          <w:szCs w:val="20"/>
          <w:highlight w:val="white"/>
          <w:lang w:val="en-GB"/>
        </w:rPr>
      </w:pPr>
    </w:p>
    <w:p w14:paraId="270AA4E1" w14:textId="77777777" w:rsidR="00892645" w:rsidRPr="00892645" w:rsidRDefault="00892645" w:rsidP="00892645">
      <w:pPr>
        <w:autoSpaceDE w:val="0"/>
        <w:autoSpaceDN w:val="0"/>
        <w:adjustRightInd w:val="0"/>
        <w:spacing w:after="0" w:line="240" w:lineRule="auto"/>
        <w:jc w:val="left"/>
        <w:rPr>
          <w:rFonts w:ascii="Consolas" w:hAnsi="Consolas" w:cs="Courier New"/>
          <w:color w:val="000000"/>
          <w:sz w:val="20"/>
          <w:szCs w:val="20"/>
          <w:highlight w:val="white"/>
          <w:lang w:val="en-GB"/>
        </w:rPr>
      </w:pPr>
      <w:r w:rsidRPr="00892645">
        <w:rPr>
          <w:rFonts w:ascii="Consolas" w:hAnsi="Consolas" w:cs="Courier New"/>
          <w:color w:val="000000"/>
          <w:sz w:val="20"/>
          <w:szCs w:val="20"/>
          <w:highlight w:val="white"/>
          <w:lang w:val="en-GB"/>
        </w:rPr>
        <w:tab/>
      </w:r>
      <w:r w:rsidRPr="00892645">
        <w:rPr>
          <w:rFonts w:ascii="Consolas" w:hAnsi="Consolas" w:cs="Courier New"/>
          <w:color w:val="8000FF"/>
          <w:sz w:val="20"/>
          <w:szCs w:val="20"/>
          <w:highlight w:val="white"/>
          <w:lang w:val="en-GB"/>
        </w:rPr>
        <w:t>var</w:t>
      </w:r>
      <w:r w:rsidRPr="00892645">
        <w:rPr>
          <w:rFonts w:ascii="Consolas" w:hAnsi="Consolas" w:cs="Courier New"/>
          <w:color w:val="000000"/>
          <w:sz w:val="20"/>
          <w:szCs w:val="20"/>
          <w:highlight w:val="white"/>
          <w:lang w:val="en-GB"/>
        </w:rPr>
        <w:t xml:space="preserve"> authors </w:t>
      </w:r>
      <w:r w:rsidRPr="00892645">
        <w:rPr>
          <w:rFonts w:ascii="Consolas" w:hAnsi="Consolas" w:cs="Courier New"/>
          <w:b/>
          <w:bCs/>
          <w:color w:val="000080"/>
          <w:sz w:val="20"/>
          <w:szCs w:val="20"/>
          <w:highlight w:val="white"/>
          <w:lang w:val="en-GB"/>
        </w:rPr>
        <w:t>=</w:t>
      </w:r>
      <w:r w:rsidRPr="00892645">
        <w:rPr>
          <w:rFonts w:ascii="Consolas" w:hAnsi="Consolas" w:cs="Courier New"/>
          <w:color w:val="000000"/>
          <w:sz w:val="20"/>
          <w:szCs w:val="20"/>
          <w:highlight w:val="white"/>
          <w:lang w:val="en-GB"/>
        </w:rPr>
        <w:t xml:space="preserve"> _</w:t>
      </w:r>
      <w:proofErr w:type="spellStart"/>
      <w:proofErr w:type="gramStart"/>
      <w:r w:rsidRPr="00892645">
        <w:rPr>
          <w:rFonts w:ascii="Consolas" w:hAnsi="Consolas" w:cs="Courier New"/>
          <w:color w:val="000000"/>
          <w:sz w:val="20"/>
          <w:szCs w:val="20"/>
          <w:highlight w:val="white"/>
          <w:lang w:val="en-GB"/>
        </w:rPr>
        <w:t>context</w:t>
      </w:r>
      <w:r w:rsidRPr="00892645">
        <w:rPr>
          <w:rFonts w:ascii="Consolas" w:hAnsi="Consolas" w:cs="Courier New"/>
          <w:b/>
          <w:bCs/>
          <w:color w:val="000080"/>
          <w:sz w:val="20"/>
          <w:szCs w:val="20"/>
          <w:highlight w:val="white"/>
          <w:lang w:val="en-GB"/>
        </w:rPr>
        <w:t>.</w:t>
      </w:r>
      <w:r w:rsidRPr="00892645">
        <w:rPr>
          <w:rFonts w:ascii="Consolas" w:hAnsi="Consolas" w:cs="Courier New"/>
          <w:color w:val="000000"/>
          <w:sz w:val="20"/>
          <w:szCs w:val="20"/>
          <w:highlight w:val="white"/>
          <w:lang w:val="en-GB"/>
        </w:rPr>
        <w:t>Authors</w:t>
      </w:r>
      <w:r w:rsidRPr="00892645">
        <w:rPr>
          <w:rFonts w:ascii="Consolas" w:hAnsi="Consolas" w:cs="Courier New"/>
          <w:b/>
          <w:bCs/>
          <w:color w:val="000080"/>
          <w:sz w:val="20"/>
          <w:szCs w:val="20"/>
          <w:highlight w:val="white"/>
          <w:lang w:val="en-GB"/>
        </w:rPr>
        <w:t>.</w:t>
      </w:r>
      <w:r w:rsidRPr="00892645">
        <w:rPr>
          <w:rFonts w:ascii="Consolas" w:hAnsi="Consolas" w:cs="Courier New"/>
          <w:color w:val="000000"/>
          <w:sz w:val="20"/>
          <w:szCs w:val="20"/>
          <w:highlight w:val="white"/>
          <w:lang w:val="en-GB"/>
        </w:rPr>
        <w:t>OrderBy</w:t>
      </w:r>
      <w:proofErr w:type="spellEnd"/>
      <w:proofErr w:type="gramEnd"/>
      <w:r w:rsidRPr="00892645">
        <w:rPr>
          <w:rFonts w:ascii="Consolas" w:hAnsi="Consolas" w:cs="Courier New"/>
          <w:b/>
          <w:bCs/>
          <w:color w:val="000080"/>
          <w:sz w:val="20"/>
          <w:szCs w:val="20"/>
          <w:highlight w:val="white"/>
          <w:lang w:val="en-GB"/>
        </w:rPr>
        <w:t>(</w:t>
      </w:r>
      <w:r w:rsidRPr="00892645">
        <w:rPr>
          <w:rFonts w:ascii="Consolas" w:hAnsi="Consolas" w:cs="Courier New"/>
          <w:color w:val="000000"/>
          <w:sz w:val="20"/>
          <w:szCs w:val="20"/>
          <w:highlight w:val="white"/>
          <w:lang w:val="en-GB"/>
        </w:rPr>
        <w:t xml:space="preserve">x </w:t>
      </w:r>
      <w:r w:rsidRPr="00892645">
        <w:rPr>
          <w:rFonts w:ascii="Consolas" w:hAnsi="Consolas" w:cs="Courier New"/>
          <w:b/>
          <w:bCs/>
          <w:color w:val="000080"/>
          <w:sz w:val="20"/>
          <w:szCs w:val="20"/>
          <w:highlight w:val="white"/>
          <w:lang w:val="en-GB"/>
        </w:rPr>
        <w:t>=&gt;</w:t>
      </w:r>
      <w:r w:rsidRPr="00892645">
        <w:rPr>
          <w:rFonts w:ascii="Consolas" w:hAnsi="Consolas" w:cs="Courier New"/>
          <w:color w:val="000000"/>
          <w:sz w:val="20"/>
          <w:szCs w:val="20"/>
          <w:highlight w:val="white"/>
          <w:lang w:val="en-GB"/>
        </w:rPr>
        <w:t xml:space="preserve"> </w:t>
      </w:r>
      <w:proofErr w:type="spellStart"/>
      <w:r w:rsidRPr="00892645">
        <w:rPr>
          <w:rFonts w:ascii="Consolas" w:hAnsi="Consolas" w:cs="Courier New"/>
          <w:color w:val="000000"/>
          <w:sz w:val="20"/>
          <w:szCs w:val="20"/>
          <w:highlight w:val="white"/>
          <w:lang w:val="en-GB"/>
        </w:rPr>
        <w:t>x</w:t>
      </w:r>
      <w:r w:rsidRPr="00892645">
        <w:rPr>
          <w:rFonts w:ascii="Consolas" w:hAnsi="Consolas" w:cs="Courier New"/>
          <w:b/>
          <w:bCs/>
          <w:color w:val="000080"/>
          <w:sz w:val="20"/>
          <w:szCs w:val="20"/>
          <w:highlight w:val="white"/>
          <w:lang w:val="en-GB"/>
        </w:rPr>
        <w:t>.</w:t>
      </w:r>
      <w:r w:rsidRPr="00892645">
        <w:rPr>
          <w:rFonts w:ascii="Consolas" w:hAnsi="Consolas" w:cs="Courier New"/>
          <w:color w:val="000000"/>
          <w:sz w:val="20"/>
          <w:szCs w:val="20"/>
          <w:highlight w:val="white"/>
          <w:lang w:val="en-GB"/>
        </w:rPr>
        <w:t>Id</w:t>
      </w:r>
      <w:proofErr w:type="spellEnd"/>
      <w:r w:rsidRPr="00892645">
        <w:rPr>
          <w:rFonts w:ascii="Consolas" w:hAnsi="Consolas" w:cs="Courier New"/>
          <w:b/>
          <w:bCs/>
          <w:color w:val="000080"/>
          <w:sz w:val="20"/>
          <w:szCs w:val="20"/>
          <w:highlight w:val="white"/>
          <w:lang w:val="en-GB"/>
        </w:rPr>
        <w:t>).</w:t>
      </w:r>
      <w:r w:rsidRPr="00892645">
        <w:rPr>
          <w:rFonts w:ascii="Consolas" w:hAnsi="Consolas" w:cs="Courier New"/>
          <w:color w:val="000000"/>
          <w:sz w:val="20"/>
          <w:szCs w:val="20"/>
          <w:highlight w:val="white"/>
          <w:lang w:val="en-GB"/>
        </w:rPr>
        <w:t>Take</w:t>
      </w:r>
      <w:r w:rsidRPr="00892645">
        <w:rPr>
          <w:rFonts w:ascii="Consolas" w:hAnsi="Consolas" w:cs="Courier New"/>
          <w:b/>
          <w:bCs/>
          <w:color w:val="000080"/>
          <w:sz w:val="20"/>
          <w:szCs w:val="20"/>
          <w:highlight w:val="white"/>
          <w:lang w:val="en-GB"/>
        </w:rPr>
        <w:t>(</w:t>
      </w:r>
      <w:r w:rsidRPr="00892645">
        <w:rPr>
          <w:rFonts w:ascii="Consolas" w:hAnsi="Consolas" w:cs="Courier New"/>
          <w:color w:val="FF8000"/>
          <w:sz w:val="20"/>
          <w:szCs w:val="20"/>
          <w:highlight w:val="white"/>
          <w:lang w:val="en-GB"/>
        </w:rPr>
        <w:t>100</w:t>
      </w:r>
      <w:r w:rsidRPr="00892645">
        <w:rPr>
          <w:rFonts w:ascii="Consolas" w:hAnsi="Consolas" w:cs="Courier New"/>
          <w:b/>
          <w:bCs/>
          <w:color w:val="000080"/>
          <w:sz w:val="20"/>
          <w:szCs w:val="20"/>
          <w:highlight w:val="white"/>
          <w:lang w:val="en-GB"/>
        </w:rPr>
        <w:t>);</w:t>
      </w:r>
    </w:p>
    <w:p w14:paraId="5E640D4D" w14:textId="77777777" w:rsidR="00892645" w:rsidRPr="00892645" w:rsidRDefault="00892645" w:rsidP="00892645">
      <w:pPr>
        <w:autoSpaceDE w:val="0"/>
        <w:autoSpaceDN w:val="0"/>
        <w:adjustRightInd w:val="0"/>
        <w:spacing w:after="0" w:line="240" w:lineRule="auto"/>
        <w:jc w:val="left"/>
        <w:rPr>
          <w:rFonts w:ascii="Consolas" w:hAnsi="Consolas" w:cs="Courier New"/>
          <w:color w:val="000000"/>
          <w:sz w:val="20"/>
          <w:szCs w:val="20"/>
          <w:highlight w:val="white"/>
          <w:lang w:val="en-GB"/>
        </w:rPr>
      </w:pPr>
    </w:p>
    <w:p w14:paraId="3F5F1A57" w14:textId="77777777" w:rsidR="00892645" w:rsidRPr="00892645" w:rsidRDefault="00892645" w:rsidP="00892645">
      <w:pPr>
        <w:autoSpaceDE w:val="0"/>
        <w:autoSpaceDN w:val="0"/>
        <w:adjustRightInd w:val="0"/>
        <w:spacing w:after="0" w:line="240" w:lineRule="auto"/>
        <w:jc w:val="left"/>
        <w:rPr>
          <w:rFonts w:ascii="Consolas" w:hAnsi="Consolas" w:cs="Courier New"/>
          <w:color w:val="000000"/>
          <w:sz w:val="20"/>
          <w:szCs w:val="20"/>
          <w:highlight w:val="white"/>
          <w:lang w:val="en-GB"/>
        </w:rPr>
      </w:pPr>
      <w:r w:rsidRPr="00892645">
        <w:rPr>
          <w:rFonts w:ascii="Consolas" w:hAnsi="Consolas" w:cs="Courier New"/>
          <w:color w:val="000000"/>
          <w:sz w:val="20"/>
          <w:szCs w:val="20"/>
          <w:highlight w:val="white"/>
          <w:lang w:val="en-GB"/>
        </w:rPr>
        <w:tab/>
      </w:r>
      <w:r w:rsidRPr="00892645">
        <w:rPr>
          <w:rFonts w:ascii="Consolas" w:hAnsi="Consolas" w:cs="Courier New"/>
          <w:color w:val="8000FF"/>
          <w:sz w:val="20"/>
          <w:szCs w:val="20"/>
          <w:highlight w:val="white"/>
          <w:lang w:val="en-GB"/>
        </w:rPr>
        <w:t>string</w:t>
      </w:r>
      <w:r w:rsidRPr="00892645">
        <w:rPr>
          <w:rFonts w:ascii="Consolas" w:hAnsi="Consolas" w:cs="Courier New"/>
          <w:color w:val="000000"/>
          <w:sz w:val="20"/>
          <w:szCs w:val="20"/>
          <w:highlight w:val="white"/>
          <w:lang w:val="en-GB"/>
        </w:rPr>
        <w:t xml:space="preserve"> </w:t>
      </w:r>
      <w:proofErr w:type="spellStart"/>
      <w:r w:rsidRPr="00892645">
        <w:rPr>
          <w:rFonts w:ascii="Consolas" w:hAnsi="Consolas" w:cs="Courier New"/>
          <w:color w:val="000000"/>
          <w:sz w:val="20"/>
          <w:szCs w:val="20"/>
          <w:highlight w:val="white"/>
          <w:lang w:val="en-GB"/>
        </w:rPr>
        <w:t>json</w:t>
      </w:r>
      <w:proofErr w:type="spellEnd"/>
      <w:r w:rsidRPr="00892645">
        <w:rPr>
          <w:rFonts w:ascii="Consolas" w:hAnsi="Consolas" w:cs="Courier New"/>
          <w:color w:val="000000"/>
          <w:sz w:val="20"/>
          <w:szCs w:val="20"/>
          <w:highlight w:val="white"/>
          <w:lang w:val="en-GB"/>
        </w:rPr>
        <w:t xml:space="preserve"> </w:t>
      </w:r>
      <w:r w:rsidRPr="00892645">
        <w:rPr>
          <w:rFonts w:ascii="Consolas" w:hAnsi="Consolas" w:cs="Courier New"/>
          <w:b/>
          <w:bCs/>
          <w:color w:val="000080"/>
          <w:sz w:val="20"/>
          <w:szCs w:val="20"/>
          <w:highlight w:val="white"/>
          <w:lang w:val="en-GB"/>
        </w:rPr>
        <w:t>=</w:t>
      </w:r>
      <w:r w:rsidRPr="00892645">
        <w:rPr>
          <w:rFonts w:ascii="Consolas" w:hAnsi="Consolas" w:cs="Courier New"/>
          <w:color w:val="000000"/>
          <w:sz w:val="20"/>
          <w:szCs w:val="20"/>
          <w:highlight w:val="white"/>
          <w:lang w:val="en-GB"/>
        </w:rPr>
        <w:t xml:space="preserve"> </w:t>
      </w:r>
      <w:proofErr w:type="spellStart"/>
      <w:proofErr w:type="gramStart"/>
      <w:r w:rsidRPr="00892645">
        <w:rPr>
          <w:rFonts w:ascii="Consolas" w:hAnsi="Consolas" w:cs="Courier New"/>
          <w:color w:val="000000"/>
          <w:sz w:val="20"/>
          <w:szCs w:val="20"/>
          <w:highlight w:val="white"/>
          <w:lang w:val="en-GB"/>
        </w:rPr>
        <w:t>Newtonsoft</w:t>
      </w:r>
      <w:r w:rsidRPr="00892645">
        <w:rPr>
          <w:rFonts w:ascii="Consolas" w:hAnsi="Consolas" w:cs="Courier New"/>
          <w:b/>
          <w:bCs/>
          <w:color w:val="000080"/>
          <w:sz w:val="20"/>
          <w:szCs w:val="20"/>
          <w:highlight w:val="white"/>
          <w:lang w:val="en-GB"/>
        </w:rPr>
        <w:t>.</w:t>
      </w:r>
      <w:r w:rsidRPr="00892645">
        <w:rPr>
          <w:rFonts w:ascii="Consolas" w:hAnsi="Consolas" w:cs="Courier New"/>
          <w:color w:val="000000"/>
          <w:sz w:val="20"/>
          <w:szCs w:val="20"/>
          <w:highlight w:val="white"/>
          <w:lang w:val="en-GB"/>
        </w:rPr>
        <w:t>Json</w:t>
      </w:r>
      <w:r w:rsidRPr="00892645">
        <w:rPr>
          <w:rFonts w:ascii="Consolas" w:hAnsi="Consolas" w:cs="Courier New"/>
          <w:b/>
          <w:bCs/>
          <w:color w:val="000080"/>
          <w:sz w:val="20"/>
          <w:szCs w:val="20"/>
          <w:highlight w:val="white"/>
          <w:lang w:val="en-GB"/>
        </w:rPr>
        <w:t>.</w:t>
      </w:r>
      <w:r w:rsidRPr="00892645">
        <w:rPr>
          <w:rFonts w:ascii="Consolas" w:hAnsi="Consolas" w:cs="Courier New"/>
          <w:color w:val="000000"/>
          <w:sz w:val="20"/>
          <w:szCs w:val="20"/>
          <w:highlight w:val="white"/>
          <w:lang w:val="en-GB"/>
        </w:rPr>
        <w:t>JsonConvert</w:t>
      </w:r>
      <w:r w:rsidRPr="00892645">
        <w:rPr>
          <w:rFonts w:ascii="Consolas" w:hAnsi="Consolas" w:cs="Courier New"/>
          <w:b/>
          <w:bCs/>
          <w:color w:val="000080"/>
          <w:sz w:val="20"/>
          <w:szCs w:val="20"/>
          <w:highlight w:val="white"/>
          <w:lang w:val="en-GB"/>
        </w:rPr>
        <w:t>.</w:t>
      </w:r>
      <w:r w:rsidRPr="00892645">
        <w:rPr>
          <w:rFonts w:ascii="Consolas" w:hAnsi="Consolas" w:cs="Courier New"/>
          <w:color w:val="000000"/>
          <w:sz w:val="20"/>
          <w:szCs w:val="20"/>
          <w:highlight w:val="white"/>
          <w:lang w:val="en-GB"/>
        </w:rPr>
        <w:t>SerializeObject</w:t>
      </w:r>
      <w:proofErr w:type="spellEnd"/>
      <w:proofErr w:type="gramEnd"/>
      <w:r w:rsidRPr="00892645">
        <w:rPr>
          <w:rFonts w:ascii="Consolas" w:hAnsi="Consolas" w:cs="Courier New"/>
          <w:b/>
          <w:bCs/>
          <w:color w:val="000080"/>
          <w:sz w:val="20"/>
          <w:szCs w:val="20"/>
          <w:highlight w:val="white"/>
          <w:lang w:val="en-GB"/>
        </w:rPr>
        <w:t>(</w:t>
      </w:r>
      <w:r w:rsidRPr="00892645">
        <w:rPr>
          <w:rFonts w:ascii="Consolas" w:hAnsi="Consolas" w:cs="Courier New"/>
          <w:color w:val="000000"/>
          <w:sz w:val="20"/>
          <w:szCs w:val="20"/>
          <w:highlight w:val="white"/>
          <w:lang w:val="en-GB"/>
        </w:rPr>
        <w:t>authors</w:t>
      </w:r>
      <w:r w:rsidRPr="00892645">
        <w:rPr>
          <w:rFonts w:ascii="Consolas" w:hAnsi="Consolas" w:cs="Courier New"/>
          <w:b/>
          <w:bCs/>
          <w:color w:val="000080"/>
          <w:sz w:val="20"/>
          <w:szCs w:val="20"/>
          <w:highlight w:val="white"/>
          <w:lang w:val="en-GB"/>
        </w:rPr>
        <w:t>);</w:t>
      </w:r>
    </w:p>
    <w:p w14:paraId="3E824D81" w14:textId="77777777" w:rsidR="00892645" w:rsidRPr="00892645" w:rsidRDefault="00892645" w:rsidP="00892645">
      <w:pPr>
        <w:autoSpaceDE w:val="0"/>
        <w:autoSpaceDN w:val="0"/>
        <w:adjustRightInd w:val="0"/>
        <w:spacing w:after="0" w:line="240" w:lineRule="auto"/>
        <w:jc w:val="left"/>
        <w:rPr>
          <w:rFonts w:ascii="Consolas" w:hAnsi="Consolas" w:cs="Courier New"/>
          <w:color w:val="000000"/>
          <w:sz w:val="20"/>
          <w:szCs w:val="20"/>
          <w:highlight w:val="white"/>
          <w:lang w:val="en-GB"/>
        </w:rPr>
      </w:pPr>
    </w:p>
    <w:p w14:paraId="27E415CC" w14:textId="77777777" w:rsidR="00892645" w:rsidRPr="00892645" w:rsidRDefault="00892645" w:rsidP="00892645">
      <w:pPr>
        <w:autoSpaceDE w:val="0"/>
        <w:autoSpaceDN w:val="0"/>
        <w:adjustRightInd w:val="0"/>
        <w:spacing w:after="0" w:line="240" w:lineRule="auto"/>
        <w:jc w:val="left"/>
        <w:rPr>
          <w:rFonts w:ascii="Consolas" w:hAnsi="Consolas" w:cs="Courier New"/>
          <w:color w:val="000000"/>
          <w:sz w:val="20"/>
          <w:szCs w:val="20"/>
          <w:highlight w:val="white"/>
          <w:lang w:val="en-GB"/>
        </w:rPr>
      </w:pPr>
      <w:r w:rsidRPr="00892645">
        <w:rPr>
          <w:rFonts w:ascii="Consolas" w:hAnsi="Consolas" w:cs="Courier New"/>
          <w:color w:val="000000"/>
          <w:sz w:val="20"/>
          <w:szCs w:val="20"/>
          <w:highlight w:val="white"/>
          <w:lang w:val="en-GB"/>
        </w:rPr>
        <w:tab/>
      </w:r>
      <w:r w:rsidRPr="00892645">
        <w:rPr>
          <w:rFonts w:ascii="Consolas" w:hAnsi="Consolas" w:cs="Courier New"/>
          <w:b/>
          <w:bCs/>
          <w:color w:val="0000FF"/>
          <w:sz w:val="20"/>
          <w:szCs w:val="20"/>
          <w:highlight w:val="white"/>
          <w:lang w:val="en-GB"/>
        </w:rPr>
        <w:t>return</w:t>
      </w:r>
      <w:r w:rsidRPr="00892645">
        <w:rPr>
          <w:rFonts w:ascii="Consolas" w:hAnsi="Consolas" w:cs="Courier New"/>
          <w:color w:val="000000"/>
          <w:sz w:val="20"/>
          <w:szCs w:val="20"/>
          <w:highlight w:val="white"/>
          <w:lang w:val="en-GB"/>
        </w:rPr>
        <w:t xml:space="preserve"> </w:t>
      </w:r>
      <w:proofErr w:type="spellStart"/>
      <w:proofErr w:type="gramStart"/>
      <w:r w:rsidRPr="00892645">
        <w:rPr>
          <w:rFonts w:ascii="Consolas" w:hAnsi="Consolas" w:cs="Courier New"/>
          <w:color w:val="000000"/>
          <w:sz w:val="20"/>
          <w:szCs w:val="20"/>
          <w:highlight w:val="white"/>
          <w:lang w:val="en-GB"/>
        </w:rPr>
        <w:t>json</w:t>
      </w:r>
      <w:proofErr w:type="spellEnd"/>
      <w:r w:rsidRPr="00892645">
        <w:rPr>
          <w:rFonts w:ascii="Consolas" w:hAnsi="Consolas" w:cs="Courier New"/>
          <w:b/>
          <w:bCs/>
          <w:color w:val="000080"/>
          <w:sz w:val="20"/>
          <w:szCs w:val="20"/>
          <w:highlight w:val="white"/>
          <w:lang w:val="en-GB"/>
        </w:rPr>
        <w:t>;</w:t>
      </w:r>
      <w:proofErr w:type="gramEnd"/>
    </w:p>
    <w:p w14:paraId="38EEE517" w14:textId="7424F4F8" w:rsidR="005A5F6F" w:rsidRDefault="00892645" w:rsidP="00892645">
      <w:pPr>
        <w:keepNext/>
      </w:pPr>
      <w:r w:rsidRPr="00892645">
        <w:rPr>
          <w:rFonts w:ascii="Consolas" w:hAnsi="Consolas" w:cs="Courier New"/>
          <w:b/>
          <w:bCs/>
          <w:color w:val="000080"/>
          <w:sz w:val="20"/>
          <w:szCs w:val="20"/>
          <w:highlight w:val="white"/>
          <w:lang w:val="en-GB"/>
        </w:rPr>
        <w:t>}</w:t>
      </w:r>
    </w:p>
    <w:p w14:paraId="05BE8C36" w14:textId="3D7BC92D" w:rsidR="005A5F6F" w:rsidRDefault="00D00D72" w:rsidP="00381F4F">
      <w:pPr>
        <w:pStyle w:val="Opisslike"/>
        <w:jc w:val="center"/>
      </w:pPr>
      <w:r w:rsidRPr="00D00D72">
        <w:rPr>
          <w:noProof/>
        </w:rPr>
        <w:t xml:space="preserve">Isječak koda </w:t>
      </w:r>
      <w:r>
        <w:rPr>
          <w:noProof/>
        </w:rPr>
        <w:t>6</w:t>
      </w:r>
      <w:r w:rsidR="00733BD7">
        <w:rPr>
          <w:noProof/>
        </w:rPr>
        <w:t>.</w:t>
      </w:r>
      <w:r w:rsidR="005A5F6F">
        <w:t xml:space="preserve"> </w:t>
      </w:r>
      <w:r w:rsidR="005A5F6F" w:rsidRPr="00BF2E30">
        <w:t>Primjer metode za dohvaćanje prvih sto autora iz baze podataka. [Autorski rad]</w:t>
      </w:r>
    </w:p>
    <w:p w14:paraId="40E39388" w14:textId="6FA04EC4" w:rsidR="005A5F6F" w:rsidRDefault="005A5F6F" w:rsidP="005A5F6F"/>
    <w:p w14:paraId="7C5E4977" w14:textId="4E58F322" w:rsidR="00507E0F" w:rsidRDefault="005A5F6F" w:rsidP="005A5F6F">
      <w:r w:rsidRPr="005A5F6F">
        <w:t xml:space="preserve">Dakle, REST API je strukturiran tako da na određeni kontroler dolazi zahtjev s </w:t>
      </w:r>
      <w:r w:rsidR="00C22B26">
        <w:t>klijenta</w:t>
      </w:r>
      <w:r w:rsidRPr="005A5F6F">
        <w:t xml:space="preserve">, ako je taj zahtjev ispravan izvršava se određena akcija, koja poziva </w:t>
      </w:r>
      <w:proofErr w:type="spellStart"/>
      <w:r w:rsidR="00715708">
        <w:t>Entity</w:t>
      </w:r>
      <w:proofErr w:type="spellEnd"/>
      <w:r w:rsidR="00715708">
        <w:t xml:space="preserve"> Framework funkciju</w:t>
      </w:r>
      <w:r w:rsidRPr="005A5F6F">
        <w:t xml:space="preserve">, koja vraća podatke u </w:t>
      </w:r>
      <w:r w:rsidR="00715708">
        <w:t>model</w:t>
      </w:r>
      <w:r w:rsidRPr="005A5F6F">
        <w:t>. T</w:t>
      </w:r>
      <w:r w:rsidR="00715708">
        <w:t>i</w:t>
      </w:r>
      <w:r w:rsidRPr="005A5F6F">
        <w:t xml:space="preserve"> </w:t>
      </w:r>
      <w:r w:rsidR="00715708">
        <w:t>podatci</w:t>
      </w:r>
      <w:r w:rsidR="00715708" w:rsidRPr="005A5F6F">
        <w:t xml:space="preserve"> </w:t>
      </w:r>
      <w:r w:rsidRPr="005A5F6F">
        <w:t xml:space="preserve">se onda </w:t>
      </w:r>
      <w:proofErr w:type="spellStart"/>
      <w:r w:rsidRPr="005A5F6F">
        <w:t>serijalizira</w:t>
      </w:r>
      <w:r w:rsidR="00715708">
        <w:t>ju</w:t>
      </w:r>
      <w:proofErr w:type="spellEnd"/>
      <w:r w:rsidRPr="005A5F6F">
        <w:t xml:space="preserve"> u JSON format te se u tom formatu </w:t>
      </w:r>
      <w:r w:rsidR="00EF786F" w:rsidRPr="005A5F6F">
        <w:t>šalj</w:t>
      </w:r>
      <w:r w:rsidR="00EF786F">
        <w:t>u</w:t>
      </w:r>
      <w:r w:rsidR="00EF786F" w:rsidRPr="005A5F6F">
        <w:t xml:space="preserve"> </w:t>
      </w:r>
      <w:r w:rsidRPr="005A5F6F">
        <w:t xml:space="preserve">kao odgovor na </w:t>
      </w:r>
      <w:r w:rsidR="00C22B26">
        <w:t>klijent</w:t>
      </w:r>
      <w:r w:rsidRPr="005A5F6F">
        <w:t>.</w:t>
      </w:r>
    </w:p>
    <w:p w14:paraId="5458B7B5" w14:textId="77777777" w:rsidR="005A5F6F" w:rsidRDefault="005A5F6F" w:rsidP="005A5F6F"/>
    <w:p w14:paraId="5F0D7FB2" w14:textId="72A781C4" w:rsidR="00CF5B03" w:rsidRDefault="00CF5B03" w:rsidP="00CF5B03">
      <w:pPr>
        <w:pStyle w:val="Podnaslov"/>
        <w:numPr>
          <w:ilvl w:val="2"/>
          <w:numId w:val="7"/>
        </w:numPr>
      </w:pPr>
      <w:bookmarkStart w:id="39" w:name="_Toc106723609"/>
      <w:commentRangeStart w:id="40"/>
      <w:commentRangeStart w:id="41"/>
      <w:r>
        <w:lastRenderedPageBreak/>
        <w:t xml:space="preserve">Podatkovni </w:t>
      </w:r>
      <w:commentRangeEnd w:id="40"/>
      <w:r w:rsidR="00381F4F">
        <w:rPr>
          <w:rStyle w:val="Referencakomentara"/>
          <w:rFonts w:eastAsiaTheme="minorHAnsi" w:cstheme="minorBidi"/>
          <w:spacing w:val="0"/>
        </w:rPr>
        <w:commentReference w:id="40"/>
      </w:r>
      <w:commentRangeEnd w:id="41"/>
      <w:r w:rsidR="001A08A7">
        <w:rPr>
          <w:rStyle w:val="Referencakomentara"/>
          <w:rFonts w:eastAsiaTheme="minorHAnsi" w:cstheme="minorBidi"/>
          <w:spacing w:val="0"/>
        </w:rPr>
        <w:commentReference w:id="41"/>
      </w:r>
      <w:r>
        <w:t>sloj</w:t>
      </w:r>
      <w:bookmarkEnd w:id="39"/>
    </w:p>
    <w:p w14:paraId="1F2A1F09" w14:textId="2DF5663A" w:rsidR="00CF5B03" w:rsidRDefault="00CF5B03" w:rsidP="00CF5B03"/>
    <w:p w14:paraId="3A5F7D43" w14:textId="3B1E5DB6" w:rsidR="00CF5B03" w:rsidRDefault="00CF5B03" w:rsidP="00CF5B03">
      <w:r>
        <w:t xml:space="preserve">Podatkovni sloj </w:t>
      </w:r>
      <w:r w:rsidR="00FC7283">
        <w:t xml:space="preserve">vrši upite direktno na bazu podataka. </w:t>
      </w:r>
      <w:r w:rsidR="00574D47">
        <w:t xml:space="preserve">Sastoji se od </w:t>
      </w:r>
      <w:proofErr w:type="spellStart"/>
      <w:r w:rsidR="00574D47">
        <w:t>Entity</w:t>
      </w:r>
      <w:proofErr w:type="spellEnd"/>
      <w:r w:rsidR="00574D47">
        <w:t xml:space="preserve"> Framework poziva koji se izvršavaju nad bazom direktno iz kontrolera.</w:t>
      </w:r>
    </w:p>
    <w:p w14:paraId="545E1540" w14:textId="48399BC4" w:rsidR="00AE1F40" w:rsidRDefault="00AE1F40" w:rsidP="00892645">
      <w:pPr>
        <w:jc w:val="left"/>
      </w:pPr>
    </w:p>
    <w:p w14:paraId="0B6D3F85" w14:textId="77777777" w:rsidR="00574D47" w:rsidRPr="00892645" w:rsidRDefault="00574D47" w:rsidP="00892645">
      <w:pPr>
        <w:autoSpaceDE w:val="0"/>
        <w:autoSpaceDN w:val="0"/>
        <w:adjustRightInd w:val="0"/>
        <w:spacing w:after="0" w:line="240" w:lineRule="auto"/>
        <w:jc w:val="left"/>
        <w:rPr>
          <w:rFonts w:ascii="Consolas" w:hAnsi="Consolas" w:cs="Times New Roman"/>
          <w:color w:val="000000"/>
          <w:sz w:val="20"/>
          <w:szCs w:val="20"/>
          <w:highlight w:val="white"/>
          <w:lang w:val="en-GB"/>
        </w:rPr>
      </w:pPr>
      <w:r w:rsidRPr="00892645">
        <w:rPr>
          <w:rFonts w:ascii="Consolas" w:hAnsi="Consolas" w:cs="Times New Roman"/>
          <w:color w:val="8000FF"/>
          <w:sz w:val="20"/>
          <w:szCs w:val="20"/>
          <w:highlight w:val="white"/>
          <w:lang w:val="en-GB"/>
        </w:rPr>
        <w:t>var</w:t>
      </w:r>
      <w:r w:rsidRPr="00892645">
        <w:rPr>
          <w:rFonts w:ascii="Consolas" w:hAnsi="Consolas" w:cs="Times New Roman"/>
          <w:color w:val="000000"/>
          <w:sz w:val="20"/>
          <w:szCs w:val="20"/>
          <w:highlight w:val="white"/>
          <w:lang w:val="en-GB"/>
        </w:rPr>
        <w:t xml:space="preserve"> books </w:t>
      </w:r>
      <w:r w:rsidRPr="00892645">
        <w:rPr>
          <w:rFonts w:ascii="Consolas" w:hAnsi="Consolas" w:cs="Times New Roman"/>
          <w:b/>
          <w:bCs/>
          <w:color w:val="000080"/>
          <w:sz w:val="20"/>
          <w:szCs w:val="20"/>
          <w:highlight w:val="white"/>
          <w:lang w:val="en-GB"/>
        </w:rPr>
        <w:t>=</w:t>
      </w:r>
      <w:r w:rsidRPr="00892645">
        <w:rPr>
          <w:rFonts w:ascii="Consolas" w:hAnsi="Consolas" w:cs="Times New Roman"/>
          <w:color w:val="000000"/>
          <w:sz w:val="20"/>
          <w:szCs w:val="20"/>
          <w:highlight w:val="white"/>
          <w:lang w:val="en-GB"/>
        </w:rPr>
        <w:t xml:space="preserve"> _</w:t>
      </w:r>
      <w:proofErr w:type="spellStart"/>
      <w:proofErr w:type="gramStart"/>
      <w:r w:rsidRPr="00892645">
        <w:rPr>
          <w:rFonts w:ascii="Consolas" w:hAnsi="Consolas" w:cs="Times New Roman"/>
          <w:color w:val="000000"/>
          <w:sz w:val="20"/>
          <w:szCs w:val="20"/>
          <w:highlight w:val="white"/>
          <w:lang w:val="en-GB"/>
        </w:rPr>
        <w:t>context</w:t>
      </w:r>
      <w:r w:rsidRPr="00892645">
        <w:rPr>
          <w:rFonts w:ascii="Consolas" w:hAnsi="Consolas" w:cs="Times New Roman"/>
          <w:b/>
          <w:bCs/>
          <w:color w:val="000080"/>
          <w:sz w:val="20"/>
          <w:szCs w:val="20"/>
          <w:highlight w:val="white"/>
          <w:lang w:val="en-GB"/>
        </w:rPr>
        <w:t>.</w:t>
      </w:r>
      <w:r w:rsidRPr="00892645">
        <w:rPr>
          <w:rFonts w:ascii="Consolas" w:hAnsi="Consolas" w:cs="Times New Roman"/>
          <w:color w:val="000000"/>
          <w:sz w:val="20"/>
          <w:szCs w:val="20"/>
          <w:highlight w:val="white"/>
          <w:lang w:val="en-GB"/>
        </w:rPr>
        <w:t>Books</w:t>
      </w:r>
      <w:r w:rsidRPr="00892645">
        <w:rPr>
          <w:rFonts w:ascii="Consolas" w:hAnsi="Consolas" w:cs="Times New Roman"/>
          <w:b/>
          <w:bCs/>
          <w:color w:val="000080"/>
          <w:sz w:val="20"/>
          <w:szCs w:val="20"/>
          <w:highlight w:val="white"/>
          <w:lang w:val="en-GB"/>
        </w:rPr>
        <w:t>.</w:t>
      </w:r>
      <w:r w:rsidRPr="00892645">
        <w:rPr>
          <w:rFonts w:ascii="Consolas" w:hAnsi="Consolas" w:cs="Times New Roman"/>
          <w:color w:val="000000"/>
          <w:sz w:val="20"/>
          <w:szCs w:val="20"/>
          <w:highlight w:val="white"/>
          <w:lang w:val="en-GB"/>
        </w:rPr>
        <w:t>Join</w:t>
      </w:r>
      <w:proofErr w:type="spellEnd"/>
      <w:proofErr w:type="gramEnd"/>
      <w:r w:rsidRPr="00892645">
        <w:rPr>
          <w:rFonts w:ascii="Consolas" w:hAnsi="Consolas" w:cs="Times New Roman"/>
          <w:b/>
          <w:bCs/>
          <w:color w:val="000080"/>
          <w:sz w:val="20"/>
          <w:szCs w:val="20"/>
          <w:highlight w:val="white"/>
          <w:lang w:val="en-GB"/>
        </w:rPr>
        <w:t>(</w:t>
      </w:r>
      <w:r w:rsidRPr="00892645">
        <w:rPr>
          <w:rFonts w:ascii="Consolas" w:hAnsi="Consolas" w:cs="Times New Roman"/>
          <w:color w:val="000000"/>
          <w:sz w:val="20"/>
          <w:szCs w:val="20"/>
          <w:highlight w:val="white"/>
          <w:lang w:val="en-GB"/>
        </w:rPr>
        <w:t>_</w:t>
      </w:r>
      <w:proofErr w:type="spellStart"/>
      <w:r w:rsidRPr="00892645">
        <w:rPr>
          <w:rFonts w:ascii="Consolas" w:hAnsi="Consolas" w:cs="Times New Roman"/>
          <w:color w:val="000000"/>
          <w:sz w:val="20"/>
          <w:szCs w:val="20"/>
          <w:highlight w:val="white"/>
          <w:lang w:val="en-GB"/>
        </w:rPr>
        <w:t>context</w:t>
      </w:r>
      <w:r w:rsidRPr="00892645">
        <w:rPr>
          <w:rFonts w:ascii="Consolas" w:hAnsi="Consolas" w:cs="Times New Roman"/>
          <w:b/>
          <w:bCs/>
          <w:color w:val="000080"/>
          <w:sz w:val="20"/>
          <w:szCs w:val="20"/>
          <w:highlight w:val="white"/>
          <w:lang w:val="en-GB"/>
        </w:rPr>
        <w:t>.</w:t>
      </w:r>
      <w:r w:rsidRPr="00892645">
        <w:rPr>
          <w:rFonts w:ascii="Consolas" w:hAnsi="Consolas" w:cs="Times New Roman"/>
          <w:color w:val="000000"/>
          <w:sz w:val="20"/>
          <w:szCs w:val="20"/>
          <w:highlight w:val="white"/>
          <w:lang w:val="en-GB"/>
        </w:rPr>
        <w:t>Authors</w:t>
      </w:r>
      <w:proofErr w:type="spellEnd"/>
      <w:r w:rsidRPr="00892645">
        <w:rPr>
          <w:rFonts w:ascii="Consolas" w:hAnsi="Consolas" w:cs="Times New Roman"/>
          <w:b/>
          <w:bCs/>
          <w:color w:val="000080"/>
          <w:sz w:val="20"/>
          <w:szCs w:val="20"/>
          <w:highlight w:val="white"/>
          <w:lang w:val="en-GB"/>
        </w:rPr>
        <w:t>,</w:t>
      </w:r>
    </w:p>
    <w:p w14:paraId="792A96C6" w14:textId="77777777" w:rsidR="00574D47" w:rsidRPr="00892645" w:rsidRDefault="00574D47" w:rsidP="00892645">
      <w:pPr>
        <w:autoSpaceDE w:val="0"/>
        <w:autoSpaceDN w:val="0"/>
        <w:adjustRightInd w:val="0"/>
        <w:spacing w:after="0" w:line="240" w:lineRule="auto"/>
        <w:jc w:val="left"/>
        <w:rPr>
          <w:rFonts w:ascii="Consolas" w:hAnsi="Consolas" w:cs="Times New Roman"/>
          <w:color w:val="000000"/>
          <w:sz w:val="20"/>
          <w:szCs w:val="20"/>
          <w:highlight w:val="white"/>
          <w:lang w:val="en-GB"/>
        </w:rPr>
      </w:pPr>
      <w:r w:rsidRPr="00892645">
        <w:rPr>
          <w:rFonts w:ascii="Consolas" w:hAnsi="Consolas" w:cs="Times New Roman"/>
          <w:color w:val="000000"/>
          <w:sz w:val="20"/>
          <w:szCs w:val="20"/>
          <w:highlight w:val="white"/>
          <w:lang w:val="en-GB"/>
        </w:rPr>
        <w:t xml:space="preserve">                              b </w:t>
      </w:r>
      <w:r w:rsidRPr="00892645">
        <w:rPr>
          <w:rFonts w:ascii="Consolas" w:hAnsi="Consolas" w:cs="Times New Roman"/>
          <w:b/>
          <w:bCs/>
          <w:color w:val="000080"/>
          <w:sz w:val="20"/>
          <w:szCs w:val="20"/>
          <w:highlight w:val="white"/>
          <w:lang w:val="en-GB"/>
        </w:rPr>
        <w:t>=&gt;</w:t>
      </w:r>
      <w:r w:rsidRPr="00892645">
        <w:rPr>
          <w:rFonts w:ascii="Consolas" w:hAnsi="Consolas" w:cs="Times New Roman"/>
          <w:color w:val="000000"/>
          <w:sz w:val="20"/>
          <w:szCs w:val="20"/>
          <w:highlight w:val="white"/>
          <w:lang w:val="en-GB"/>
        </w:rPr>
        <w:t xml:space="preserve"> </w:t>
      </w:r>
      <w:proofErr w:type="spellStart"/>
      <w:proofErr w:type="gramStart"/>
      <w:r w:rsidRPr="00892645">
        <w:rPr>
          <w:rFonts w:ascii="Consolas" w:hAnsi="Consolas" w:cs="Times New Roman"/>
          <w:color w:val="000000"/>
          <w:sz w:val="20"/>
          <w:szCs w:val="20"/>
          <w:highlight w:val="white"/>
          <w:lang w:val="en-GB"/>
        </w:rPr>
        <w:t>b</w:t>
      </w:r>
      <w:r w:rsidRPr="00892645">
        <w:rPr>
          <w:rFonts w:ascii="Consolas" w:hAnsi="Consolas" w:cs="Times New Roman"/>
          <w:b/>
          <w:bCs/>
          <w:color w:val="000080"/>
          <w:sz w:val="20"/>
          <w:szCs w:val="20"/>
          <w:highlight w:val="white"/>
          <w:lang w:val="en-GB"/>
        </w:rPr>
        <w:t>.</w:t>
      </w:r>
      <w:r w:rsidRPr="00892645">
        <w:rPr>
          <w:rFonts w:ascii="Consolas" w:hAnsi="Consolas" w:cs="Times New Roman"/>
          <w:color w:val="000000"/>
          <w:sz w:val="20"/>
          <w:szCs w:val="20"/>
          <w:highlight w:val="white"/>
          <w:lang w:val="en-GB"/>
        </w:rPr>
        <w:t>AuthorId</w:t>
      </w:r>
      <w:proofErr w:type="spellEnd"/>
      <w:proofErr w:type="gramEnd"/>
      <w:r w:rsidRPr="00892645">
        <w:rPr>
          <w:rFonts w:ascii="Consolas" w:hAnsi="Consolas" w:cs="Times New Roman"/>
          <w:b/>
          <w:bCs/>
          <w:color w:val="000080"/>
          <w:sz w:val="20"/>
          <w:szCs w:val="20"/>
          <w:highlight w:val="white"/>
          <w:lang w:val="en-GB"/>
        </w:rPr>
        <w:t>,</w:t>
      </w:r>
    </w:p>
    <w:p w14:paraId="71E71261" w14:textId="77777777" w:rsidR="00574D47" w:rsidRPr="00892645" w:rsidRDefault="00574D47" w:rsidP="00892645">
      <w:pPr>
        <w:autoSpaceDE w:val="0"/>
        <w:autoSpaceDN w:val="0"/>
        <w:adjustRightInd w:val="0"/>
        <w:spacing w:after="0" w:line="240" w:lineRule="auto"/>
        <w:jc w:val="left"/>
        <w:rPr>
          <w:rFonts w:ascii="Consolas" w:hAnsi="Consolas" w:cs="Times New Roman"/>
          <w:color w:val="000000"/>
          <w:sz w:val="20"/>
          <w:szCs w:val="20"/>
          <w:highlight w:val="white"/>
          <w:lang w:val="en-GB"/>
        </w:rPr>
      </w:pPr>
      <w:r w:rsidRPr="00892645">
        <w:rPr>
          <w:rFonts w:ascii="Consolas" w:hAnsi="Consolas" w:cs="Times New Roman"/>
          <w:color w:val="000000"/>
          <w:sz w:val="20"/>
          <w:szCs w:val="20"/>
          <w:highlight w:val="white"/>
          <w:lang w:val="en-GB"/>
        </w:rPr>
        <w:t xml:space="preserve">                              a </w:t>
      </w:r>
      <w:r w:rsidRPr="00892645">
        <w:rPr>
          <w:rFonts w:ascii="Consolas" w:hAnsi="Consolas" w:cs="Times New Roman"/>
          <w:b/>
          <w:bCs/>
          <w:color w:val="000080"/>
          <w:sz w:val="20"/>
          <w:szCs w:val="20"/>
          <w:highlight w:val="white"/>
          <w:lang w:val="en-GB"/>
        </w:rPr>
        <w:t>=&gt;</w:t>
      </w:r>
      <w:r w:rsidRPr="00892645">
        <w:rPr>
          <w:rFonts w:ascii="Consolas" w:hAnsi="Consolas" w:cs="Times New Roman"/>
          <w:color w:val="000000"/>
          <w:sz w:val="20"/>
          <w:szCs w:val="20"/>
          <w:highlight w:val="white"/>
          <w:lang w:val="en-GB"/>
        </w:rPr>
        <w:t xml:space="preserve"> </w:t>
      </w:r>
      <w:proofErr w:type="spellStart"/>
      <w:proofErr w:type="gramStart"/>
      <w:r w:rsidRPr="00892645">
        <w:rPr>
          <w:rFonts w:ascii="Consolas" w:hAnsi="Consolas" w:cs="Times New Roman"/>
          <w:color w:val="000000"/>
          <w:sz w:val="20"/>
          <w:szCs w:val="20"/>
          <w:highlight w:val="white"/>
          <w:lang w:val="en-GB"/>
        </w:rPr>
        <w:t>a</w:t>
      </w:r>
      <w:r w:rsidRPr="00892645">
        <w:rPr>
          <w:rFonts w:ascii="Consolas" w:hAnsi="Consolas" w:cs="Times New Roman"/>
          <w:b/>
          <w:bCs/>
          <w:color w:val="000080"/>
          <w:sz w:val="20"/>
          <w:szCs w:val="20"/>
          <w:highlight w:val="white"/>
          <w:lang w:val="en-GB"/>
        </w:rPr>
        <w:t>.</w:t>
      </w:r>
      <w:r w:rsidRPr="00892645">
        <w:rPr>
          <w:rFonts w:ascii="Consolas" w:hAnsi="Consolas" w:cs="Times New Roman"/>
          <w:color w:val="000000"/>
          <w:sz w:val="20"/>
          <w:szCs w:val="20"/>
          <w:highlight w:val="white"/>
          <w:lang w:val="en-GB"/>
        </w:rPr>
        <w:t>Id</w:t>
      </w:r>
      <w:proofErr w:type="spellEnd"/>
      <w:proofErr w:type="gramEnd"/>
      <w:r w:rsidRPr="00892645">
        <w:rPr>
          <w:rFonts w:ascii="Consolas" w:hAnsi="Consolas" w:cs="Times New Roman"/>
          <w:b/>
          <w:bCs/>
          <w:color w:val="000080"/>
          <w:sz w:val="20"/>
          <w:szCs w:val="20"/>
          <w:highlight w:val="white"/>
          <w:lang w:val="en-GB"/>
        </w:rPr>
        <w:t>,</w:t>
      </w:r>
    </w:p>
    <w:p w14:paraId="64714498" w14:textId="43C1B6F0" w:rsidR="00892645" w:rsidRDefault="00574D47" w:rsidP="00892645">
      <w:pPr>
        <w:autoSpaceDE w:val="0"/>
        <w:autoSpaceDN w:val="0"/>
        <w:adjustRightInd w:val="0"/>
        <w:spacing w:after="0" w:line="240" w:lineRule="auto"/>
        <w:ind w:left="1416"/>
        <w:jc w:val="left"/>
        <w:rPr>
          <w:rFonts w:ascii="Consolas" w:hAnsi="Consolas" w:cs="Times New Roman"/>
          <w:b/>
          <w:bCs/>
          <w:color w:val="000080"/>
          <w:sz w:val="20"/>
          <w:szCs w:val="20"/>
          <w:highlight w:val="white"/>
          <w:lang w:val="en-GB"/>
        </w:rPr>
      </w:pPr>
      <w:r w:rsidRPr="00892645">
        <w:rPr>
          <w:rFonts w:ascii="Consolas" w:hAnsi="Consolas" w:cs="Times New Roman"/>
          <w:b/>
          <w:bCs/>
          <w:color w:val="000080"/>
          <w:sz w:val="20"/>
          <w:szCs w:val="20"/>
          <w:highlight w:val="white"/>
          <w:lang w:val="en-GB"/>
        </w:rPr>
        <w:t>(</w:t>
      </w:r>
      <w:r w:rsidRPr="00892645">
        <w:rPr>
          <w:rFonts w:ascii="Consolas" w:hAnsi="Consolas" w:cs="Times New Roman"/>
          <w:color w:val="000000"/>
          <w:sz w:val="20"/>
          <w:szCs w:val="20"/>
          <w:highlight w:val="white"/>
          <w:lang w:val="en-GB"/>
        </w:rPr>
        <w:t>b</w:t>
      </w:r>
      <w:r w:rsidRPr="00892645">
        <w:rPr>
          <w:rFonts w:ascii="Consolas" w:hAnsi="Consolas" w:cs="Times New Roman"/>
          <w:b/>
          <w:bCs/>
          <w:color w:val="000080"/>
          <w:sz w:val="20"/>
          <w:szCs w:val="20"/>
          <w:highlight w:val="white"/>
          <w:lang w:val="en-GB"/>
        </w:rPr>
        <w:t>,</w:t>
      </w:r>
      <w:r w:rsidRPr="00892645">
        <w:rPr>
          <w:rFonts w:ascii="Consolas" w:hAnsi="Consolas" w:cs="Times New Roman"/>
          <w:color w:val="000000"/>
          <w:sz w:val="20"/>
          <w:szCs w:val="20"/>
          <w:highlight w:val="white"/>
          <w:lang w:val="en-GB"/>
        </w:rPr>
        <w:t xml:space="preserve"> a</w:t>
      </w:r>
      <w:r w:rsidRPr="00892645">
        <w:rPr>
          <w:rFonts w:ascii="Consolas" w:hAnsi="Consolas" w:cs="Times New Roman"/>
          <w:b/>
          <w:bCs/>
          <w:color w:val="000080"/>
          <w:sz w:val="20"/>
          <w:szCs w:val="20"/>
          <w:highlight w:val="white"/>
          <w:lang w:val="en-GB"/>
        </w:rPr>
        <w:t>)</w:t>
      </w:r>
      <w:r w:rsidRPr="00892645">
        <w:rPr>
          <w:rFonts w:ascii="Consolas" w:hAnsi="Consolas" w:cs="Times New Roman"/>
          <w:color w:val="000000"/>
          <w:sz w:val="20"/>
          <w:szCs w:val="20"/>
          <w:highlight w:val="white"/>
          <w:lang w:val="en-GB"/>
        </w:rPr>
        <w:t xml:space="preserve"> </w:t>
      </w:r>
      <w:r w:rsidRPr="00892645">
        <w:rPr>
          <w:rFonts w:ascii="Consolas" w:hAnsi="Consolas" w:cs="Times New Roman"/>
          <w:b/>
          <w:bCs/>
          <w:color w:val="000080"/>
          <w:sz w:val="20"/>
          <w:szCs w:val="20"/>
          <w:highlight w:val="white"/>
          <w:lang w:val="en-GB"/>
        </w:rPr>
        <w:t>=&gt;</w:t>
      </w:r>
      <w:r w:rsidRPr="00892645">
        <w:rPr>
          <w:rFonts w:ascii="Consolas" w:hAnsi="Consolas" w:cs="Times New Roman"/>
          <w:color w:val="000000"/>
          <w:sz w:val="20"/>
          <w:szCs w:val="20"/>
          <w:highlight w:val="white"/>
          <w:lang w:val="en-GB"/>
        </w:rPr>
        <w:t xml:space="preserve"> </w:t>
      </w:r>
      <w:r w:rsidRPr="00892645">
        <w:rPr>
          <w:rFonts w:ascii="Consolas" w:hAnsi="Consolas" w:cs="Times New Roman"/>
          <w:b/>
          <w:bCs/>
          <w:color w:val="0000FF"/>
          <w:sz w:val="20"/>
          <w:szCs w:val="20"/>
          <w:highlight w:val="white"/>
          <w:lang w:val="en-GB"/>
        </w:rPr>
        <w:t>new</w:t>
      </w:r>
      <w:r w:rsidRPr="00892645">
        <w:rPr>
          <w:rFonts w:ascii="Consolas" w:hAnsi="Consolas" w:cs="Times New Roman"/>
          <w:color w:val="000000"/>
          <w:sz w:val="20"/>
          <w:szCs w:val="20"/>
          <w:highlight w:val="white"/>
          <w:lang w:val="en-GB"/>
        </w:rPr>
        <w:t xml:space="preserve"> </w:t>
      </w:r>
      <w:proofErr w:type="gramStart"/>
      <w:r w:rsidRPr="00892645">
        <w:rPr>
          <w:rFonts w:ascii="Consolas" w:hAnsi="Consolas" w:cs="Times New Roman"/>
          <w:b/>
          <w:bCs/>
          <w:color w:val="000080"/>
          <w:sz w:val="20"/>
          <w:szCs w:val="20"/>
          <w:highlight w:val="white"/>
          <w:lang w:val="en-GB"/>
        </w:rPr>
        <w:t>{</w:t>
      </w:r>
      <w:r w:rsidRPr="00892645">
        <w:rPr>
          <w:rFonts w:ascii="Consolas" w:hAnsi="Consolas" w:cs="Times New Roman"/>
          <w:color w:val="000000"/>
          <w:sz w:val="20"/>
          <w:szCs w:val="20"/>
          <w:highlight w:val="white"/>
          <w:lang w:val="en-GB"/>
        </w:rPr>
        <w:t xml:space="preserve"> Id</w:t>
      </w:r>
      <w:proofErr w:type="gramEnd"/>
      <w:r w:rsidRPr="00892645">
        <w:rPr>
          <w:rFonts w:ascii="Consolas" w:hAnsi="Consolas" w:cs="Times New Roman"/>
          <w:color w:val="000000"/>
          <w:sz w:val="20"/>
          <w:szCs w:val="20"/>
          <w:highlight w:val="white"/>
          <w:lang w:val="en-GB"/>
        </w:rPr>
        <w:t xml:space="preserve"> </w:t>
      </w:r>
      <w:r w:rsidRPr="00892645">
        <w:rPr>
          <w:rFonts w:ascii="Consolas" w:hAnsi="Consolas" w:cs="Times New Roman"/>
          <w:b/>
          <w:bCs/>
          <w:color w:val="000080"/>
          <w:sz w:val="20"/>
          <w:szCs w:val="20"/>
          <w:highlight w:val="white"/>
          <w:lang w:val="en-GB"/>
        </w:rPr>
        <w:t>=</w:t>
      </w:r>
      <w:r w:rsidRPr="00892645">
        <w:rPr>
          <w:rFonts w:ascii="Consolas" w:hAnsi="Consolas" w:cs="Times New Roman"/>
          <w:color w:val="000000"/>
          <w:sz w:val="20"/>
          <w:szCs w:val="20"/>
          <w:highlight w:val="white"/>
          <w:lang w:val="en-GB"/>
        </w:rPr>
        <w:t xml:space="preserve"> </w:t>
      </w:r>
      <w:proofErr w:type="spellStart"/>
      <w:r w:rsidRPr="00892645">
        <w:rPr>
          <w:rFonts w:ascii="Consolas" w:hAnsi="Consolas" w:cs="Times New Roman"/>
          <w:color w:val="000000"/>
          <w:sz w:val="20"/>
          <w:szCs w:val="20"/>
          <w:highlight w:val="white"/>
          <w:lang w:val="en-GB"/>
        </w:rPr>
        <w:t>b</w:t>
      </w:r>
      <w:r w:rsidRPr="00892645">
        <w:rPr>
          <w:rFonts w:ascii="Consolas" w:hAnsi="Consolas" w:cs="Times New Roman"/>
          <w:b/>
          <w:bCs/>
          <w:color w:val="000080"/>
          <w:sz w:val="20"/>
          <w:szCs w:val="20"/>
          <w:highlight w:val="white"/>
          <w:lang w:val="en-GB"/>
        </w:rPr>
        <w:t>.</w:t>
      </w:r>
      <w:r w:rsidRPr="00892645">
        <w:rPr>
          <w:rFonts w:ascii="Consolas" w:hAnsi="Consolas" w:cs="Times New Roman"/>
          <w:color w:val="000000"/>
          <w:sz w:val="20"/>
          <w:szCs w:val="20"/>
          <w:highlight w:val="white"/>
          <w:lang w:val="en-GB"/>
        </w:rPr>
        <w:t>Id</w:t>
      </w:r>
      <w:proofErr w:type="spellEnd"/>
      <w:r w:rsidRPr="00892645">
        <w:rPr>
          <w:rFonts w:ascii="Consolas" w:hAnsi="Consolas" w:cs="Times New Roman"/>
          <w:b/>
          <w:bCs/>
          <w:color w:val="000080"/>
          <w:sz w:val="20"/>
          <w:szCs w:val="20"/>
          <w:highlight w:val="white"/>
          <w:lang w:val="en-GB"/>
        </w:rPr>
        <w:t>,</w:t>
      </w:r>
      <w:r w:rsidRPr="00892645">
        <w:rPr>
          <w:rFonts w:ascii="Consolas" w:hAnsi="Consolas" w:cs="Times New Roman"/>
          <w:color w:val="000000"/>
          <w:sz w:val="20"/>
          <w:szCs w:val="20"/>
          <w:highlight w:val="white"/>
          <w:lang w:val="en-GB"/>
        </w:rPr>
        <w:t xml:space="preserve"> </w:t>
      </w:r>
      <w:proofErr w:type="spellStart"/>
      <w:r w:rsidRPr="00892645">
        <w:rPr>
          <w:rFonts w:ascii="Consolas" w:hAnsi="Consolas" w:cs="Times New Roman"/>
          <w:color w:val="000000"/>
          <w:sz w:val="20"/>
          <w:szCs w:val="20"/>
          <w:highlight w:val="white"/>
          <w:lang w:val="en-GB"/>
        </w:rPr>
        <w:t>Isbn</w:t>
      </w:r>
      <w:proofErr w:type="spellEnd"/>
      <w:r w:rsidRPr="00892645">
        <w:rPr>
          <w:rFonts w:ascii="Consolas" w:hAnsi="Consolas" w:cs="Times New Roman"/>
          <w:color w:val="000000"/>
          <w:sz w:val="20"/>
          <w:szCs w:val="20"/>
          <w:highlight w:val="white"/>
          <w:lang w:val="en-GB"/>
        </w:rPr>
        <w:t xml:space="preserve"> </w:t>
      </w:r>
      <w:r w:rsidRPr="00892645">
        <w:rPr>
          <w:rFonts w:ascii="Consolas" w:hAnsi="Consolas" w:cs="Times New Roman"/>
          <w:b/>
          <w:bCs/>
          <w:color w:val="000080"/>
          <w:sz w:val="20"/>
          <w:szCs w:val="20"/>
          <w:highlight w:val="white"/>
          <w:lang w:val="en-GB"/>
        </w:rPr>
        <w:t>=</w:t>
      </w:r>
      <w:r w:rsidRPr="00892645">
        <w:rPr>
          <w:rFonts w:ascii="Consolas" w:hAnsi="Consolas" w:cs="Times New Roman"/>
          <w:color w:val="000000"/>
          <w:sz w:val="20"/>
          <w:szCs w:val="20"/>
          <w:highlight w:val="white"/>
          <w:lang w:val="en-GB"/>
        </w:rPr>
        <w:t xml:space="preserve"> </w:t>
      </w:r>
      <w:proofErr w:type="spellStart"/>
      <w:r w:rsidRPr="00892645">
        <w:rPr>
          <w:rFonts w:ascii="Consolas" w:hAnsi="Consolas" w:cs="Times New Roman"/>
          <w:color w:val="000000"/>
          <w:sz w:val="20"/>
          <w:szCs w:val="20"/>
          <w:highlight w:val="white"/>
          <w:lang w:val="en-GB"/>
        </w:rPr>
        <w:t>b</w:t>
      </w:r>
      <w:r w:rsidRPr="00892645">
        <w:rPr>
          <w:rFonts w:ascii="Consolas" w:hAnsi="Consolas" w:cs="Times New Roman"/>
          <w:b/>
          <w:bCs/>
          <w:color w:val="000080"/>
          <w:sz w:val="20"/>
          <w:szCs w:val="20"/>
          <w:highlight w:val="white"/>
          <w:lang w:val="en-GB"/>
        </w:rPr>
        <w:t>.</w:t>
      </w:r>
      <w:r w:rsidRPr="00892645">
        <w:rPr>
          <w:rFonts w:ascii="Consolas" w:hAnsi="Consolas" w:cs="Times New Roman"/>
          <w:color w:val="000000"/>
          <w:sz w:val="20"/>
          <w:szCs w:val="20"/>
          <w:highlight w:val="white"/>
          <w:lang w:val="en-GB"/>
        </w:rPr>
        <w:t>Isbn</w:t>
      </w:r>
      <w:proofErr w:type="spellEnd"/>
      <w:r w:rsidRPr="00892645">
        <w:rPr>
          <w:rFonts w:ascii="Consolas" w:hAnsi="Consolas" w:cs="Times New Roman"/>
          <w:b/>
          <w:bCs/>
          <w:color w:val="000080"/>
          <w:sz w:val="20"/>
          <w:szCs w:val="20"/>
          <w:highlight w:val="white"/>
          <w:lang w:val="en-GB"/>
        </w:rPr>
        <w:t>,</w:t>
      </w:r>
      <w:r w:rsidRPr="00892645">
        <w:rPr>
          <w:rFonts w:ascii="Consolas" w:hAnsi="Consolas" w:cs="Times New Roman"/>
          <w:color w:val="000000"/>
          <w:sz w:val="20"/>
          <w:szCs w:val="20"/>
          <w:highlight w:val="white"/>
          <w:lang w:val="en-GB"/>
        </w:rPr>
        <w:t xml:space="preserve"> Title </w:t>
      </w:r>
      <w:r w:rsidRPr="00892645">
        <w:rPr>
          <w:rFonts w:ascii="Consolas" w:hAnsi="Consolas" w:cs="Times New Roman"/>
          <w:b/>
          <w:bCs/>
          <w:color w:val="000080"/>
          <w:sz w:val="20"/>
          <w:szCs w:val="20"/>
          <w:highlight w:val="white"/>
          <w:lang w:val="en-GB"/>
        </w:rPr>
        <w:t>=</w:t>
      </w:r>
      <w:r w:rsidRPr="00892645">
        <w:rPr>
          <w:rFonts w:ascii="Consolas" w:hAnsi="Consolas" w:cs="Times New Roman"/>
          <w:color w:val="000000"/>
          <w:sz w:val="20"/>
          <w:szCs w:val="20"/>
          <w:highlight w:val="white"/>
          <w:lang w:val="en-GB"/>
        </w:rPr>
        <w:t xml:space="preserve"> </w:t>
      </w:r>
      <w:proofErr w:type="spellStart"/>
      <w:r w:rsidRPr="00892645">
        <w:rPr>
          <w:rFonts w:ascii="Consolas" w:hAnsi="Consolas" w:cs="Times New Roman"/>
          <w:color w:val="000000"/>
          <w:sz w:val="20"/>
          <w:szCs w:val="20"/>
          <w:highlight w:val="white"/>
          <w:lang w:val="en-GB"/>
        </w:rPr>
        <w:t>b</w:t>
      </w:r>
      <w:r w:rsidRPr="00892645">
        <w:rPr>
          <w:rFonts w:ascii="Consolas" w:hAnsi="Consolas" w:cs="Times New Roman"/>
          <w:b/>
          <w:bCs/>
          <w:color w:val="000080"/>
          <w:sz w:val="20"/>
          <w:szCs w:val="20"/>
          <w:highlight w:val="white"/>
          <w:lang w:val="en-GB"/>
        </w:rPr>
        <w:t>.</w:t>
      </w:r>
      <w:r w:rsidRPr="00892645">
        <w:rPr>
          <w:rFonts w:ascii="Consolas" w:hAnsi="Consolas" w:cs="Times New Roman"/>
          <w:color w:val="000000"/>
          <w:sz w:val="20"/>
          <w:szCs w:val="20"/>
          <w:highlight w:val="white"/>
          <w:lang w:val="en-GB"/>
        </w:rPr>
        <w:t>Title</w:t>
      </w:r>
      <w:proofErr w:type="spellEnd"/>
      <w:r w:rsidRPr="00892645">
        <w:rPr>
          <w:rFonts w:ascii="Consolas" w:hAnsi="Consolas" w:cs="Times New Roman"/>
          <w:b/>
          <w:bCs/>
          <w:color w:val="000080"/>
          <w:sz w:val="20"/>
          <w:szCs w:val="20"/>
          <w:highlight w:val="white"/>
          <w:lang w:val="en-GB"/>
        </w:rPr>
        <w:t>,</w:t>
      </w:r>
      <w:r w:rsidR="00892645">
        <w:rPr>
          <w:rFonts w:ascii="Consolas" w:hAnsi="Consolas" w:cs="Times New Roman"/>
          <w:b/>
          <w:bCs/>
          <w:color w:val="000080"/>
          <w:sz w:val="20"/>
          <w:szCs w:val="20"/>
          <w:highlight w:val="white"/>
          <w:lang w:val="en-GB"/>
        </w:rPr>
        <w:t xml:space="preserve">             </w:t>
      </w:r>
      <w:r w:rsidRPr="00892645">
        <w:rPr>
          <w:rFonts w:ascii="Consolas" w:hAnsi="Consolas" w:cs="Times New Roman"/>
          <w:color w:val="000000"/>
          <w:sz w:val="20"/>
          <w:szCs w:val="20"/>
          <w:highlight w:val="white"/>
          <w:lang w:val="en-GB"/>
        </w:rPr>
        <w:t xml:space="preserve"> Year</w:t>
      </w:r>
      <w:r w:rsidR="00892645">
        <w:rPr>
          <w:rFonts w:ascii="Consolas" w:hAnsi="Consolas" w:cs="Times New Roman"/>
          <w:color w:val="000000"/>
          <w:sz w:val="20"/>
          <w:szCs w:val="20"/>
          <w:highlight w:val="white"/>
          <w:lang w:val="en-GB"/>
        </w:rPr>
        <w:t xml:space="preserve"> </w:t>
      </w:r>
      <w:r w:rsidRPr="00892645">
        <w:rPr>
          <w:rFonts w:ascii="Consolas" w:hAnsi="Consolas" w:cs="Times New Roman"/>
          <w:b/>
          <w:bCs/>
          <w:color w:val="000080"/>
          <w:sz w:val="20"/>
          <w:szCs w:val="20"/>
          <w:highlight w:val="white"/>
          <w:lang w:val="en-GB"/>
        </w:rPr>
        <w:t>=</w:t>
      </w:r>
      <w:r w:rsidR="00892645">
        <w:rPr>
          <w:rFonts w:ascii="Consolas" w:hAnsi="Consolas" w:cs="Times New Roman"/>
          <w:b/>
          <w:bCs/>
          <w:color w:val="000080"/>
          <w:sz w:val="20"/>
          <w:szCs w:val="20"/>
          <w:highlight w:val="white"/>
          <w:lang w:val="en-GB"/>
        </w:rPr>
        <w:t xml:space="preserve"> </w:t>
      </w:r>
      <w:proofErr w:type="spellStart"/>
      <w:r w:rsidRPr="00892645">
        <w:rPr>
          <w:rFonts w:ascii="Consolas" w:hAnsi="Consolas" w:cs="Times New Roman"/>
          <w:color w:val="000000"/>
          <w:sz w:val="20"/>
          <w:szCs w:val="20"/>
          <w:highlight w:val="white"/>
          <w:lang w:val="en-GB"/>
        </w:rPr>
        <w:t>b</w:t>
      </w:r>
      <w:r w:rsidRPr="00892645">
        <w:rPr>
          <w:rFonts w:ascii="Consolas" w:hAnsi="Consolas" w:cs="Times New Roman"/>
          <w:b/>
          <w:bCs/>
          <w:color w:val="000080"/>
          <w:sz w:val="20"/>
          <w:szCs w:val="20"/>
          <w:highlight w:val="white"/>
          <w:lang w:val="en-GB"/>
        </w:rPr>
        <w:t>.</w:t>
      </w:r>
      <w:r w:rsidRPr="00892645">
        <w:rPr>
          <w:rFonts w:ascii="Consolas" w:hAnsi="Consolas" w:cs="Times New Roman"/>
          <w:color w:val="000000"/>
          <w:sz w:val="20"/>
          <w:szCs w:val="20"/>
          <w:highlight w:val="white"/>
          <w:lang w:val="en-GB"/>
        </w:rPr>
        <w:t>Year</w:t>
      </w:r>
      <w:proofErr w:type="spellEnd"/>
      <w:r w:rsidRPr="00892645">
        <w:rPr>
          <w:rFonts w:ascii="Consolas" w:hAnsi="Consolas" w:cs="Times New Roman"/>
          <w:b/>
          <w:bCs/>
          <w:color w:val="000080"/>
          <w:sz w:val="20"/>
          <w:szCs w:val="20"/>
          <w:highlight w:val="white"/>
          <w:lang w:val="en-GB"/>
        </w:rPr>
        <w:t>,</w:t>
      </w:r>
      <w:r w:rsidRPr="00892645">
        <w:rPr>
          <w:rFonts w:ascii="Consolas" w:hAnsi="Consolas" w:cs="Times New Roman"/>
          <w:color w:val="000000"/>
          <w:sz w:val="20"/>
          <w:szCs w:val="20"/>
          <w:highlight w:val="white"/>
          <w:lang w:val="en-GB"/>
        </w:rPr>
        <w:t xml:space="preserve">                                </w:t>
      </w:r>
      <w:r w:rsidR="00715708" w:rsidRPr="00892645">
        <w:rPr>
          <w:rFonts w:ascii="Consolas" w:hAnsi="Consolas" w:cs="Times New Roman"/>
          <w:color w:val="000000"/>
          <w:sz w:val="20"/>
          <w:szCs w:val="20"/>
          <w:highlight w:val="white"/>
          <w:lang w:val="en-GB"/>
        </w:rPr>
        <w:t xml:space="preserve">             </w:t>
      </w:r>
      <w:r w:rsidR="00892645">
        <w:rPr>
          <w:rFonts w:ascii="Consolas" w:hAnsi="Consolas" w:cs="Times New Roman"/>
          <w:color w:val="000000"/>
          <w:sz w:val="20"/>
          <w:szCs w:val="20"/>
          <w:highlight w:val="white"/>
          <w:lang w:val="en-GB"/>
        </w:rPr>
        <w:t xml:space="preserve">                             </w:t>
      </w:r>
      <w:proofErr w:type="spellStart"/>
      <w:r w:rsidRPr="00892645">
        <w:rPr>
          <w:rFonts w:ascii="Consolas" w:hAnsi="Consolas" w:cs="Times New Roman"/>
          <w:color w:val="000000"/>
          <w:sz w:val="20"/>
          <w:szCs w:val="20"/>
          <w:highlight w:val="white"/>
          <w:lang w:val="en-GB"/>
        </w:rPr>
        <w:t>AuthorId</w:t>
      </w:r>
      <w:proofErr w:type="spellEnd"/>
      <w:r w:rsidRPr="00892645">
        <w:rPr>
          <w:rFonts w:ascii="Consolas" w:hAnsi="Consolas" w:cs="Times New Roman"/>
          <w:color w:val="000000"/>
          <w:sz w:val="20"/>
          <w:szCs w:val="20"/>
          <w:highlight w:val="white"/>
          <w:lang w:val="en-GB"/>
        </w:rPr>
        <w:t xml:space="preserve">  </w:t>
      </w:r>
      <w:r w:rsidRPr="00892645">
        <w:rPr>
          <w:rFonts w:ascii="Consolas" w:hAnsi="Consolas" w:cs="Times New Roman"/>
          <w:b/>
          <w:bCs/>
          <w:color w:val="000080"/>
          <w:sz w:val="20"/>
          <w:szCs w:val="20"/>
          <w:highlight w:val="white"/>
          <w:lang w:val="en-GB"/>
        </w:rPr>
        <w:t>=</w:t>
      </w:r>
      <w:r w:rsidRPr="00892645">
        <w:rPr>
          <w:rFonts w:ascii="Consolas" w:hAnsi="Consolas" w:cs="Times New Roman"/>
          <w:color w:val="000000"/>
          <w:sz w:val="20"/>
          <w:szCs w:val="20"/>
          <w:highlight w:val="white"/>
          <w:lang w:val="en-GB"/>
        </w:rPr>
        <w:t xml:space="preserve"> </w:t>
      </w:r>
      <w:proofErr w:type="spellStart"/>
      <w:r w:rsidRPr="00892645">
        <w:rPr>
          <w:rFonts w:ascii="Consolas" w:hAnsi="Consolas" w:cs="Times New Roman"/>
          <w:color w:val="000000"/>
          <w:sz w:val="20"/>
          <w:szCs w:val="20"/>
          <w:highlight w:val="white"/>
          <w:lang w:val="en-GB"/>
        </w:rPr>
        <w:t>b</w:t>
      </w:r>
      <w:r w:rsidRPr="00892645">
        <w:rPr>
          <w:rFonts w:ascii="Consolas" w:hAnsi="Consolas" w:cs="Times New Roman"/>
          <w:b/>
          <w:bCs/>
          <w:color w:val="000080"/>
          <w:sz w:val="20"/>
          <w:szCs w:val="20"/>
          <w:highlight w:val="white"/>
          <w:lang w:val="en-GB"/>
        </w:rPr>
        <w:t>.</w:t>
      </w:r>
      <w:r w:rsidRPr="00892645">
        <w:rPr>
          <w:rFonts w:ascii="Consolas" w:hAnsi="Consolas" w:cs="Times New Roman"/>
          <w:color w:val="000000"/>
          <w:sz w:val="20"/>
          <w:szCs w:val="20"/>
          <w:highlight w:val="white"/>
          <w:lang w:val="en-GB"/>
        </w:rPr>
        <w:t>AuthorId</w:t>
      </w:r>
      <w:proofErr w:type="spellEnd"/>
      <w:r w:rsidRPr="00892645">
        <w:rPr>
          <w:rFonts w:ascii="Consolas" w:hAnsi="Consolas" w:cs="Times New Roman"/>
          <w:b/>
          <w:bCs/>
          <w:color w:val="000080"/>
          <w:sz w:val="20"/>
          <w:szCs w:val="20"/>
          <w:highlight w:val="white"/>
          <w:lang w:val="en-GB"/>
        </w:rPr>
        <w:t>,</w:t>
      </w:r>
    </w:p>
    <w:p w14:paraId="48B8F52B" w14:textId="48E52C7A" w:rsidR="00574D47" w:rsidRPr="00892645" w:rsidRDefault="00574D47" w:rsidP="00892645">
      <w:pPr>
        <w:autoSpaceDE w:val="0"/>
        <w:autoSpaceDN w:val="0"/>
        <w:adjustRightInd w:val="0"/>
        <w:spacing w:after="0" w:line="240" w:lineRule="auto"/>
        <w:ind w:left="1416"/>
        <w:jc w:val="left"/>
        <w:rPr>
          <w:rFonts w:ascii="Consolas" w:hAnsi="Consolas" w:cs="Times New Roman"/>
          <w:color w:val="000000"/>
          <w:sz w:val="20"/>
          <w:szCs w:val="20"/>
          <w:highlight w:val="white"/>
          <w:lang w:val="en-GB"/>
        </w:rPr>
      </w:pPr>
      <w:proofErr w:type="spellStart"/>
      <w:r w:rsidRPr="00892645">
        <w:rPr>
          <w:rFonts w:ascii="Consolas" w:hAnsi="Consolas" w:cs="Times New Roman"/>
          <w:color w:val="000000"/>
          <w:sz w:val="20"/>
          <w:szCs w:val="20"/>
          <w:highlight w:val="white"/>
          <w:lang w:val="en-GB"/>
        </w:rPr>
        <w:t>Author_name</w:t>
      </w:r>
      <w:proofErr w:type="spellEnd"/>
      <w:r w:rsidRPr="00892645">
        <w:rPr>
          <w:rFonts w:ascii="Consolas" w:hAnsi="Consolas" w:cs="Times New Roman"/>
          <w:color w:val="000000"/>
          <w:sz w:val="20"/>
          <w:szCs w:val="20"/>
          <w:highlight w:val="white"/>
          <w:lang w:val="en-GB"/>
        </w:rPr>
        <w:t xml:space="preserve"> </w:t>
      </w:r>
      <w:r w:rsidRPr="00892645">
        <w:rPr>
          <w:rFonts w:ascii="Consolas" w:hAnsi="Consolas" w:cs="Times New Roman"/>
          <w:b/>
          <w:bCs/>
          <w:color w:val="000080"/>
          <w:sz w:val="20"/>
          <w:szCs w:val="20"/>
          <w:highlight w:val="white"/>
          <w:lang w:val="en-GB"/>
        </w:rPr>
        <w:t>=</w:t>
      </w:r>
      <w:r w:rsidRPr="00892645">
        <w:rPr>
          <w:rFonts w:ascii="Consolas" w:hAnsi="Consolas" w:cs="Times New Roman"/>
          <w:color w:val="000000"/>
          <w:sz w:val="20"/>
          <w:szCs w:val="20"/>
          <w:highlight w:val="white"/>
          <w:lang w:val="en-GB"/>
        </w:rPr>
        <w:t xml:space="preserve"> </w:t>
      </w:r>
      <w:proofErr w:type="spellStart"/>
      <w:proofErr w:type="gramStart"/>
      <w:r w:rsidRPr="00892645">
        <w:rPr>
          <w:rFonts w:ascii="Consolas" w:hAnsi="Consolas" w:cs="Times New Roman"/>
          <w:color w:val="000000"/>
          <w:sz w:val="20"/>
          <w:szCs w:val="20"/>
          <w:highlight w:val="white"/>
          <w:lang w:val="en-GB"/>
        </w:rPr>
        <w:t>a</w:t>
      </w:r>
      <w:r w:rsidRPr="00892645">
        <w:rPr>
          <w:rFonts w:ascii="Consolas" w:hAnsi="Consolas" w:cs="Times New Roman"/>
          <w:b/>
          <w:bCs/>
          <w:color w:val="000080"/>
          <w:sz w:val="20"/>
          <w:szCs w:val="20"/>
          <w:highlight w:val="white"/>
          <w:lang w:val="en-GB"/>
        </w:rPr>
        <w:t>.</w:t>
      </w:r>
      <w:r w:rsidRPr="00892645">
        <w:rPr>
          <w:rFonts w:ascii="Consolas" w:hAnsi="Consolas" w:cs="Times New Roman"/>
          <w:color w:val="000000"/>
          <w:sz w:val="20"/>
          <w:szCs w:val="20"/>
          <w:highlight w:val="white"/>
          <w:lang w:val="en-GB"/>
        </w:rPr>
        <w:t>Name</w:t>
      </w:r>
      <w:proofErr w:type="spellEnd"/>
      <w:proofErr w:type="gramEnd"/>
      <w:r w:rsidRPr="00892645">
        <w:rPr>
          <w:rFonts w:ascii="Consolas" w:hAnsi="Consolas" w:cs="Times New Roman"/>
          <w:color w:val="000000"/>
          <w:sz w:val="20"/>
          <w:szCs w:val="20"/>
          <w:highlight w:val="white"/>
          <w:lang w:val="en-GB"/>
        </w:rPr>
        <w:t xml:space="preserve"> </w:t>
      </w:r>
      <w:r w:rsidRPr="00892645">
        <w:rPr>
          <w:rFonts w:ascii="Consolas" w:hAnsi="Consolas" w:cs="Times New Roman"/>
          <w:b/>
          <w:bCs/>
          <w:color w:val="000080"/>
          <w:sz w:val="20"/>
          <w:szCs w:val="20"/>
          <w:highlight w:val="white"/>
          <w:lang w:val="en-GB"/>
        </w:rPr>
        <w:t>})</w:t>
      </w:r>
    </w:p>
    <w:p w14:paraId="7AA25C0B" w14:textId="77777777" w:rsidR="00574D47" w:rsidRPr="00892645" w:rsidRDefault="00574D47" w:rsidP="00892645">
      <w:pPr>
        <w:autoSpaceDE w:val="0"/>
        <w:autoSpaceDN w:val="0"/>
        <w:adjustRightInd w:val="0"/>
        <w:spacing w:after="0" w:line="240" w:lineRule="auto"/>
        <w:jc w:val="left"/>
        <w:rPr>
          <w:rFonts w:ascii="Consolas" w:hAnsi="Consolas" w:cs="Times New Roman"/>
          <w:color w:val="000000"/>
          <w:sz w:val="20"/>
          <w:szCs w:val="20"/>
          <w:highlight w:val="white"/>
          <w:lang w:val="en-GB"/>
        </w:rPr>
      </w:pPr>
      <w:r w:rsidRPr="00892645">
        <w:rPr>
          <w:rFonts w:ascii="Consolas" w:hAnsi="Consolas" w:cs="Times New Roman"/>
          <w:color w:val="000000"/>
          <w:sz w:val="20"/>
          <w:szCs w:val="20"/>
          <w:highlight w:val="white"/>
          <w:lang w:val="en-GB"/>
        </w:rPr>
        <w:t xml:space="preserve">                          </w:t>
      </w:r>
      <w:proofErr w:type="gramStart"/>
      <w:r w:rsidRPr="00892645">
        <w:rPr>
          <w:rFonts w:ascii="Consolas" w:hAnsi="Consolas" w:cs="Times New Roman"/>
          <w:b/>
          <w:bCs/>
          <w:color w:val="000080"/>
          <w:sz w:val="20"/>
          <w:szCs w:val="20"/>
          <w:highlight w:val="white"/>
          <w:lang w:val="en-GB"/>
        </w:rPr>
        <w:t>.</w:t>
      </w:r>
      <w:proofErr w:type="spellStart"/>
      <w:r w:rsidRPr="00892645">
        <w:rPr>
          <w:rFonts w:ascii="Consolas" w:hAnsi="Consolas" w:cs="Times New Roman"/>
          <w:color w:val="000000"/>
          <w:sz w:val="20"/>
          <w:szCs w:val="20"/>
          <w:highlight w:val="white"/>
          <w:lang w:val="en-GB"/>
        </w:rPr>
        <w:t>OrderBy</w:t>
      </w:r>
      <w:proofErr w:type="spellEnd"/>
      <w:proofErr w:type="gramEnd"/>
      <w:r w:rsidRPr="00892645">
        <w:rPr>
          <w:rFonts w:ascii="Consolas" w:hAnsi="Consolas" w:cs="Times New Roman"/>
          <w:b/>
          <w:bCs/>
          <w:color w:val="000080"/>
          <w:sz w:val="20"/>
          <w:szCs w:val="20"/>
          <w:highlight w:val="white"/>
          <w:lang w:val="en-GB"/>
        </w:rPr>
        <w:t>(</w:t>
      </w:r>
      <w:r w:rsidRPr="00892645">
        <w:rPr>
          <w:rFonts w:ascii="Consolas" w:hAnsi="Consolas" w:cs="Times New Roman"/>
          <w:color w:val="000000"/>
          <w:sz w:val="20"/>
          <w:szCs w:val="20"/>
          <w:highlight w:val="white"/>
          <w:lang w:val="en-GB"/>
        </w:rPr>
        <w:t xml:space="preserve">x </w:t>
      </w:r>
      <w:r w:rsidRPr="00892645">
        <w:rPr>
          <w:rFonts w:ascii="Consolas" w:hAnsi="Consolas" w:cs="Times New Roman"/>
          <w:b/>
          <w:bCs/>
          <w:color w:val="000080"/>
          <w:sz w:val="20"/>
          <w:szCs w:val="20"/>
          <w:highlight w:val="white"/>
          <w:lang w:val="en-GB"/>
        </w:rPr>
        <w:t>=&gt;</w:t>
      </w:r>
      <w:r w:rsidRPr="00892645">
        <w:rPr>
          <w:rFonts w:ascii="Consolas" w:hAnsi="Consolas" w:cs="Times New Roman"/>
          <w:color w:val="000000"/>
          <w:sz w:val="20"/>
          <w:szCs w:val="20"/>
          <w:highlight w:val="white"/>
          <w:lang w:val="en-GB"/>
        </w:rPr>
        <w:t xml:space="preserve"> </w:t>
      </w:r>
      <w:proofErr w:type="spellStart"/>
      <w:r w:rsidRPr="00892645">
        <w:rPr>
          <w:rFonts w:ascii="Consolas" w:hAnsi="Consolas" w:cs="Times New Roman"/>
          <w:color w:val="000000"/>
          <w:sz w:val="20"/>
          <w:szCs w:val="20"/>
          <w:highlight w:val="white"/>
          <w:lang w:val="en-GB"/>
        </w:rPr>
        <w:t>x</w:t>
      </w:r>
      <w:r w:rsidRPr="00892645">
        <w:rPr>
          <w:rFonts w:ascii="Consolas" w:hAnsi="Consolas" w:cs="Times New Roman"/>
          <w:b/>
          <w:bCs/>
          <w:color w:val="000080"/>
          <w:sz w:val="20"/>
          <w:szCs w:val="20"/>
          <w:highlight w:val="white"/>
          <w:lang w:val="en-GB"/>
        </w:rPr>
        <w:t>.</w:t>
      </w:r>
      <w:r w:rsidRPr="00892645">
        <w:rPr>
          <w:rFonts w:ascii="Consolas" w:hAnsi="Consolas" w:cs="Times New Roman"/>
          <w:color w:val="000000"/>
          <w:sz w:val="20"/>
          <w:szCs w:val="20"/>
          <w:highlight w:val="white"/>
          <w:lang w:val="en-GB"/>
        </w:rPr>
        <w:t>Id</w:t>
      </w:r>
      <w:proofErr w:type="spellEnd"/>
      <w:r w:rsidRPr="00892645">
        <w:rPr>
          <w:rFonts w:ascii="Consolas" w:hAnsi="Consolas" w:cs="Times New Roman"/>
          <w:b/>
          <w:bCs/>
          <w:color w:val="000080"/>
          <w:sz w:val="20"/>
          <w:szCs w:val="20"/>
          <w:highlight w:val="white"/>
          <w:lang w:val="en-GB"/>
        </w:rPr>
        <w:t>)</w:t>
      </w:r>
    </w:p>
    <w:p w14:paraId="304290CC" w14:textId="3C6DD219" w:rsidR="00574D47" w:rsidRDefault="00574D47" w:rsidP="00892645">
      <w:pPr>
        <w:widowControl w:val="0"/>
        <w:autoSpaceDE w:val="0"/>
        <w:autoSpaceDN w:val="0"/>
        <w:adjustRightInd w:val="0"/>
        <w:spacing w:after="0" w:line="240" w:lineRule="auto"/>
        <w:jc w:val="left"/>
        <w:rPr>
          <w:rFonts w:cs="Times New Roman"/>
          <w:b/>
          <w:bCs/>
          <w:color w:val="000080"/>
          <w:sz w:val="20"/>
          <w:szCs w:val="20"/>
          <w:highlight w:val="white"/>
          <w:lang w:val="en-GB"/>
        </w:rPr>
      </w:pPr>
      <w:r w:rsidRPr="00892645">
        <w:rPr>
          <w:rFonts w:ascii="Consolas" w:hAnsi="Consolas" w:cs="Times New Roman"/>
          <w:color w:val="000000"/>
          <w:sz w:val="20"/>
          <w:szCs w:val="20"/>
          <w:highlight w:val="white"/>
          <w:lang w:val="en-GB"/>
        </w:rPr>
        <w:t xml:space="preserve">                          </w:t>
      </w:r>
      <w:proofErr w:type="gramStart"/>
      <w:r w:rsidRPr="00892645">
        <w:rPr>
          <w:rFonts w:ascii="Consolas" w:hAnsi="Consolas" w:cs="Times New Roman"/>
          <w:b/>
          <w:bCs/>
          <w:color w:val="000080"/>
          <w:sz w:val="20"/>
          <w:szCs w:val="20"/>
          <w:highlight w:val="white"/>
          <w:lang w:val="en-GB"/>
        </w:rPr>
        <w:t>.</w:t>
      </w:r>
      <w:r w:rsidRPr="00892645">
        <w:rPr>
          <w:rFonts w:ascii="Consolas" w:hAnsi="Consolas" w:cs="Times New Roman"/>
          <w:color w:val="000000"/>
          <w:sz w:val="20"/>
          <w:szCs w:val="20"/>
          <w:highlight w:val="white"/>
          <w:lang w:val="en-GB"/>
        </w:rPr>
        <w:t>Take</w:t>
      </w:r>
      <w:proofErr w:type="gramEnd"/>
      <w:r w:rsidRPr="00892645">
        <w:rPr>
          <w:rFonts w:ascii="Consolas" w:hAnsi="Consolas" w:cs="Times New Roman"/>
          <w:b/>
          <w:bCs/>
          <w:color w:val="000080"/>
          <w:sz w:val="20"/>
          <w:szCs w:val="20"/>
          <w:highlight w:val="white"/>
          <w:lang w:val="en-GB"/>
        </w:rPr>
        <w:t>(</w:t>
      </w:r>
      <w:r w:rsidRPr="00892645">
        <w:rPr>
          <w:rFonts w:ascii="Consolas" w:hAnsi="Consolas" w:cs="Times New Roman"/>
          <w:color w:val="FF8000"/>
          <w:sz w:val="20"/>
          <w:szCs w:val="20"/>
          <w:highlight w:val="white"/>
          <w:lang w:val="en-GB"/>
        </w:rPr>
        <w:t>1000</w:t>
      </w:r>
      <w:r w:rsidRPr="00892645">
        <w:rPr>
          <w:rFonts w:ascii="Consolas" w:hAnsi="Consolas" w:cs="Times New Roman"/>
          <w:b/>
          <w:bCs/>
          <w:color w:val="000080"/>
          <w:sz w:val="20"/>
          <w:szCs w:val="20"/>
          <w:highlight w:val="white"/>
          <w:lang w:val="en-GB"/>
        </w:rPr>
        <w:t>).</w:t>
      </w:r>
      <w:proofErr w:type="spellStart"/>
      <w:r w:rsidRPr="00892645">
        <w:rPr>
          <w:rFonts w:ascii="Consolas" w:hAnsi="Consolas" w:cs="Times New Roman"/>
          <w:color w:val="000000"/>
          <w:sz w:val="20"/>
          <w:szCs w:val="20"/>
          <w:highlight w:val="white"/>
          <w:lang w:val="en-GB"/>
        </w:rPr>
        <w:t>ToList</w:t>
      </w:r>
      <w:proofErr w:type="spellEnd"/>
      <w:r w:rsidRPr="00892645">
        <w:rPr>
          <w:rFonts w:ascii="Consolas" w:hAnsi="Consolas" w:cs="Times New Roman"/>
          <w:b/>
          <w:bCs/>
          <w:color w:val="000080"/>
          <w:sz w:val="20"/>
          <w:szCs w:val="20"/>
          <w:highlight w:val="white"/>
          <w:lang w:val="en-GB"/>
        </w:rPr>
        <w:t>();</w:t>
      </w:r>
    </w:p>
    <w:p w14:paraId="5C21E3AB" w14:textId="77777777" w:rsidR="00892645" w:rsidRPr="00892645" w:rsidRDefault="00892645" w:rsidP="00574D47">
      <w:pPr>
        <w:widowControl w:val="0"/>
        <w:autoSpaceDE w:val="0"/>
        <w:autoSpaceDN w:val="0"/>
        <w:adjustRightInd w:val="0"/>
        <w:spacing w:after="0" w:line="240" w:lineRule="auto"/>
        <w:rPr>
          <w:rFonts w:ascii="Consolas" w:hAnsi="Consolas" w:cs="Courier New"/>
          <w:b/>
          <w:bCs/>
          <w:color w:val="000080"/>
          <w:sz w:val="20"/>
          <w:szCs w:val="20"/>
          <w:highlight w:val="white"/>
          <w:lang w:val="en-GB"/>
        </w:rPr>
      </w:pPr>
    </w:p>
    <w:p w14:paraId="75C0D794" w14:textId="77777777" w:rsidR="00892645" w:rsidRDefault="00D00D72" w:rsidP="00FA2FAE">
      <w:pPr>
        <w:pStyle w:val="Opisslike"/>
        <w:ind w:left="360"/>
        <w:jc w:val="center"/>
      </w:pPr>
      <w:r w:rsidRPr="00D00D72">
        <w:rPr>
          <w:noProof/>
        </w:rPr>
        <w:t xml:space="preserve">Isječak koda </w:t>
      </w:r>
      <w:r>
        <w:rPr>
          <w:noProof/>
        </w:rPr>
        <w:t>7</w:t>
      </w:r>
      <w:r w:rsidR="00733BD7">
        <w:rPr>
          <w:noProof/>
        </w:rPr>
        <w:t>.</w:t>
      </w:r>
      <w:r w:rsidR="00AE1F40">
        <w:rPr>
          <w:noProof/>
        </w:rPr>
        <w:t xml:space="preserve"> Primjer metode za dohvaćanje prvih 1000 knjiga u podatkovnom sloju. [Autorski rad]</w:t>
      </w:r>
    </w:p>
    <w:p w14:paraId="2132181A" w14:textId="77777777" w:rsidR="00892645" w:rsidRDefault="00892645" w:rsidP="005B597D">
      <w:pPr>
        <w:autoSpaceDE w:val="0"/>
        <w:autoSpaceDN w:val="0"/>
        <w:adjustRightInd w:val="0"/>
        <w:spacing w:after="0" w:line="240" w:lineRule="auto"/>
        <w:jc w:val="left"/>
      </w:pPr>
    </w:p>
    <w:p w14:paraId="5EE24C83" w14:textId="04EC29AE" w:rsidR="001A08A7" w:rsidRPr="001A08A7" w:rsidRDefault="001A08A7" w:rsidP="001A08A7">
      <w:pPr>
        <w:rPr>
          <w:rFonts w:cs="Times New Roman"/>
        </w:rPr>
      </w:pPr>
      <w:r w:rsidRPr="001A08A7">
        <w:t xml:space="preserve"> Iz slike 8 može se zaključiti da je dohvaćanje podataka iz baze vrlo jednostavno. Metoda za dohvaćanje podataka iz baze sastoji se od LINQ upita izvršenog na injektiranom </w:t>
      </w:r>
      <w:proofErr w:type="spellStart"/>
      <w:r w:rsidRPr="001A08A7">
        <w:t>LibraryContext</w:t>
      </w:r>
      <w:proofErr w:type="spellEnd"/>
      <w:r w:rsidRPr="001A08A7">
        <w:t xml:space="preserve"> objektu. S druge strane, zapisivanje podataka u bazu je nešto kompleksnije, s obzirom da je potrebno iščitati podatke iz tijela HTTP zahtjeva, dohvatiti podatak koji se izmjenjuje iz baze, učitati podatke u model i onda pozvati </w:t>
      </w:r>
      <w:proofErr w:type="spellStart"/>
      <w:r w:rsidRPr="001A08A7">
        <w:t>Entity</w:t>
      </w:r>
      <w:proofErr w:type="spellEnd"/>
      <w:r w:rsidRPr="001A08A7">
        <w:t xml:space="preserve"> Framework metodu za spremanje promjena nad objektom. Pri korištenju </w:t>
      </w:r>
      <w:proofErr w:type="spellStart"/>
      <w:r w:rsidRPr="001A08A7">
        <w:t>Entity</w:t>
      </w:r>
      <w:proofErr w:type="spellEnd"/>
      <w:r w:rsidRPr="001A08A7">
        <w:t xml:space="preserve"> </w:t>
      </w:r>
      <w:proofErr w:type="spellStart"/>
      <w:r w:rsidRPr="001A08A7">
        <w:t>Frameworka</w:t>
      </w:r>
      <w:proofErr w:type="spellEnd"/>
      <w:r w:rsidRPr="001A08A7">
        <w:t xml:space="preserve"> nije se potrebno brinuti oko valid</w:t>
      </w:r>
      <w:r w:rsidR="006144D0">
        <w:t>a</w:t>
      </w:r>
      <w:r w:rsidRPr="001A08A7">
        <w:t>cije, budući da on štiti od SQL injekcije i ne dopušta upisivanje krivog tipa podataka u bazu.</w:t>
      </w:r>
    </w:p>
    <w:p w14:paraId="45758906" w14:textId="77777777" w:rsidR="001A08A7" w:rsidRDefault="001A08A7" w:rsidP="005B597D">
      <w:pPr>
        <w:autoSpaceDE w:val="0"/>
        <w:autoSpaceDN w:val="0"/>
        <w:adjustRightInd w:val="0"/>
        <w:spacing w:after="0" w:line="240" w:lineRule="auto"/>
        <w:jc w:val="left"/>
      </w:pPr>
    </w:p>
    <w:p w14:paraId="22B7EFE5" w14:textId="77777777" w:rsidR="001A08A7" w:rsidRPr="001A08A7" w:rsidRDefault="001A08A7" w:rsidP="001A08A7">
      <w:pPr>
        <w:autoSpaceDE w:val="0"/>
        <w:autoSpaceDN w:val="0"/>
        <w:adjustRightInd w:val="0"/>
        <w:spacing w:after="0" w:line="240" w:lineRule="auto"/>
        <w:jc w:val="left"/>
        <w:rPr>
          <w:rFonts w:ascii="Consolas" w:hAnsi="Consolas" w:cs="Courier New"/>
          <w:color w:val="000000"/>
          <w:sz w:val="20"/>
          <w:szCs w:val="20"/>
          <w:highlight w:val="white"/>
          <w:lang w:val="en-GB"/>
        </w:rPr>
      </w:pPr>
      <w:r w:rsidRPr="001A08A7">
        <w:rPr>
          <w:rFonts w:ascii="Consolas" w:hAnsi="Consolas" w:cs="Courier New"/>
          <w:b/>
          <w:bCs/>
          <w:color w:val="0000FF"/>
          <w:sz w:val="20"/>
          <w:szCs w:val="20"/>
          <w:highlight w:val="white"/>
          <w:lang w:val="en-GB"/>
        </w:rPr>
        <w:t>public</w:t>
      </w:r>
      <w:r w:rsidRPr="001A08A7">
        <w:rPr>
          <w:rFonts w:ascii="Consolas" w:hAnsi="Consolas" w:cs="Courier New"/>
          <w:color w:val="000000"/>
          <w:sz w:val="20"/>
          <w:szCs w:val="20"/>
          <w:highlight w:val="white"/>
          <w:lang w:val="en-GB"/>
        </w:rPr>
        <w:t xml:space="preserve"> </w:t>
      </w:r>
      <w:r w:rsidRPr="001A08A7">
        <w:rPr>
          <w:rFonts w:ascii="Consolas" w:hAnsi="Consolas" w:cs="Courier New"/>
          <w:b/>
          <w:bCs/>
          <w:color w:val="0000FF"/>
          <w:sz w:val="20"/>
          <w:szCs w:val="20"/>
          <w:highlight w:val="white"/>
          <w:lang w:val="en-GB"/>
        </w:rPr>
        <w:t>async</w:t>
      </w:r>
      <w:r w:rsidRPr="001A08A7">
        <w:rPr>
          <w:rFonts w:ascii="Consolas" w:hAnsi="Consolas" w:cs="Courier New"/>
          <w:color w:val="000000"/>
          <w:sz w:val="20"/>
          <w:szCs w:val="20"/>
          <w:highlight w:val="white"/>
          <w:lang w:val="en-GB"/>
        </w:rPr>
        <w:t xml:space="preserve"> Task</w:t>
      </w:r>
      <w:r w:rsidRPr="001A08A7">
        <w:rPr>
          <w:rFonts w:ascii="Consolas" w:hAnsi="Consolas" w:cs="Courier New"/>
          <w:b/>
          <w:bCs/>
          <w:color w:val="000080"/>
          <w:sz w:val="20"/>
          <w:szCs w:val="20"/>
          <w:highlight w:val="white"/>
          <w:lang w:val="en-GB"/>
        </w:rPr>
        <w:t>&lt;</w:t>
      </w:r>
      <w:r w:rsidRPr="001A08A7">
        <w:rPr>
          <w:rFonts w:ascii="Consolas" w:hAnsi="Consolas" w:cs="Courier New"/>
          <w:b/>
          <w:bCs/>
          <w:color w:val="0000FF"/>
          <w:sz w:val="20"/>
          <w:szCs w:val="20"/>
          <w:highlight w:val="white"/>
          <w:lang w:val="en-GB"/>
        </w:rPr>
        <w:t>object</w:t>
      </w:r>
      <w:r w:rsidRPr="001A08A7">
        <w:rPr>
          <w:rFonts w:ascii="Consolas" w:hAnsi="Consolas" w:cs="Courier New"/>
          <w:b/>
          <w:bCs/>
          <w:color w:val="000080"/>
          <w:sz w:val="20"/>
          <w:szCs w:val="20"/>
          <w:highlight w:val="white"/>
          <w:lang w:val="en-GB"/>
        </w:rPr>
        <w:t>&gt;</w:t>
      </w:r>
      <w:r w:rsidRPr="001A08A7">
        <w:rPr>
          <w:rFonts w:ascii="Consolas" w:hAnsi="Consolas" w:cs="Courier New"/>
          <w:color w:val="000000"/>
          <w:sz w:val="20"/>
          <w:szCs w:val="20"/>
          <w:highlight w:val="white"/>
          <w:lang w:val="en-GB"/>
        </w:rPr>
        <w:t xml:space="preserve"> </w:t>
      </w:r>
      <w:proofErr w:type="spellStart"/>
      <w:proofErr w:type="gramStart"/>
      <w:r w:rsidRPr="001A08A7">
        <w:rPr>
          <w:rFonts w:ascii="Consolas" w:hAnsi="Consolas" w:cs="Courier New"/>
          <w:color w:val="000000"/>
          <w:sz w:val="20"/>
          <w:szCs w:val="20"/>
          <w:highlight w:val="white"/>
          <w:lang w:val="en-GB"/>
        </w:rPr>
        <w:t>saveAsync</w:t>
      </w:r>
      <w:proofErr w:type="spellEnd"/>
      <w:r w:rsidRPr="001A08A7">
        <w:rPr>
          <w:rFonts w:ascii="Consolas" w:hAnsi="Consolas" w:cs="Courier New"/>
          <w:b/>
          <w:bCs/>
          <w:color w:val="000080"/>
          <w:sz w:val="20"/>
          <w:szCs w:val="20"/>
          <w:highlight w:val="white"/>
          <w:lang w:val="en-GB"/>
        </w:rPr>
        <w:t>(</w:t>
      </w:r>
      <w:proofErr w:type="gramEnd"/>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 xml:space="preserve"> </w:t>
      </w:r>
      <w:r w:rsidRPr="001A08A7">
        <w:rPr>
          <w:rFonts w:ascii="Consolas" w:hAnsi="Consolas" w:cs="Courier New"/>
          <w:b/>
          <w:bCs/>
          <w:color w:val="000080"/>
          <w:sz w:val="20"/>
          <w:szCs w:val="20"/>
          <w:highlight w:val="white"/>
          <w:lang w:val="en-GB"/>
        </w:rPr>
        <w:t>{</w:t>
      </w:r>
    </w:p>
    <w:p w14:paraId="057AE250" w14:textId="77777777" w:rsidR="001A08A7" w:rsidRPr="001A08A7" w:rsidRDefault="001A08A7" w:rsidP="001A08A7">
      <w:pPr>
        <w:autoSpaceDE w:val="0"/>
        <w:autoSpaceDN w:val="0"/>
        <w:adjustRightInd w:val="0"/>
        <w:spacing w:after="0" w:line="240" w:lineRule="auto"/>
        <w:jc w:val="left"/>
        <w:rPr>
          <w:rFonts w:ascii="Consolas" w:hAnsi="Consolas" w:cs="Courier New"/>
          <w:color w:val="000000"/>
          <w:sz w:val="20"/>
          <w:szCs w:val="20"/>
          <w:highlight w:val="white"/>
          <w:lang w:val="en-GB"/>
        </w:rPr>
      </w:pPr>
    </w:p>
    <w:p w14:paraId="5648BA6D" w14:textId="77777777" w:rsidR="001A08A7" w:rsidRPr="001A08A7" w:rsidRDefault="001A08A7" w:rsidP="001A08A7">
      <w:pPr>
        <w:autoSpaceDE w:val="0"/>
        <w:autoSpaceDN w:val="0"/>
        <w:adjustRightInd w:val="0"/>
        <w:spacing w:after="0" w:line="240" w:lineRule="auto"/>
        <w:jc w:val="left"/>
        <w:rPr>
          <w:rFonts w:ascii="Consolas" w:hAnsi="Consolas" w:cs="Courier New"/>
          <w:color w:val="000000"/>
          <w:sz w:val="20"/>
          <w:szCs w:val="20"/>
          <w:highlight w:val="white"/>
          <w:lang w:val="en-GB"/>
        </w:rPr>
      </w:pPr>
      <w:r w:rsidRPr="001A08A7">
        <w:rPr>
          <w:rFonts w:ascii="Consolas" w:hAnsi="Consolas" w:cs="Courier New"/>
          <w:color w:val="000000"/>
          <w:sz w:val="20"/>
          <w:szCs w:val="20"/>
          <w:highlight w:val="white"/>
          <w:lang w:val="en-GB"/>
        </w:rPr>
        <w:tab/>
      </w:r>
      <w:r w:rsidRPr="001A08A7">
        <w:rPr>
          <w:rFonts w:ascii="Consolas" w:hAnsi="Consolas" w:cs="Courier New"/>
          <w:color w:val="8000FF"/>
          <w:sz w:val="20"/>
          <w:szCs w:val="20"/>
          <w:highlight w:val="white"/>
          <w:lang w:val="en-GB"/>
        </w:rPr>
        <w:t>var</w:t>
      </w:r>
      <w:r w:rsidRPr="001A08A7">
        <w:rPr>
          <w:rFonts w:ascii="Consolas" w:hAnsi="Consolas" w:cs="Courier New"/>
          <w:color w:val="000000"/>
          <w:sz w:val="20"/>
          <w:szCs w:val="20"/>
          <w:highlight w:val="white"/>
          <w:lang w:val="en-GB"/>
        </w:rPr>
        <w:t xml:space="preserve"> input </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 xml:space="preserve"> </w:t>
      </w:r>
      <w:r w:rsidRPr="001A08A7">
        <w:rPr>
          <w:rFonts w:ascii="Consolas" w:hAnsi="Consolas" w:cs="Courier New"/>
          <w:b/>
          <w:bCs/>
          <w:color w:val="0000FF"/>
          <w:sz w:val="20"/>
          <w:szCs w:val="20"/>
          <w:highlight w:val="white"/>
          <w:lang w:val="en-GB"/>
        </w:rPr>
        <w:t>new</w:t>
      </w:r>
      <w:r w:rsidRPr="001A08A7">
        <w:rPr>
          <w:rFonts w:ascii="Consolas" w:hAnsi="Consolas" w:cs="Courier New"/>
          <w:color w:val="000000"/>
          <w:sz w:val="20"/>
          <w:szCs w:val="20"/>
          <w:highlight w:val="white"/>
          <w:lang w:val="en-GB"/>
        </w:rPr>
        <w:t xml:space="preserve"> </w:t>
      </w:r>
      <w:proofErr w:type="spellStart"/>
      <w:proofErr w:type="gramStart"/>
      <w:r w:rsidRPr="001A08A7">
        <w:rPr>
          <w:rFonts w:ascii="Consolas" w:hAnsi="Consolas" w:cs="Courier New"/>
          <w:color w:val="000000"/>
          <w:sz w:val="20"/>
          <w:szCs w:val="20"/>
          <w:highlight w:val="white"/>
          <w:lang w:val="en-GB"/>
        </w:rPr>
        <w:t>StreamReader</w:t>
      </w:r>
      <w:proofErr w:type="spellEnd"/>
      <w:r w:rsidRPr="001A08A7">
        <w:rPr>
          <w:rFonts w:ascii="Consolas" w:hAnsi="Consolas" w:cs="Courier New"/>
          <w:b/>
          <w:bCs/>
          <w:color w:val="000080"/>
          <w:sz w:val="20"/>
          <w:szCs w:val="20"/>
          <w:highlight w:val="white"/>
          <w:lang w:val="en-GB"/>
        </w:rPr>
        <w:t>(</w:t>
      </w:r>
      <w:proofErr w:type="spellStart"/>
      <w:proofErr w:type="gramEnd"/>
      <w:r w:rsidRPr="001A08A7">
        <w:rPr>
          <w:rFonts w:ascii="Consolas" w:hAnsi="Consolas" w:cs="Courier New"/>
          <w:color w:val="000000"/>
          <w:sz w:val="20"/>
          <w:szCs w:val="20"/>
          <w:highlight w:val="white"/>
          <w:lang w:val="en-GB"/>
        </w:rPr>
        <w:t>Request</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Body</w:t>
      </w:r>
      <w:proofErr w:type="spellEnd"/>
      <w:r w:rsidRPr="001A08A7">
        <w:rPr>
          <w:rFonts w:ascii="Consolas" w:hAnsi="Consolas" w:cs="Courier New"/>
          <w:b/>
          <w:bCs/>
          <w:color w:val="000080"/>
          <w:sz w:val="20"/>
          <w:szCs w:val="20"/>
          <w:highlight w:val="white"/>
          <w:lang w:val="en-GB"/>
        </w:rPr>
        <w:t>).</w:t>
      </w:r>
      <w:proofErr w:type="spellStart"/>
      <w:r w:rsidRPr="001A08A7">
        <w:rPr>
          <w:rFonts w:ascii="Consolas" w:hAnsi="Consolas" w:cs="Courier New"/>
          <w:color w:val="000000"/>
          <w:sz w:val="20"/>
          <w:szCs w:val="20"/>
          <w:highlight w:val="white"/>
          <w:lang w:val="en-GB"/>
        </w:rPr>
        <w:t>ReadToEnd</w:t>
      </w:r>
      <w:proofErr w:type="spellEnd"/>
      <w:r w:rsidRPr="001A08A7">
        <w:rPr>
          <w:rFonts w:ascii="Consolas" w:hAnsi="Consolas" w:cs="Courier New"/>
          <w:b/>
          <w:bCs/>
          <w:color w:val="000080"/>
          <w:sz w:val="20"/>
          <w:szCs w:val="20"/>
          <w:highlight w:val="white"/>
          <w:lang w:val="en-GB"/>
        </w:rPr>
        <w:t>();</w:t>
      </w:r>
    </w:p>
    <w:p w14:paraId="3F24DD9C" w14:textId="77777777" w:rsidR="001A08A7" w:rsidRPr="001A08A7" w:rsidRDefault="001A08A7" w:rsidP="001A08A7">
      <w:pPr>
        <w:autoSpaceDE w:val="0"/>
        <w:autoSpaceDN w:val="0"/>
        <w:adjustRightInd w:val="0"/>
        <w:spacing w:after="0" w:line="240" w:lineRule="auto"/>
        <w:jc w:val="left"/>
        <w:rPr>
          <w:rFonts w:ascii="Consolas" w:hAnsi="Consolas" w:cs="Courier New"/>
          <w:color w:val="000000"/>
          <w:sz w:val="20"/>
          <w:szCs w:val="20"/>
          <w:highlight w:val="white"/>
          <w:lang w:val="en-GB"/>
        </w:rPr>
      </w:pPr>
      <w:r w:rsidRPr="001A08A7">
        <w:rPr>
          <w:rFonts w:ascii="Consolas" w:hAnsi="Consolas" w:cs="Courier New"/>
          <w:color w:val="000000"/>
          <w:sz w:val="20"/>
          <w:szCs w:val="20"/>
          <w:highlight w:val="white"/>
          <w:lang w:val="en-GB"/>
        </w:rPr>
        <w:tab/>
      </w:r>
      <w:proofErr w:type="spellStart"/>
      <w:proofErr w:type="gramStart"/>
      <w:r w:rsidRPr="001A08A7">
        <w:rPr>
          <w:rFonts w:ascii="Consolas" w:hAnsi="Consolas" w:cs="Courier New"/>
          <w:color w:val="000000"/>
          <w:sz w:val="20"/>
          <w:szCs w:val="20"/>
          <w:highlight w:val="white"/>
          <w:lang w:val="en-GB"/>
        </w:rPr>
        <w:t>Newtonsoft</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Json</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Linq</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JObject</w:t>
      </w:r>
      <w:proofErr w:type="spellEnd"/>
      <w:proofErr w:type="gramEnd"/>
      <w:r w:rsidRPr="001A08A7">
        <w:rPr>
          <w:rFonts w:ascii="Consolas" w:hAnsi="Consolas" w:cs="Courier New"/>
          <w:color w:val="000000"/>
          <w:sz w:val="20"/>
          <w:szCs w:val="20"/>
          <w:highlight w:val="white"/>
          <w:lang w:val="en-GB"/>
        </w:rPr>
        <w:t xml:space="preserve"> </w:t>
      </w:r>
      <w:proofErr w:type="spellStart"/>
      <w:r w:rsidRPr="001A08A7">
        <w:rPr>
          <w:rFonts w:ascii="Consolas" w:hAnsi="Consolas" w:cs="Courier New"/>
          <w:color w:val="000000"/>
          <w:sz w:val="20"/>
          <w:szCs w:val="20"/>
          <w:highlight w:val="white"/>
          <w:lang w:val="en-GB"/>
        </w:rPr>
        <w:t>i</w:t>
      </w:r>
      <w:proofErr w:type="spellEnd"/>
      <w:r w:rsidRPr="001A08A7">
        <w:rPr>
          <w:rFonts w:ascii="Consolas" w:hAnsi="Consolas" w:cs="Courier New"/>
          <w:color w:val="000000"/>
          <w:sz w:val="20"/>
          <w:szCs w:val="20"/>
          <w:highlight w:val="white"/>
          <w:lang w:val="en-GB"/>
        </w:rPr>
        <w:t xml:space="preserve"> </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 xml:space="preserve"> </w:t>
      </w:r>
      <w:r w:rsidRPr="001A08A7">
        <w:rPr>
          <w:rFonts w:ascii="Consolas" w:hAnsi="Consolas" w:cs="Courier New"/>
          <w:b/>
          <w:bCs/>
          <w:color w:val="000080"/>
          <w:sz w:val="20"/>
          <w:szCs w:val="20"/>
          <w:highlight w:val="white"/>
          <w:lang w:val="en-GB"/>
        </w:rPr>
        <w:t>(</w:t>
      </w:r>
      <w:proofErr w:type="spellStart"/>
      <w:r w:rsidRPr="001A08A7">
        <w:rPr>
          <w:rFonts w:ascii="Consolas" w:hAnsi="Consolas" w:cs="Courier New"/>
          <w:color w:val="000000"/>
          <w:sz w:val="20"/>
          <w:szCs w:val="20"/>
          <w:highlight w:val="white"/>
          <w:lang w:val="en-GB"/>
        </w:rPr>
        <w:t>Newtonsoft</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Json</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Linq</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JObject</w:t>
      </w:r>
      <w:proofErr w:type="spellEnd"/>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 xml:space="preserve"> </w:t>
      </w:r>
      <w:proofErr w:type="spellStart"/>
      <w:r w:rsidRPr="001A08A7">
        <w:rPr>
          <w:rFonts w:ascii="Consolas" w:hAnsi="Consolas" w:cs="Courier New"/>
          <w:color w:val="000000"/>
          <w:sz w:val="20"/>
          <w:szCs w:val="20"/>
          <w:highlight w:val="white"/>
          <w:lang w:val="en-GB"/>
        </w:rPr>
        <w:t>JsonConvert</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DeserializeObject</w:t>
      </w:r>
      <w:proofErr w:type="spellEnd"/>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input</w:t>
      </w:r>
      <w:r w:rsidRPr="001A08A7">
        <w:rPr>
          <w:rFonts w:ascii="Consolas" w:hAnsi="Consolas" w:cs="Courier New"/>
          <w:b/>
          <w:bCs/>
          <w:color w:val="000080"/>
          <w:sz w:val="20"/>
          <w:szCs w:val="20"/>
          <w:highlight w:val="white"/>
          <w:lang w:val="en-GB"/>
        </w:rPr>
        <w:t>);</w:t>
      </w:r>
    </w:p>
    <w:p w14:paraId="045686BD" w14:textId="77777777" w:rsidR="001A08A7" w:rsidRPr="001A08A7" w:rsidRDefault="001A08A7" w:rsidP="001A08A7">
      <w:pPr>
        <w:autoSpaceDE w:val="0"/>
        <w:autoSpaceDN w:val="0"/>
        <w:adjustRightInd w:val="0"/>
        <w:spacing w:after="0" w:line="240" w:lineRule="auto"/>
        <w:jc w:val="left"/>
        <w:rPr>
          <w:rFonts w:ascii="Consolas" w:hAnsi="Consolas" w:cs="Courier New"/>
          <w:color w:val="000000"/>
          <w:sz w:val="20"/>
          <w:szCs w:val="20"/>
          <w:highlight w:val="white"/>
          <w:lang w:val="en-GB"/>
        </w:rPr>
      </w:pPr>
    </w:p>
    <w:p w14:paraId="067BA4B4" w14:textId="77777777" w:rsidR="001A08A7" w:rsidRPr="001A08A7" w:rsidRDefault="001A08A7" w:rsidP="001A08A7">
      <w:pPr>
        <w:autoSpaceDE w:val="0"/>
        <w:autoSpaceDN w:val="0"/>
        <w:adjustRightInd w:val="0"/>
        <w:spacing w:after="0" w:line="240" w:lineRule="auto"/>
        <w:jc w:val="left"/>
        <w:rPr>
          <w:rFonts w:ascii="Consolas" w:hAnsi="Consolas" w:cs="Courier New"/>
          <w:color w:val="000000"/>
          <w:sz w:val="20"/>
          <w:szCs w:val="20"/>
          <w:highlight w:val="white"/>
          <w:lang w:val="en-GB"/>
        </w:rPr>
      </w:pPr>
      <w:r w:rsidRPr="001A08A7">
        <w:rPr>
          <w:rFonts w:ascii="Consolas" w:hAnsi="Consolas" w:cs="Courier New"/>
          <w:color w:val="000000"/>
          <w:sz w:val="20"/>
          <w:szCs w:val="20"/>
          <w:highlight w:val="white"/>
          <w:lang w:val="en-GB"/>
        </w:rPr>
        <w:tab/>
      </w:r>
      <w:r w:rsidRPr="001A08A7">
        <w:rPr>
          <w:rFonts w:ascii="Consolas" w:hAnsi="Consolas" w:cs="Courier New"/>
          <w:color w:val="8000FF"/>
          <w:sz w:val="20"/>
          <w:szCs w:val="20"/>
          <w:highlight w:val="white"/>
          <w:lang w:val="en-GB"/>
        </w:rPr>
        <w:t>var</w:t>
      </w:r>
      <w:r w:rsidRPr="001A08A7">
        <w:rPr>
          <w:rFonts w:ascii="Consolas" w:hAnsi="Consolas" w:cs="Courier New"/>
          <w:color w:val="000000"/>
          <w:sz w:val="20"/>
          <w:szCs w:val="20"/>
          <w:highlight w:val="white"/>
          <w:lang w:val="en-GB"/>
        </w:rPr>
        <w:t xml:space="preserve"> </w:t>
      </w:r>
      <w:proofErr w:type="spellStart"/>
      <w:r w:rsidRPr="001A08A7">
        <w:rPr>
          <w:rFonts w:ascii="Consolas" w:hAnsi="Consolas" w:cs="Courier New"/>
          <w:color w:val="000000"/>
          <w:sz w:val="20"/>
          <w:szCs w:val="20"/>
          <w:highlight w:val="white"/>
          <w:lang w:val="en-GB"/>
        </w:rPr>
        <w:t>isbn</w:t>
      </w:r>
      <w:proofErr w:type="spellEnd"/>
      <w:r w:rsidRPr="001A08A7">
        <w:rPr>
          <w:rFonts w:ascii="Consolas" w:hAnsi="Consolas" w:cs="Courier New"/>
          <w:color w:val="000000"/>
          <w:sz w:val="20"/>
          <w:szCs w:val="20"/>
          <w:highlight w:val="white"/>
          <w:lang w:val="en-GB"/>
        </w:rPr>
        <w:t xml:space="preserve"> </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 xml:space="preserve"> </w:t>
      </w:r>
      <w:r w:rsidRPr="001A08A7">
        <w:rPr>
          <w:rFonts w:ascii="Consolas" w:hAnsi="Consolas" w:cs="Courier New"/>
          <w:b/>
          <w:bCs/>
          <w:color w:val="000080"/>
          <w:sz w:val="20"/>
          <w:szCs w:val="20"/>
          <w:highlight w:val="white"/>
          <w:lang w:val="en-GB"/>
        </w:rPr>
        <w:t>(</w:t>
      </w:r>
      <w:r w:rsidRPr="001A08A7">
        <w:rPr>
          <w:rFonts w:ascii="Consolas" w:hAnsi="Consolas" w:cs="Courier New"/>
          <w:color w:val="8000FF"/>
          <w:sz w:val="20"/>
          <w:szCs w:val="20"/>
          <w:highlight w:val="white"/>
          <w:lang w:val="en-GB"/>
        </w:rPr>
        <w:t>string</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 xml:space="preserve"> </w:t>
      </w:r>
      <w:proofErr w:type="spellStart"/>
      <w:r w:rsidRPr="001A08A7">
        <w:rPr>
          <w:rFonts w:ascii="Consolas" w:hAnsi="Consolas" w:cs="Courier New"/>
          <w:color w:val="000000"/>
          <w:sz w:val="20"/>
          <w:szCs w:val="20"/>
          <w:highlight w:val="white"/>
          <w:lang w:val="en-GB"/>
        </w:rPr>
        <w:t>i</w:t>
      </w:r>
      <w:proofErr w:type="spellEnd"/>
      <w:r w:rsidRPr="001A08A7">
        <w:rPr>
          <w:rFonts w:ascii="Consolas" w:hAnsi="Consolas" w:cs="Courier New"/>
          <w:b/>
          <w:bCs/>
          <w:color w:val="000080"/>
          <w:sz w:val="20"/>
          <w:szCs w:val="20"/>
          <w:highlight w:val="white"/>
          <w:lang w:val="en-GB"/>
        </w:rPr>
        <w:t>[</w:t>
      </w:r>
      <w:r w:rsidRPr="001A08A7">
        <w:rPr>
          <w:rFonts w:ascii="Consolas" w:hAnsi="Consolas" w:cs="Courier New"/>
          <w:color w:val="808080"/>
          <w:sz w:val="20"/>
          <w:szCs w:val="20"/>
          <w:highlight w:val="white"/>
          <w:lang w:val="en-GB"/>
        </w:rPr>
        <w:t>"</w:t>
      </w:r>
      <w:proofErr w:type="spellStart"/>
      <w:r w:rsidRPr="001A08A7">
        <w:rPr>
          <w:rFonts w:ascii="Consolas" w:hAnsi="Consolas" w:cs="Courier New"/>
          <w:color w:val="808080"/>
          <w:sz w:val="20"/>
          <w:szCs w:val="20"/>
          <w:highlight w:val="white"/>
          <w:lang w:val="en-GB"/>
        </w:rPr>
        <w:t>isbn</w:t>
      </w:r>
      <w:proofErr w:type="spellEnd"/>
      <w:r w:rsidRPr="001A08A7">
        <w:rPr>
          <w:rFonts w:ascii="Consolas" w:hAnsi="Consolas" w:cs="Courier New"/>
          <w:color w:val="808080"/>
          <w:sz w:val="20"/>
          <w:szCs w:val="20"/>
          <w:highlight w:val="white"/>
          <w:lang w:val="en-GB"/>
        </w:rPr>
        <w:t>"</w:t>
      </w:r>
      <w:proofErr w:type="gramStart"/>
      <w:r w:rsidRPr="001A08A7">
        <w:rPr>
          <w:rFonts w:ascii="Consolas" w:hAnsi="Consolas" w:cs="Courier New"/>
          <w:b/>
          <w:bCs/>
          <w:color w:val="000080"/>
          <w:sz w:val="20"/>
          <w:szCs w:val="20"/>
          <w:highlight w:val="white"/>
          <w:lang w:val="en-GB"/>
        </w:rPr>
        <w:t>];</w:t>
      </w:r>
      <w:proofErr w:type="gramEnd"/>
    </w:p>
    <w:p w14:paraId="506A4F07" w14:textId="77777777" w:rsidR="001A08A7" w:rsidRPr="001A08A7" w:rsidRDefault="001A08A7" w:rsidP="001A08A7">
      <w:pPr>
        <w:autoSpaceDE w:val="0"/>
        <w:autoSpaceDN w:val="0"/>
        <w:adjustRightInd w:val="0"/>
        <w:spacing w:after="0" w:line="240" w:lineRule="auto"/>
        <w:jc w:val="left"/>
        <w:rPr>
          <w:rFonts w:ascii="Consolas" w:hAnsi="Consolas" w:cs="Courier New"/>
          <w:color w:val="000000"/>
          <w:sz w:val="20"/>
          <w:szCs w:val="20"/>
          <w:highlight w:val="white"/>
          <w:lang w:val="en-GB"/>
        </w:rPr>
      </w:pPr>
      <w:r w:rsidRPr="001A08A7">
        <w:rPr>
          <w:rFonts w:ascii="Consolas" w:hAnsi="Consolas" w:cs="Courier New"/>
          <w:color w:val="000000"/>
          <w:sz w:val="20"/>
          <w:szCs w:val="20"/>
          <w:highlight w:val="white"/>
          <w:lang w:val="en-GB"/>
        </w:rPr>
        <w:tab/>
      </w:r>
      <w:r w:rsidRPr="001A08A7">
        <w:rPr>
          <w:rFonts w:ascii="Consolas" w:hAnsi="Consolas" w:cs="Courier New"/>
          <w:color w:val="8000FF"/>
          <w:sz w:val="20"/>
          <w:szCs w:val="20"/>
          <w:highlight w:val="white"/>
          <w:lang w:val="en-GB"/>
        </w:rPr>
        <w:t>var</w:t>
      </w:r>
      <w:r w:rsidRPr="001A08A7">
        <w:rPr>
          <w:rFonts w:ascii="Consolas" w:hAnsi="Consolas" w:cs="Courier New"/>
          <w:color w:val="000000"/>
          <w:sz w:val="20"/>
          <w:szCs w:val="20"/>
          <w:highlight w:val="white"/>
          <w:lang w:val="en-GB"/>
        </w:rPr>
        <w:t xml:space="preserve"> year </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 xml:space="preserve"> </w:t>
      </w:r>
      <w:r w:rsidRPr="001A08A7">
        <w:rPr>
          <w:rFonts w:ascii="Consolas" w:hAnsi="Consolas" w:cs="Courier New"/>
          <w:b/>
          <w:bCs/>
          <w:color w:val="000080"/>
          <w:sz w:val="20"/>
          <w:szCs w:val="20"/>
          <w:highlight w:val="white"/>
          <w:lang w:val="en-GB"/>
        </w:rPr>
        <w:t>(</w:t>
      </w:r>
      <w:r w:rsidRPr="001A08A7">
        <w:rPr>
          <w:rFonts w:ascii="Consolas" w:hAnsi="Consolas" w:cs="Courier New"/>
          <w:color w:val="8000FF"/>
          <w:sz w:val="20"/>
          <w:szCs w:val="20"/>
          <w:highlight w:val="white"/>
          <w:lang w:val="en-GB"/>
        </w:rPr>
        <w:t>string</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 xml:space="preserve"> </w:t>
      </w:r>
      <w:proofErr w:type="spellStart"/>
      <w:r w:rsidRPr="001A08A7">
        <w:rPr>
          <w:rFonts w:ascii="Consolas" w:hAnsi="Consolas" w:cs="Courier New"/>
          <w:color w:val="000000"/>
          <w:sz w:val="20"/>
          <w:szCs w:val="20"/>
          <w:highlight w:val="white"/>
          <w:lang w:val="en-GB"/>
        </w:rPr>
        <w:t>i</w:t>
      </w:r>
      <w:proofErr w:type="spellEnd"/>
      <w:r w:rsidRPr="001A08A7">
        <w:rPr>
          <w:rFonts w:ascii="Consolas" w:hAnsi="Consolas" w:cs="Courier New"/>
          <w:b/>
          <w:bCs/>
          <w:color w:val="000080"/>
          <w:sz w:val="20"/>
          <w:szCs w:val="20"/>
          <w:highlight w:val="white"/>
          <w:lang w:val="en-GB"/>
        </w:rPr>
        <w:t>[</w:t>
      </w:r>
      <w:r w:rsidRPr="001A08A7">
        <w:rPr>
          <w:rFonts w:ascii="Consolas" w:hAnsi="Consolas" w:cs="Courier New"/>
          <w:color w:val="808080"/>
          <w:sz w:val="20"/>
          <w:szCs w:val="20"/>
          <w:highlight w:val="white"/>
          <w:lang w:val="en-GB"/>
        </w:rPr>
        <w:t>"year"</w:t>
      </w:r>
      <w:proofErr w:type="gramStart"/>
      <w:r w:rsidRPr="001A08A7">
        <w:rPr>
          <w:rFonts w:ascii="Consolas" w:hAnsi="Consolas" w:cs="Courier New"/>
          <w:b/>
          <w:bCs/>
          <w:color w:val="000080"/>
          <w:sz w:val="20"/>
          <w:szCs w:val="20"/>
          <w:highlight w:val="white"/>
          <w:lang w:val="en-GB"/>
        </w:rPr>
        <w:t>];</w:t>
      </w:r>
      <w:proofErr w:type="gramEnd"/>
    </w:p>
    <w:p w14:paraId="19669DE1" w14:textId="77777777" w:rsidR="001A08A7" w:rsidRPr="001A08A7" w:rsidRDefault="001A08A7" w:rsidP="001A08A7">
      <w:pPr>
        <w:autoSpaceDE w:val="0"/>
        <w:autoSpaceDN w:val="0"/>
        <w:adjustRightInd w:val="0"/>
        <w:spacing w:after="0" w:line="240" w:lineRule="auto"/>
        <w:jc w:val="left"/>
        <w:rPr>
          <w:rFonts w:ascii="Consolas" w:hAnsi="Consolas" w:cs="Courier New"/>
          <w:color w:val="000000"/>
          <w:sz w:val="20"/>
          <w:szCs w:val="20"/>
          <w:highlight w:val="white"/>
          <w:lang w:val="en-GB"/>
        </w:rPr>
      </w:pPr>
      <w:r w:rsidRPr="001A08A7">
        <w:rPr>
          <w:rFonts w:ascii="Consolas" w:hAnsi="Consolas" w:cs="Courier New"/>
          <w:color w:val="000000"/>
          <w:sz w:val="20"/>
          <w:szCs w:val="20"/>
          <w:highlight w:val="white"/>
          <w:lang w:val="en-GB"/>
        </w:rPr>
        <w:tab/>
      </w:r>
      <w:r w:rsidRPr="001A08A7">
        <w:rPr>
          <w:rFonts w:ascii="Consolas" w:hAnsi="Consolas" w:cs="Courier New"/>
          <w:color w:val="8000FF"/>
          <w:sz w:val="20"/>
          <w:szCs w:val="20"/>
          <w:highlight w:val="white"/>
          <w:lang w:val="en-GB"/>
        </w:rPr>
        <w:t>var</w:t>
      </w:r>
      <w:r w:rsidRPr="001A08A7">
        <w:rPr>
          <w:rFonts w:ascii="Consolas" w:hAnsi="Consolas" w:cs="Courier New"/>
          <w:color w:val="000000"/>
          <w:sz w:val="20"/>
          <w:szCs w:val="20"/>
          <w:highlight w:val="white"/>
          <w:lang w:val="en-GB"/>
        </w:rPr>
        <w:t xml:space="preserve"> price </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 xml:space="preserve"> </w:t>
      </w:r>
      <w:r w:rsidRPr="001A08A7">
        <w:rPr>
          <w:rFonts w:ascii="Consolas" w:hAnsi="Consolas" w:cs="Courier New"/>
          <w:b/>
          <w:bCs/>
          <w:color w:val="000080"/>
          <w:sz w:val="20"/>
          <w:szCs w:val="20"/>
          <w:highlight w:val="white"/>
          <w:lang w:val="en-GB"/>
        </w:rPr>
        <w:t>(</w:t>
      </w:r>
      <w:r w:rsidRPr="001A08A7">
        <w:rPr>
          <w:rFonts w:ascii="Consolas" w:hAnsi="Consolas" w:cs="Courier New"/>
          <w:color w:val="8000FF"/>
          <w:sz w:val="20"/>
          <w:szCs w:val="20"/>
          <w:highlight w:val="white"/>
          <w:lang w:val="en-GB"/>
        </w:rPr>
        <w:t>string</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 xml:space="preserve"> </w:t>
      </w:r>
      <w:proofErr w:type="spellStart"/>
      <w:r w:rsidRPr="001A08A7">
        <w:rPr>
          <w:rFonts w:ascii="Consolas" w:hAnsi="Consolas" w:cs="Courier New"/>
          <w:color w:val="000000"/>
          <w:sz w:val="20"/>
          <w:szCs w:val="20"/>
          <w:highlight w:val="white"/>
          <w:lang w:val="en-GB"/>
        </w:rPr>
        <w:t>i</w:t>
      </w:r>
      <w:proofErr w:type="spellEnd"/>
      <w:r w:rsidRPr="001A08A7">
        <w:rPr>
          <w:rFonts w:ascii="Consolas" w:hAnsi="Consolas" w:cs="Courier New"/>
          <w:b/>
          <w:bCs/>
          <w:color w:val="000080"/>
          <w:sz w:val="20"/>
          <w:szCs w:val="20"/>
          <w:highlight w:val="white"/>
          <w:lang w:val="en-GB"/>
        </w:rPr>
        <w:t>[</w:t>
      </w:r>
      <w:r w:rsidRPr="001A08A7">
        <w:rPr>
          <w:rFonts w:ascii="Consolas" w:hAnsi="Consolas" w:cs="Courier New"/>
          <w:color w:val="808080"/>
          <w:sz w:val="20"/>
          <w:szCs w:val="20"/>
          <w:highlight w:val="white"/>
          <w:lang w:val="en-GB"/>
        </w:rPr>
        <w:t>"price"</w:t>
      </w:r>
      <w:proofErr w:type="gramStart"/>
      <w:r w:rsidRPr="001A08A7">
        <w:rPr>
          <w:rFonts w:ascii="Consolas" w:hAnsi="Consolas" w:cs="Courier New"/>
          <w:b/>
          <w:bCs/>
          <w:color w:val="000080"/>
          <w:sz w:val="20"/>
          <w:szCs w:val="20"/>
          <w:highlight w:val="white"/>
          <w:lang w:val="en-GB"/>
        </w:rPr>
        <w:t>];</w:t>
      </w:r>
      <w:proofErr w:type="gramEnd"/>
    </w:p>
    <w:p w14:paraId="10C38E84" w14:textId="77777777" w:rsidR="001A08A7" w:rsidRPr="001A08A7" w:rsidRDefault="001A08A7" w:rsidP="001A08A7">
      <w:pPr>
        <w:autoSpaceDE w:val="0"/>
        <w:autoSpaceDN w:val="0"/>
        <w:adjustRightInd w:val="0"/>
        <w:spacing w:after="0" w:line="240" w:lineRule="auto"/>
        <w:jc w:val="left"/>
        <w:rPr>
          <w:rFonts w:ascii="Consolas" w:hAnsi="Consolas" w:cs="Courier New"/>
          <w:color w:val="000000"/>
          <w:sz w:val="20"/>
          <w:szCs w:val="20"/>
          <w:highlight w:val="white"/>
          <w:lang w:val="en-GB"/>
        </w:rPr>
      </w:pPr>
      <w:r w:rsidRPr="001A08A7">
        <w:rPr>
          <w:rFonts w:ascii="Consolas" w:hAnsi="Consolas" w:cs="Courier New"/>
          <w:color w:val="000000"/>
          <w:sz w:val="20"/>
          <w:szCs w:val="20"/>
          <w:highlight w:val="white"/>
          <w:lang w:val="en-GB"/>
        </w:rPr>
        <w:tab/>
      </w:r>
      <w:r w:rsidRPr="001A08A7">
        <w:rPr>
          <w:rFonts w:ascii="Consolas" w:hAnsi="Consolas" w:cs="Courier New"/>
          <w:color w:val="8000FF"/>
          <w:sz w:val="20"/>
          <w:szCs w:val="20"/>
          <w:highlight w:val="white"/>
          <w:lang w:val="en-GB"/>
        </w:rPr>
        <w:t>var</w:t>
      </w:r>
      <w:r w:rsidRPr="001A08A7">
        <w:rPr>
          <w:rFonts w:ascii="Consolas" w:hAnsi="Consolas" w:cs="Courier New"/>
          <w:color w:val="000000"/>
          <w:sz w:val="20"/>
          <w:szCs w:val="20"/>
          <w:highlight w:val="white"/>
          <w:lang w:val="en-GB"/>
        </w:rPr>
        <w:t xml:space="preserve"> </w:t>
      </w:r>
      <w:proofErr w:type="spellStart"/>
      <w:r w:rsidRPr="001A08A7">
        <w:rPr>
          <w:rFonts w:ascii="Consolas" w:hAnsi="Consolas" w:cs="Courier New"/>
          <w:color w:val="000000"/>
          <w:sz w:val="20"/>
          <w:szCs w:val="20"/>
          <w:highlight w:val="white"/>
          <w:lang w:val="en-GB"/>
        </w:rPr>
        <w:t>edition_statement</w:t>
      </w:r>
      <w:proofErr w:type="spellEnd"/>
      <w:r w:rsidRPr="001A08A7">
        <w:rPr>
          <w:rFonts w:ascii="Consolas" w:hAnsi="Consolas" w:cs="Courier New"/>
          <w:color w:val="000000"/>
          <w:sz w:val="20"/>
          <w:szCs w:val="20"/>
          <w:highlight w:val="white"/>
          <w:lang w:val="en-GB"/>
        </w:rPr>
        <w:t xml:space="preserve"> </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 xml:space="preserve"> </w:t>
      </w:r>
      <w:r w:rsidRPr="001A08A7">
        <w:rPr>
          <w:rFonts w:ascii="Consolas" w:hAnsi="Consolas" w:cs="Courier New"/>
          <w:b/>
          <w:bCs/>
          <w:color w:val="000080"/>
          <w:sz w:val="20"/>
          <w:szCs w:val="20"/>
          <w:highlight w:val="white"/>
          <w:lang w:val="en-GB"/>
        </w:rPr>
        <w:t>(</w:t>
      </w:r>
      <w:r w:rsidRPr="001A08A7">
        <w:rPr>
          <w:rFonts w:ascii="Consolas" w:hAnsi="Consolas" w:cs="Courier New"/>
          <w:color w:val="8000FF"/>
          <w:sz w:val="20"/>
          <w:szCs w:val="20"/>
          <w:highlight w:val="white"/>
          <w:lang w:val="en-GB"/>
        </w:rPr>
        <w:t>string</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 xml:space="preserve"> </w:t>
      </w:r>
      <w:proofErr w:type="spellStart"/>
      <w:r w:rsidRPr="001A08A7">
        <w:rPr>
          <w:rFonts w:ascii="Consolas" w:hAnsi="Consolas" w:cs="Courier New"/>
          <w:color w:val="000000"/>
          <w:sz w:val="20"/>
          <w:szCs w:val="20"/>
          <w:highlight w:val="white"/>
          <w:lang w:val="en-GB"/>
        </w:rPr>
        <w:t>i</w:t>
      </w:r>
      <w:proofErr w:type="spellEnd"/>
      <w:r w:rsidRPr="001A08A7">
        <w:rPr>
          <w:rFonts w:ascii="Consolas" w:hAnsi="Consolas" w:cs="Courier New"/>
          <w:b/>
          <w:bCs/>
          <w:color w:val="000080"/>
          <w:sz w:val="20"/>
          <w:szCs w:val="20"/>
          <w:highlight w:val="white"/>
          <w:lang w:val="en-GB"/>
        </w:rPr>
        <w:t>[</w:t>
      </w:r>
      <w:r w:rsidRPr="001A08A7">
        <w:rPr>
          <w:rFonts w:ascii="Consolas" w:hAnsi="Consolas" w:cs="Courier New"/>
          <w:color w:val="808080"/>
          <w:sz w:val="20"/>
          <w:szCs w:val="20"/>
          <w:highlight w:val="white"/>
          <w:lang w:val="en-GB"/>
        </w:rPr>
        <w:t>"</w:t>
      </w:r>
      <w:proofErr w:type="spellStart"/>
      <w:r w:rsidRPr="001A08A7">
        <w:rPr>
          <w:rFonts w:ascii="Consolas" w:hAnsi="Consolas" w:cs="Courier New"/>
          <w:color w:val="808080"/>
          <w:sz w:val="20"/>
          <w:szCs w:val="20"/>
          <w:highlight w:val="white"/>
          <w:lang w:val="en-GB"/>
        </w:rPr>
        <w:t>edition_statement</w:t>
      </w:r>
      <w:proofErr w:type="spellEnd"/>
      <w:r w:rsidRPr="001A08A7">
        <w:rPr>
          <w:rFonts w:ascii="Consolas" w:hAnsi="Consolas" w:cs="Courier New"/>
          <w:color w:val="808080"/>
          <w:sz w:val="20"/>
          <w:szCs w:val="20"/>
          <w:highlight w:val="white"/>
          <w:lang w:val="en-GB"/>
        </w:rPr>
        <w:t>"</w:t>
      </w:r>
      <w:proofErr w:type="gramStart"/>
      <w:r w:rsidRPr="001A08A7">
        <w:rPr>
          <w:rFonts w:ascii="Consolas" w:hAnsi="Consolas" w:cs="Courier New"/>
          <w:b/>
          <w:bCs/>
          <w:color w:val="000080"/>
          <w:sz w:val="20"/>
          <w:szCs w:val="20"/>
          <w:highlight w:val="white"/>
          <w:lang w:val="en-GB"/>
        </w:rPr>
        <w:t>];</w:t>
      </w:r>
      <w:proofErr w:type="gramEnd"/>
    </w:p>
    <w:p w14:paraId="393F2642" w14:textId="77777777" w:rsidR="001A08A7" w:rsidRPr="001A08A7" w:rsidRDefault="001A08A7" w:rsidP="001A08A7">
      <w:pPr>
        <w:autoSpaceDE w:val="0"/>
        <w:autoSpaceDN w:val="0"/>
        <w:adjustRightInd w:val="0"/>
        <w:spacing w:after="0" w:line="240" w:lineRule="auto"/>
        <w:jc w:val="left"/>
        <w:rPr>
          <w:rFonts w:ascii="Consolas" w:hAnsi="Consolas" w:cs="Courier New"/>
          <w:color w:val="000000"/>
          <w:sz w:val="20"/>
          <w:szCs w:val="20"/>
          <w:highlight w:val="white"/>
          <w:lang w:val="en-GB"/>
        </w:rPr>
      </w:pPr>
      <w:r w:rsidRPr="001A08A7">
        <w:rPr>
          <w:rFonts w:ascii="Consolas" w:hAnsi="Consolas" w:cs="Courier New"/>
          <w:color w:val="000000"/>
          <w:sz w:val="20"/>
          <w:szCs w:val="20"/>
          <w:highlight w:val="white"/>
          <w:lang w:val="en-GB"/>
        </w:rPr>
        <w:tab/>
      </w:r>
      <w:r w:rsidRPr="001A08A7">
        <w:rPr>
          <w:rFonts w:ascii="Consolas" w:hAnsi="Consolas" w:cs="Courier New"/>
          <w:color w:val="8000FF"/>
          <w:sz w:val="20"/>
          <w:szCs w:val="20"/>
          <w:highlight w:val="white"/>
          <w:lang w:val="en-GB"/>
        </w:rPr>
        <w:t>var</w:t>
      </w:r>
      <w:r w:rsidRPr="001A08A7">
        <w:rPr>
          <w:rFonts w:ascii="Consolas" w:hAnsi="Consolas" w:cs="Courier New"/>
          <w:color w:val="000000"/>
          <w:sz w:val="20"/>
          <w:szCs w:val="20"/>
          <w:highlight w:val="white"/>
          <w:lang w:val="en-GB"/>
        </w:rPr>
        <w:t xml:space="preserve"> </w:t>
      </w:r>
      <w:proofErr w:type="spellStart"/>
      <w:r w:rsidRPr="001A08A7">
        <w:rPr>
          <w:rFonts w:ascii="Consolas" w:hAnsi="Consolas" w:cs="Courier New"/>
          <w:color w:val="000000"/>
          <w:sz w:val="20"/>
          <w:szCs w:val="20"/>
          <w:highlight w:val="white"/>
          <w:lang w:val="en-GB"/>
        </w:rPr>
        <w:t>item_call_number</w:t>
      </w:r>
      <w:proofErr w:type="spellEnd"/>
      <w:r w:rsidRPr="001A08A7">
        <w:rPr>
          <w:rFonts w:ascii="Consolas" w:hAnsi="Consolas" w:cs="Courier New"/>
          <w:color w:val="000000"/>
          <w:sz w:val="20"/>
          <w:szCs w:val="20"/>
          <w:highlight w:val="white"/>
          <w:lang w:val="en-GB"/>
        </w:rPr>
        <w:t xml:space="preserve"> </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 xml:space="preserve"> </w:t>
      </w:r>
      <w:r w:rsidRPr="001A08A7">
        <w:rPr>
          <w:rFonts w:ascii="Consolas" w:hAnsi="Consolas" w:cs="Courier New"/>
          <w:b/>
          <w:bCs/>
          <w:color w:val="000080"/>
          <w:sz w:val="20"/>
          <w:szCs w:val="20"/>
          <w:highlight w:val="white"/>
          <w:lang w:val="en-GB"/>
        </w:rPr>
        <w:t>(</w:t>
      </w:r>
      <w:r w:rsidRPr="001A08A7">
        <w:rPr>
          <w:rFonts w:ascii="Consolas" w:hAnsi="Consolas" w:cs="Courier New"/>
          <w:color w:val="8000FF"/>
          <w:sz w:val="20"/>
          <w:szCs w:val="20"/>
          <w:highlight w:val="white"/>
          <w:lang w:val="en-GB"/>
        </w:rPr>
        <w:t>string</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 xml:space="preserve"> </w:t>
      </w:r>
      <w:proofErr w:type="spellStart"/>
      <w:r w:rsidRPr="001A08A7">
        <w:rPr>
          <w:rFonts w:ascii="Consolas" w:hAnsi="Consolas" w:cs="Courier New"/>
          <w:color w:val="000000"/>
          <w:sz w:val="20"/>
          <w:szCs w:val="20"/>
          <w:highlight w:val="white"/>
          <w:lang w:val="en-GB"/>
        </w:rPr>
        <w:t>i</w:t>
      </w:r>
      <w:proofErr w:type="spellEnd"/>
      <w:r w:rsidRPr="001A08A7">
        <w:rPr>
          <w:rFonts w:ascii="Consolas" w:hAnsi="Consolas" w:cs="Courier New"/>
          <w:b/>
          <w:bCs/>
          <w:color w:val="000080"/>
          <w:sz w:val="20"/>
          <w:szCs w:val="20"/>
          <w:highlight w:val="white"/>
          <w:lang w:val="en-GB"/>
        </w:rPr>
        <w:t>[</w:t>
      </w:r>
      <w:r w:rsidRPr="001A08A7">
        <w:rPr>
          <w:rFonts w:ascii="Consolas" w:hAnsi="Consolas" w:cs="Courier New"/>
          <w:color w:val="808080"/>
          <w:sz w:val="20"/>
          <w:szCs w:val="20"/>
          <w:highlight w:val="white"/>
          <w:lang w:val="en-GB"/>
        </w:rPr>
        <w:t>"</w:t>
      </w:r>
      <w:proofErr w:type="spellStart"/>
      <w:r w:rsidRPr="001A08A7">
        <w:rPr>
          <w:rFonts w:ascii="Consolas" w:hAnsi="Consolas" w:cs="Courier New"/>
          <w:color w:val="808080"/>
          <w:sz w:val="20"/>
          <w:szCs w:val="20"/>
          <w:highlight w:val="white"/>
          <w:lang w:val="en-GB"/>
        </w:rPr>
        <w:t>item_call_number</w:t>
      </w:r>
      <w:proofErr w:type="spellEnd"/>
      <w:r w:rsidRPr="001A08A7">
        <w:rPr>
          <w:rFonts w:ascii="Consolas" w:hAnsi="Consolas" w:cs="Courier New"/>
          <w:color w:val="808080"/>
          <w:sz w:val="20"/>
          <w:szCs w:val="20"/>
          <w:highlight w:val="white"/>
          <w:lang w:val="en-GB"/>
        </w:rPr>
        <w:t>"</w:t>
      </w:r>
      <w:proofErr w:type="gramStart"/>
      <w:r w:rsidRPr="001A08A7">
        <w:rPr>
          <w:rFonts w:ascii="Consolas" w:hAnsi="Consolas" w:cs="Courier New"/>
          <w:b/>
          <w:bCs/>
          <w:color w:val="000080"/>
          <w:sz w:val="20"/>
          <w:szCs w:val="20"/>
          <w:highlight w:val="white"/>
          <w:lang w:val="en-GB"/>
        </w:rPr>
        <w:t>];</w:t>
      </w:r>
      <w:proofErr w:type="gramEnd"/>
    </w:p>
    <w:p w14:paraId="46AB96AE" w14:textId="77777777" w:rsidR="001A08A7" w:rsidRPr="001A08A7" w:rsidRDefault="001A08A7" w:rsidP="001A08A7">
      <w:pPr>
        <w:autoSpaceDE w:val="0"/>
        <w:autoSpaceDN w:val="0"/>
        <w:adjustRightInd w:val="0"/>
        <w:spacing w:after="0" w:line="240" w:lineRule="auto"/>
        <w:jc w:val="left"/>
        <w:rPr>
          <w:rFonts w:ascii="Consolas" w:hAnsi="Consolas" w:cs="Courier New"/>
          <w:color w:val="000000"/>
          <w:sz w:val="20"/>
          <w:szCs w:val="20"/>
          <w:highlight w:val="white"/>
          <w:lang w:val="en-GB"/>
        </w:rPr>
      </w:pPr>
      <w:r w:rsidRPr="001A08A7">
        <w:rPr>
          <w:rFonts w:ascii="Consolas" w:hAnsi="Consolas" w:cs="Courier New"/>
          <w:color w:val="000000"/>
          <w:sz w:val="20"/>
          <w:szCs w:val="20"/>
          <w:highlight w:val="white"/>
          <w:lang w:val="en-GB"/>
        </w:rPr>
        <w:tab/>
      </w:r>
      <w:r w:rsidRPr="001A08A7">
        <w:rPr>
          <w:rFonts w:ascii="Consolas" w:hAnsi="Consolas" w:cs="Courier New"/>
          <w:color w:val="8000FF"/>
          <w:sz w:val="20"/>
          <w:szCs w:val="20"/>
          <w:highlight w:val="white"/>
          <w:lang w:val="en-GB"/>
        </w:rPr>
        <w:t>var</w:t>
      </w:r>
      <w:r w:rsidRPr="001A08A7">
        <w:rPr>
          <w:rFonts w:ascii="Consolas" w:hAnsi="Consolas" w:cs="Courier New"/>
          <w:color w:val="000000"/>
          <w:sz w:val="20"/>
          <w:szCs w:val="20"/>
          <w:highlight w:val="white"/>
          <w:lang w:val="en-GB"/>
        </w:rPr>
        <w:t xml:space="preserve"> </w:t>
      </w:r>
      <w:proofErr w:type="spellStart"/>
      <w:r w:rsidRPr="001A08A7">
        <w:rPr>
          <w:rFonts w:ascii="Consolas" w:hAnsi="Consolas" w:cs="Courier New"/>
          <w:color w:val="000000"/>
          <w:sz w:val="20"/>
          <w:szCs w:val="20"/>
          <w:highlight w:val="white"/>
          <w:lang w:val="en-GB"/>
        </w:rPr>
        <w:t>publisher_code</w:t>
      </w:r>
      <w:proofErr w:type="spellEnd"/>
      <w:r w:rsidRPr="001A08A7">
        <w:rPr>
          <w:rFonts w:ascii="Consolas" w:hAnsi="Consolas" w:cs="Courier New"/>
          <w:color w:val="000000"/>
          <w:sz w:val="20"/>
          <w:szCs w:val="20"/>
          <w:highlight w:val="white"/>
          <w:lang w:val="en-GB"/>
        </w:rPr>
        <w:t xml:space="preserve"> </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 xml:space="preserve"> </w:t>
      </w:r>
      <w:r w:rsidRPr="001A08A7">
        <w:rPr>
          <w:rFonts w:ascii="Consolas" w:hAnsi="Consolas" w:cs="Courier New"/>
          <w:b/>
          <w:bCs/>
          <w:color w:val="000080"/>
          <w:sz w:val="20"/>
          <w:szCs w:val="20"/>
          <w:highlight w:val="white"/>
          <w:lang w:val="en-GB"/>
        </w:rPr>
        <w:t>(</w:t>
      </w:r>
      <w:r w:rsidRPr="001A08A7">
        <w:rPr>
          <w:rFonts w:ascii="Consolas" w:hAnsi="Consolas" w:cs="Courier New"/>
          <w:color w:val="8000FF"/>
          <w:sz w:val="20"/>
          <w:szCs w:val="20"/>
          <w:highlight w:val="white"/>
          <w:lang w:val="en-GB"/>
        </w:rPr>
        <w:t>string</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 xml:space="preserve"> </w:t>
      </w:r>
      <w:proofErr w:type="spellStart"/>
      <w:r w:rsidRPr="001A08A7">
        <w:rPr>
          <w:rFonts w:ascii="Consolas" w:hAnsi="Consolas" w:cs="Courier New"/>
          <w:color w:val="000000"/>
          <w:sz w:val="20"/>
          <w:szCs w:val="20"/>
          <w:highlight w:val="white"/>
          <w:lang w:val="en-GB"/>
        </w:rPr>
        <w:t>i</w:t>
      </w:r>
      <w:proofErr w:type="spellEnd"/>
      <w:r w:rsidRPr="001A08A7">
        <w:rPr>
          <w:rFonts w:ascii="Consolas" w:hAnsi="Consolas" w:cs="Courier New"/>
          <w:b/>
          <w:bCs/>
          <w:color w:val="000080"/>
          <w:sz w:val="20"/>
          <w:szCs w:val="20"/>
          <w:highlight w:val="white"/>
          <w:lang w:val="en-GB"/>
        </w:rPr>
        <w:t>[</w:t>
      </w:r>
      <w:r w:rsidRPr="001A08A7">
        <w:rPr>
          <w:rFonts w:ascii="Consolas" w:hAnsi="Consolas" w:cs="Courier New"/>
          <w:color w:val="808080"/>
          <w:sz w:val="20"/>
          <w:szCs w:val="20"/>
          <w:highlight w:val="white"/>
          <w:lang w:val="en-GB"/>
        </w:rPr>
        <w:t>"</w:t>
      </w:r>
      <w:proofErr w:type="spellStart"/>
      <w:r w:rsidRPr="001A08A7">
        <w:rPr>
          <w:rFonts w:ascii="Consolas" w:hAnsi="Consolas" w:cs="Courier New"/>
          <w:color w:val="808080"/>
          <w:sz w:val="20"/>
          <w:szCs w:val="20"/>
          <w:highlight w:val="white"/>
          <w:lang w:val="en-GB"/>
        </w:rPr>
        <w:t>publisher_code</w:t>
      </w:r>
      <w:proofErr w:type="spellEnd"/>
      <w:r w:rsidRPr="001A08A7">
        <w:rPr>
          <w:rFonts w:ascii="Consolas" w:hAnsi="Consolas" w:cs="Courier New"/>
          <w:color w:val="808080"/>
          <w:sz w:val="20"/>
          <w:szCs w:val="20"/>
          <w:highlight w:val="white"/>
          <w:lang w:val="en-GB"/>
        </w:rPr>
        <w:t>"</w:t>
      </w:r>
      <w:proofErr w:type="gramStart"/>
      <w:r w:rsidRPr="001A08A7">
        <w:rPr>
          <w:rFonts w:ascii="Consolas" w:hAnsi="Consolas" w:cs="Courier New"/>
          <w:b/>
          <w:bCs/>
          <w:color w:val="000080"/>
          <w:sz w:val="20"/>
          <w:szCs w:val="20"/>
          <w:highlight w:val="white"/>
          <w:lang w:val="en-GB"/>
        </w:rPr>
        <w:t>];</w:t>
      </w:r>
      <w:proofErr w:type="gramEnd"/>
    </w:p>
    <w:p w14:paraId="3FC06FD9" w14:textId="77777777" w:rsidR="001A08A7" w:rsidRPr="001A08A7" w:rsidRDefault="001A08A7" w:rsidP="001A08A7">
      <w:pPr>
        <w:autoSpaceDE w:val="0"/>
        <w:autoSpaceDN w:val="0"/>
        <w:adjustRightInd w:val="0"/>
        <w:spacing w:after="0" w:line="240" w:lineRule="auto"/>
        <w:jc w:val="left"/>
        <w:rPr>
          <w:rFonts w:ascii="Consolas" w:hAnsi="Consolas" w:cs="Courier New"/>
          <w:color w:val="000000"/>
          <w:sz w:val="20"/>
          <w:szCs w:val="20"/>
          <w:highlight w:val="white"/>
          <w:lang w:val="en-GB"/>
        </w:rPr>
      </w:pPr>
      <w:r w:rsidRPr="001A08A7">
        <w:rPr>
          <w:rFonts w:ascii="Consolas" w:hAnsi="Consolas" w:cs="Courier New"/>
          <w:color w:val="000000"/>
          <w:sz w:val="20"/>
          <w:szCs w:val="20"/>
          <w:highlight w:val="white"/>
          <w:lang w:val="en-GB"/>
        </w:rPr>
        <w:tab/>
      </w:r>
      <w:r w:rsidRPr="001A08A7">
        <w:rPr>
          <w:rFonts w:ascii="Consolas" w:hAnsi="Consolas" w:cs="Courier New"/>
          <w:color w:val="8000FF"/>
          <w:sz w:val="20"/>
          <w:szCs w:val="20"/>
          <w:highlight w:val="white"/>
          <w:lang w:val="en-GB"/>
        </w:rPr>
        <w:t>var</w:t>
      </w:r>
      <w:r w:rsidRPr="001A08A7">
        <w:rPr>
          <w:rFonts w:ascii="Consolas" w:hAnsi="Consolas" w:cs="Courier New"/>
          <w:color w:val="000000"/>
          <w:sz w:val="20"/>
          <w:szCs w:val="20"/>
          <w:highlight w:val="white"/>
          <w:lang w:val="en-GB"/>
        </w:rPr>
        <w:t xml:space="preserve"> </w:t>
      </w:r>
      <w:proofErr w:type="spellStart"/>
      <w:r w:rsidRPr="001A08A7">
        <w:rPr>
          <w:rFonts w:ascii="Consolas" w:hAnsi="Consolas" w:cs="Courier New"/>
          <w:color w:val="000000"/>
          <w:sz w:val="20"/>
          <w:szCs w:val="20"/>
          <w:highlight w:val="white"/>
          <w:lang w:val="en-GB"/>
        </w:rPr>
        <w:t>number_of_copies</w:t>
      </w:r>
      <w:proofErr w:type="spellEnd"/>
      <w:r w:rsidRPr="001A08A7">
        <w:rPr>
          <w:rFonts w:ascii="Consolas" w:hAnsi="Consolas" w:cs="Courier New"/>
          <w:color w:val="000000"/>
          <w:sz w:val="20"/>
          <w:szCs w:val="20"/>
          <w:highlight w:val="white"/>
          <w:lang w:val="en-GB"/>
        </w:rPr>
        <w:t xml:space="preserve"> </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 xml:space="preserve"> </w:t>
      </w:r>
      <w:r w:rsidRPr="001A08A7">
        <w:rPr>
          <w:rFonts w:ascii="Consolas" w:hAnsi="Consolas" w:cs="Courier New"/>
          <w:b/>
          <w:bCs/>
          <w:color w:val="000080"/>
          <w:sz w:val="20"/>
          <w:szCs w:val="20"/>
          <w:highlight w:val="white"/>
          <w:lang w:val="en-GB"/>
        </w:rPr>
        <w:t>(</w:t>
      </w:r>
      <w:r w:rsidRPr="001A08A7">
        <w:rPr>
          <w:rFonts w:ascii="Consolas" w:hAnsi="Consolas" w:cs="Courier New"/>
          <w:color w:val="8000FF"/>
          <w:sz w:val="20"/>
          <w:szCs w:val="20"/>
          <w:highlight w:val="white"/>
          <w:lang w:val="en-GB"/>
        </w:rPr>
        <w:t>string</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 xml:space="preserve"> </w:t>
      </w:r>
      <w:proofErr w:type="spellStart"/>
      <w:r w:rsidRPr="001A08A7">
        <w:rPr>
          <w:rFonts w:ascii="Consolas" w:hAnsi="Consolas" w:cs="Courier New"/>
          <w:color w:val="000000"/>
          <w:sz w:val="20"/>
          <w:szCs w:val="20"/>
          <w:highlight w:val="white"/>
          <w:lang w:val="en-GB"/>
        </w:rPr>
        <w:t>i</w:t>
      </w:r>
      <w:proofErr w:type="spellEnd"/>
      <w:r w:rsidRPr="001A08A7">
        <w:rPr>
          <w:rFonts w:ascii="Consolas" w:hAnsi="Consolas" w:cs="Courier New"/>
          <w:b/>
          <w:bCs/>
          <w:color w:val="000080"/>
          <w:sz w:val="20"/>
          <w:szCs w:val="20"/>
          <w:highlight w:val="white"/>
          <w:lang w:val="en-GB"/>
        </w:rPr>
        <w:t>[</w:t>
      </w:r>
      <w:r w:rsidRPr="001A08A7">
        <w:rPr>
          <w:rFonts w:ascii="Consolas" w:hAnsi="Consolas" w:cs="Courier New"/>
          <w:color w:val="808080"/>
          <w:sz w:val="20"/>
          <w:szCs w:val="20"/>
          <w:highlight w:val="white"/>
          <w:lang w:val="en-GB"/>
        </w:rPr>
        <w:t>"</w:t>
      </w:r>
      <w:proofErr w:type="spellStart"/>
      <w:r w:rsidRPr="001A08A7">
        <w:rPr>
          <w:rFonts w:ascii="Consolas" w:hAnsi="Consolas" w:cs="Courier New"/>
          <w:color w:val="808080"/>
          <w:sz w:val="20"/>
          <w:szCs w:val="20"/>
          <w:highlight w:val="white"/>
          <w:lang w:val="en-GB"/>
        </w:rPr>
        <w:t>number_of_copies</w:t>
      </w:r>
      <w:proofErr w:type="spellEnd"/>
      <w:r w:rsidRPr="001A08A7">
        <w:rPr>
          <w:rFonts w:ascii="Consolas" w:hAnsi="Consolas" w:cs="Courier New"/>
          <w:color w:val="808080"/>
          <w:sz w:val="20"/>
          <w:szCs w:val="20"/>
          <w:highlight w:val="white"/>
          <w:lang w:val="en-GB"/>
        </w:rPr>
        <w:t>"</w:t>
      </w:r>
      <w:proofErr w:type="gramStart"/>
      <w:r w:rsidRPr="001A08A7">
        <w:rPr>
          <w:rFonts w:ascii="Consolas" w:hAnsi="Consolas" w:cs="Courier New"/>
          <w:b/>
          <w:bCs/>
          <w:color w:val="000080"/>
          <w:sz w:val="20"/>
          <w:szCs w:val="20"/>
          <w:highlight w:val="white"/>
          <w:lang w:val="en-GB"/>
        </w:rPr>
        <w:t>];</w:t>
      </w:r>
      <w:proofErr w:type="gramEnd"/>
    </w:p>
    <w:p w14:paraId="548F9B1E" w14:textId="77777777" w:rsidR="001A08A7" w:rsidRPr="001A08A7" w:rsidRDefault="001A08A7" w:rsidP="001A08A7">
      <w:pPr>
        <w:autoSpaceDE w:val="0"/>
        <w:autoSpaceDN w:val="0"/>
        <w:adjustRightInd w:val="0"/>
        <w:spacing w:after="0" w:line="240" w:lineRule="auto"/>
        <w:jc w:val="left"/>
        <w:rPr>
          <w:rFonts w:ascii="Consolas" w:hAnsi="Consolas" w:cs="Courier New"/>
          <w:color w:val="000000"/>
          <w:sz w:val="20"/>
          <w:szCs w:val="20"/>
          <w:highlight w:val="white"/>
          <w:lang w:val="en-GB"/>
        </w:rPr>
      </w:pPr>
      <w:r w:rsidRPr="001A08A7">
        <w:rPr>
          <w:rFonts w:ascii="Consolas" w:hAnsi="Consolas" w:cs="Courier New"/>
          <w:color w:val="000000"/>
          <w:sz w:val="20"/>
          <w:szCs w:val="20"/>
          <w:highlight w:val="white"/>
          <w:lang w:val="en-GB"/>
        </w:rPr>
        <w:tab/>
      </w:r>
      <w:r w:rsidRPr="001A08A7">
        <w:rPr>
          <w:rFonts w:ascii="Consolas" w:hAnsi="Consolas" w:cs="Courier New"/>
          <w:color w:val="8000FF"/>
          <w:sz w:val="20"/>
          <w:szCs w:val="20"/>
          <w:highlight w:val="white"/>
          <w:lang w:val="en-GB"/>
        </w:rPr>
        <w:t>var</w:t>
      </w:r>
      <w:r w:rsidRPr="001A08A7">
        <w:rPr>
          <w:rFonts w:ascii="Consolas" w:hAnsi="Consolas" w:cs="Courier New"/>
          <w:color w:val="000000"/>
          <w:sz w:val="20"/>
          <w:szCs w:val="20"/>
          <w:highlight w:val="white"/>
          <w:lang w:val="en-GB"/>
        </w:rPr>
        <w:t xml:space="preserve"> id </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 xml:space="preserve"> </w:t>
      </w:r>
      <w:r w:rsidRPr="001A08A7">
        <w:rPr>
          <w:rFonts w:ascii="Consolas" w:hAnsi="Consolas" w:cs="Courier New"/>
          <w:b/>
          <w:bCs/>
          <w:color w:val="000080"/>
          <w:sz w:val="20"/>
          <w:szCs w:val="20"/>
          <w:highlight w:val="white"/>
          <w:lang w:val="en-GB"/>
        </w:rPr>
        <w:t>(</w:t>
      </w:r>
      <w:r w:rsidRPr="001A08A7">
        <w:rPr>
          <w:rFonts w:ascii="Consolas" w:hAnsi="Consolas" w:cs="Courier New"/>
          <w:color w:val="8000FF"/>
          <w:sz w:val="20"/>
          <w:szCs w:val="20"/>
          <w:highlight w:val="white"/>
          <w:lang w:val="en-GB"/>
        </w:rPr>
        <w:t>int</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 xml:space="preserve"> </w:t>
      </w:r>
      <w:proofErr w:type="spellStart"/>
      <w:r w:rsidRPr="001A08A7">
        <w:rPr>
          <w:rFonts w:ascii="Consolas" w:hAnsi="Consolas" w:cs="Courier New"/>
          <w:color w:val="000000"/>
          <w:sz w:val="20"/>
          <w:szCs w:val="20"/>
          <w:highlight w:val="white"/>
          <w:lang w:val="en-GB"/>
        </w:rPr>
        <w:t>i</w:t>
      </w:r>
      <w:proofErr w:type="spellEnd"/>
      <w:r w:rsidRPr="001A08A7">
        <w:rPr>
          <w:rFonts w:ascii="Consolas" w:hAnsi="Consolas" w:cs="Courier New"/>
          <w:b/>
          <w:bCs/>
          <w:color w:val="000080"/>
          <w:sz w:val="20"/>
          <w:szCs w:val="20"/>
          <w:highlight w:val="white"/>
          <w:lang w:val="en-GB"/>
        </w:rPr>
        <w:t>[</w:t>
      </w:r>
      <w:r w:rsidRPr="001A08A7">
        <w:rPr>
          <w:rFonts w:ascii="Consolas" w:hAnsi="Consolas" w:cs="Courier New"/>
          <w:color w:val="808080"/>
          <w:sz w:val="20"/>
          <w:szCs w:val="20"/>
          <w:highlight w:val="white"/>
          <w:lang w:val="en-GB"/>
        </w:rPr>
        <w:t>"id"</w:t>
      </w:r>
      <w:proofErr w:type="gramStart"/>
      <w:r w:rsidRPr="001A08A7">
        <w:rPr>
          <w:rFonts w:ascii="Consolas" w:hAnsi="Consolas" w:cs="Courier New"/>
          <w:b/>
          <w:bCs/>
          <w:color w:val="000080"/>
          <w:sz w:val="20"/>
          <w:szCs w:val="20"/>
          <w:highlight w:val="white"/>
          <w:lang w:val="en-GB"/>
        </w:rPr>
        <w:t>];</w:t>
      </w:r>
      <w:proofErr w:type="gramEnd"/>
    </w:p>
    <w:p w14:paraId="243EAC16" w14:textId="77777777" w:rsidR="001A08A7" w:rsidRPr="001A08A7" w:rsidRDefault="001A08A7" w:rsidP="001A08A7">
      <w:pPr>
        <w:autoSpaceDE w:val="0"/>
        <w:autoSpaceDN w:val="0"/>
        <w:adjustRightInd w:val="0"/>
        <w:spacing w:after="0" w:line="240" w:lineRule="auto"/>
        <w:jc w:val="left"/>
        <w:rPr>
          <w:rFonts w:ascii="Consolas" w:hAnsi="Consolas" w:cs="Courier New"/>
          <w:color w:val="000000"/>
          <w:sz w:val="20"/>
          <w:szCs w:val="20"/>
          <w:highlight w:val="white"/>
          <w:lang w:val="en-GB"/>
        </w:rPr>
      </w:pPr>
    </w:p>
    <w:p w14:paraId="135C87D6" w14:textId="77777777" w:rsidR="001A08A7" w:rsidRPr="001A08A7" w:rsidRDefault="001A08A7" w:rsidP="001A08A7">
      <w:pPr>
        <w:autoSpaceDE w:val="0"/>
        <w:autoSpaceDN w:val="0"/>
        <w:adjustRightInd w:val="0"/>
        <w:spacing w:after="0" w:line="240" w:lineRule="auto"/>
        <w:jc w:val="left"/>
        <w:rPr>
          <w:rFonts w:ascii="Consolas" w:hAnsi="Consolas" w:cs="Courier New"/>
          <w:color w:val="000000"/>
          <w:sz w:val="20"/>
          <w:szCs w:val="20"/>
          <w:highlight w:val="white"/>
          <w:lang w:val="en-GB"/>
        </w:rPr>
      </w:pPr>
      <w:r w:rsidRPr="001A08A7">
        <w:rPr>
          <w:rFonts w:ascii="Consolas" w:hAnsi="Consolas" w:cs="Courier New"/>
          <w:color w:val="000000"/>
          <w:sz w:val="20"/>
          <w:szCs w:val="20"/>
          <w:highlight w:val="white"/>
          <w:lang w:val="en-GB"/>
        </w:rPr>
        <w:tab/>
      </w:r>
      <w:r w:rsidRPr="001A08A7">
        <w:rPr>
          <w:rFonts w:ascii="Consolas" w:hAnsi="Consolas" w:cs="Courier New"/>
          <w:color w:val="8000FF"/>
          <w:sz w:val="20"/>
          <w:szCs w:val="20"/>
          <w:highlight w:val="white"/>
          <w:lang w:val="en-GB"/>
        </w:rPr>
        <w:t>var</w:t>
      </w:r>
      <w:r w:rsidRPr="001A08A7">
        <w:rPr>
          <w:rFonts w:ascii="Consolas" w:hAnsi="Consolas" w:cs="Courier New"/>
          <w:color w:val="000000"/>
          <w:sz w:val="20"/>
          <w:szCs w:val="20"/>
          <w:highlight w:val="white"/>
          <w:lang w:val="en-GB"/>
        </w:rPr>
        <w:t xml:space="preserve"> book </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 xml:space="preserve"> _</w:t>
      </w:r>
      <w:proofErr w:type="spellStart"/>
      <w:proofErr w:type="gramStart"/>
      <w:r w:rsidRPr="001A08A7">
        <w:rPr>
          <w:rFonts w:ascii="Consolas" w:hAnsi="Consolas" w:cs="Courier New"/>
          <w:color w:val="000000"/>
          <w:sz w:val="20"/>
          <w:szCs w:val="20"/>
          <w:highlight w:val="white"/>
          <w:lang w:val="en-GB"/>
        </w:rPr>
        <w:t>context</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Books</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Single</w:t>
      </w:r>
      <w:proofErr w:type="spellEnd"/>
      <w:proofErr w:type="gramEnd"/>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 xml:space="preserve">b </w:t>
      </w:r>
      <w:r w:rsidRPr="001A08A7">
        <w:rPr>
          <w:rFonts w:ascii="Consolas" w:hAnsi="Consolas" w:cs="Courier New"/>
          <w:b/>
          <w:bCs/>
          <w:color w:val="000080"/>
          <w:sz w:val="20"/>
          <w:szCs w:val="20"/>
          <w:highlight w:val="white"/>
          <w:lang w:val="en-GB"/>
        </w:rPr>
        <w:t>=&gt;</w:t>
      </w:r>
      <w:r w:rsidRPr="001A08A7">
        <w:rPr>
          <w:rFonts w:ascii="Consolas" w:hAnsi="Consolas" w:cs="Courier New"/>
          <w:color w:val="000000"/>
          <w:sz w:val="20"/>
          <w:szCs w:val="20"/>
          <w:highlight w:val="white"/>
          <w:lang w:val="en-GB"/>
        </w:rPr>
        <w:t xml:space="preserve"> </w:t>
      </w:r>
      <w:proofErr w:type="spellStart"/>
      <w:r w:rsidRPr="001A08A7">
        <w:rPr>
          <w:rFonts w:ascii="Consolas" w:hAnsi="Consolas" w:cs="Courier New"/>
          <w:color w:val="000000"/>
          <w:sz w:val="20"/>
          <w:szCs w:val="20"/>
          <w:highlight w:val="white"/>
          <w:lang w:val="en-GB"/>
        </w:rPr>
        <w:t>b</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Id</w:t>
      </w:r>
      <w:proofErr w:type="spellEnd"/>
      <w:r w:rsidRPr="001A08A7">
        <w:rPr>
          <w:rFonts w:ascii="Consolas" w:hAnsi="Consolas" w:cs="Courier New"/>
          <w:color w:val="000000"/>
          <w:sz w:val="20"/>
          <w:szCs w:val="20"/>
          <w:highlight w:val="white"/>
          <w:lang w:val="en-GB"/>
        </w:rPr>
        <w:t xml:space="preserve"> </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 xml:space="preserve"> id</w:t>
      </w:r>
      <w:r w:rsidRPr="001A08A7">
        <w:rPr>
          <w:rFonts w:ascii="Consolas" w:hAnsi="Consolas" w:cs="Courier New"/>
          <w:b/>
          <w:bCs/>
          <w:color w:val="000080"/>
          <w:sz w:val="20"/>
          <w:szCs w:val="20"/>
          <w:highlight w:val="white"/>
          <w:lang w:val="en-GB"/>
        </w:rPr>
        <w:t>);</w:t>
      </w:r>
    </w:p>
    <w:p w14:paraId="5FD3C6ED" w14:textId="77777777" w:rsidR="001A08A7" w:rsidRPr="001A08A7" w:rsidRDefault="001A08A7" w:rsidP="001A08A7">
      <w:pPr>
        <w:autoSpaceDE w:val="0"/>
        <w:autoSpaceDN w:val="0"/>
        <w:adjustRightInd w:val="0"/>
        <w:spacing w:after="0" w:line="240" w:lineRule="auto"/>
        <w:jc w:val="left"/>
        <w:rPr>
          <w:rFonts w:ascii="Consolas" w:hAnsi="Consolas" w:cs="Courier New"/>
          <w:color w:val="000000"/>
          <w:sz w:val="20"/>
          <w:szCs w:val="20"/>
          <w:highlight w:val="white"/>
          <w:lang w:val="en-GB"/>
        </w:rPr>
      </w:pPr>
    </w:p>
    <w:p w14:paraId="5A83560D" w14:textId="77777777" w:rsidR="001A08A7" w:rsidRPr="001A08A7" w:rsidRDefault="001A08A7" w:rsidP="001A08A7">
      <w:pPr>
        <w:autoSpaceDE w:val="0"/>
        <w:autoSpaceDN w:val="0"/>
        <w:adjustRightInd w:val="0"/>
        <w:spacing w:after="0" w:line="240" w:lineRule="auto"/>
        <w:jc w:val="left"/>
        <w:rPr>
          <w:rFonts w:ascii="Consolas" w:hAnsi="Consolas" w:cs="Courier New"/>
          <w:color w:val="000000"/>
          <w:sz w:val="20"/>
          <w:szCs w:val="20"/>
          <w:highlight w:val="white"/>
          <w:lang w:val="en-GB"/>
        </w:rPr>
      </w:pPr>
      <w:r w:rsidRPr="001A08A7">
        <w:rPr>
          <w:rFonts w:ascii="Consolas" w:hAnsi="Consolas" w:cs="Courier New"/>
          <w:color w:val="000000"/>
          <w:sz w:val="20"/>
          <w:szCs w:val="20"/>
          <w:highlight w:val="white"/>
          <w:lang w:val="en-GB"/>
        </w:rPr>
        <w:tab/>
      </w:r>
      <w:proofErr w:type="spellStart"/>
      <w:proofErr w:type="gramStart"/>
      <w:r w:rsidRPr="001A08A7">
        <w:rPr>
          <w:rFonts w:ascii="Consolas" w:hAnsi="Consolas" w:cs="Courier New"/>
          <w:color w:val="000000"/>
          <w:sz w:val="20"/>
          <w:szCs w:val="20"/>
          <w:highlight w:val="white"/>
          <w:lang w:val="en-GB"/>
        </w:rPr>
        <w:t>book</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Item</w:t>
      </w:r>
      <w:proofErr w:type="gramEnd"/>
      <w:r w:rsidRPr="001A08A7">
        <w:rPr>
          <w:rFonts w:ascii="Consolas" w:hAnsi="Consolas" w:cs="Courier New"/>
          <w:color w:val="000000"/>
          <w:sz w:val="20"/>
          <w:szCs w:val="20"/>
          <w:highlight w:val="white"/>
          <w:lang w:val="en-GB"/>
        </w:rPr>
        <w:t>_call_number</w:t>
      </w:r>
      <w:proofErr w:type="spellEnd"/>
      <w:r w:rsidRPr="001A08A7">
        <w:rPr>
          <w:rFonts w:ascii="Consolas" w:hAnsi="Consolas" w:cs="Courier New"/>
          <w:color w:val="000000"/>
          <w:sz w:val="20"/>
          <w:szCs w:val="20"/>
          <w:highlight w:val="white"/>
          <w:lang w:val="en-GB"/>
        </w:rPr>
        <w:t xml:space="preserve"> </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 xml:space="preserve"> </w:t>
      </w:r>
      <w:proofErr w:type="spellStart"/>
      <w:r w:rsidRPr="001A08A7">
        <w:rPr>
          <w:rFonts w:ascii="Consolas" w:hAnsi="Consolas" w:cs="Courier New"/>
          <w:color w:val="000000"/>
          <w:sz w:val="20"/>
          <w:szCs w:val="20"/>
          <w:highlight w:val="white"/>
          <w:lang w:val="en-GB"/>
        </w:rPr>
        <w:t>item_call_number</w:t>
      </w:r>
      <w:proofErr w:type="spellEnd"/>
      <w:r w:rsidRPr="001A08A7">
        <w:rPr>
          <w:rFonts w:ascii="Consolas" w:hAnsi="Consolas" w:cs="Courier New"/>
          <w:b/>
          <w:bCs/>
          <w:color w:val="000080"/>
          <w:sz w:val="20"/>
          <w:szCs w:val="20"/>
          <w:highlight w:val="white"/>
          <w:lang w:val="en-GB"/>
        </w:rPr>
        <w:t>;</w:t>
      </w:r>
    </w:p>
    <w:p w14:paraId="7B891666" w14:textId="77777777" w:rsidR="001A08A7" w:rsidRPr="001A08A7" w:rsidRDefault="001A08A7" w:rsidP="001A08A7">
      <w:pPr>
        <w:autoSpaceDE w:val="0"/>
        <w:autoSpaceDN w:val="0"/>
        <w:adjustRightInd w:val="0"/>
        <w:spacing w:after="0" w:line="240" w:lineRule="auto"/>
        <w:jc w:val="left"/>
        <w:rPr>
          <w:rFonts w:ascii="Consolas" w:hAnsi="Consolas" w:cs="Courier New"/>
          <w:color w:val="000000"/>
          <w:sz w:val="20"/>
          <w:szCs w:val="20"/>
          <w:highlight w:val="white"/>
          <w:lang w:val="en-GB"/>
        </w:rPr>
      </w:pPr>
      <w:r w:rsidRPr="001A08A7">
        <w:rPr>
          <w:rFonts w:ascii="Consolas" w:hAnsi="Consolas" w:cs="Courier New"/>
          <w:color w:val="000000"/>
          <w:sz w:val="20"/>
          <w:szCs w:val="20"/>
          <w:highlight w:val="white"/>
          <w:lang w:val="en-GB"/>
        </w:rPr>
        <w:tab/>
      </w:r>
      <w:proofErr w:type="spellStart"/>
      <w:proofErr w:type="gramStart"/>
      <w:r w:rsidRPr="001A08A7">
        <w:rPr>
          <w:rFonts w:ascii="Consolas" w:hAnsi="Consolas" w:cs="Courier New"/>
          <w:color w:val="000000"/>
          <w:sz w:val="20"/>
          <w:szCs w:val="20"/>
          <w:highlight w:val="white"/>
          <w:lang w:val="en-GB"/>
        </w:rPr>
        <w:t>book</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Number</w:t>
      </w:r>
      <w:proofErr w:type="gramEnd"/>
      <w:r w:rsidRPr="001A08A7">
        <w:rPr>
          <w:rFonts w:ascii="Consolas" w:hAnsi="Consolas" w:cs="Courier New"/>
          <w:color w:val="000000"/>
          <w:sz w:val="20"/>
          <w:szCs w:val="20"/>
          <w:highlight w:val="white"/>
          <w:lang w:val="en-GB"/>
        </w:rPr>
        <w:t>_of_copies</w:t>
      </w:r>
      <w:proofErr w:type="spellEnd"/>
      <w:r w:rsidRPr="001A08A7">
        <w:rPr>
          <w:rFonts w:ascii="Consolas" w:hAnsi="Consolas" w:cs="Courier New"/>
          <w:color w:val="000000"/>
          <w:sz w:val="20"/>
          <w:szCs w:val="20"/>
          <w:highlight w:val="white"/>
          <w:lang w:val="en-GB"/>
        </w:rPr>
        <w:t xml:space="preserve"> </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 xml:space="preserve"> </w:t>
      </w:r>
      <w:proofErr w:type="spellStart"/>
      <w:r w:rsidRPr="001A08A7">
        <w:rPr>
          <w:rFonts w:ascii="Consolas" w:hAnsi="Consolas" w:cs="Courier New"/>
          <w:color w:val="000000"/>
          <w:sz w:val="20"/>
          <w:szCs w:val="20"/>
          <w:highlight w:val="white"/>
          <w:lang w:val="en-GB"/>
        </w:rPr>
        <w:t>number_of_copies</w:t>
      </w:r>
      <w:proofErr w:type="spellEnd"/>
      <w:r w:rsidRPr="001A08A7">
        <w:rPr>
          <w:rFonts w:ascii="Consolas" w:hAnsi="Consolas" w:cs="Courier New"/>
          <w:b/>
          <w:bCs/>
          <w:color w:val="000080"/>
          <w:sz w:val="20"/>
          <w:szCs w:val="20"/>
          <w:highlight w:val="white"/>
          <w:lang w:val="en-GB"/>
        </w:rPr>
        <w:t>;</w:t>
      </w:r>
    </w:p>
    <w:p w14:paraId="552D338D" w14:textId="77777777" w:rsidR="001A08A7" w:rsidRPr="001A08A7" w:rsidRDefault="001A08A7" w:rsidP="001A08A7">
      <w:pPr>
        <w:autoSpaceDE w:val="0"/>
        <w:autoSpaceDN w:val="0"/>
        <w:adjustRightInd w:val="0"/>
        <w:spacing w:after="0" w:line="240" w:lineRule="auto"/>
        <w:jc w:val="left"/>
        <w:rPr>
          <w:rFonts w:ascii="Consolas" w:hAnsi="Consolas" w:cs="Courier New"/>
          <w:color w:val="000000"/>
          <w:sz w:val="20"/>
          <w:szCs w:val="20"/>
          <w:highlight w:val="white"/>
          <w:lang w:val="en-GB"/>
        </w:rPr>
      </w:pPr>
      <w:r w:rsidRPr="001A08A7">
        <w:rPr>
          <w:rFonts w:ascii="Consolas" w:hAnsi="Consolas" w:cs="Courier New"/>
          <w:color w:val="000000"/>
          <w:sz w:val="20"/>
          <w:szCs w:val="20"/>
          <w:highlight w:val="white"/>
          <w:lang w:val="en-GB"/>
        </w:rPr>
        <w:lastRenderedPageBreak/>
        <w:tab/>
      </w:r>
      <w:proofErr w:type="spellStart"/>
      <w:proofErr w:type="gramStart"/>
      <w:r w:rsidRPr="001A08A7">
        <w:rPr>
          <w:rFonts w:ascii="Consolas" w:hAnsi="Consolas" w:cs="Courier New"/>
          <w:color w:val="000000"/>
          <w:sz w:val="20"/>
          <w:szCs w:val="20"/>
          <w:highlight w:val="white"/>
          <w:lang w:val="en-GB"/>
        </w:rPr>
        <w:t>book</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Price</w:t>
      </w:r>
      <w:proofErr w:type="spellEnd"/>
      <w:proofErr w:type="gramEnd"/>
      <w:r w:rsidRPr="001A08A7">
        <w:rPr>
          <w:rFonts w:ascii="Consolas" w:hAnsi="Consolas" w:cs="Courier New"/>
          <w:color w:val="000000"/>
          <w:sz w:val="20"/>
          <w:szCs w:val="20"/>
          <w:highlight w:val="white"/>
          <w:lang w:val="en-GB"/>
        </w:rPr>
        <w:t xml:space="preserve"> </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 xml:space="preserve"> price</w:t>
      </w:r>
      <w:r w:rsidRPr="001A08A7">
        <w:rPr>
          <w:rFonts w:ascii="Consolas" w:hAnsi="Consolas" w:cs="Courier New"/>
          <w:b/>
          <w:bCs/>
          <w:color w:val="000080"/>
          <w:sz w:val="20"/>
          <w:szCs w:val="20"/>
          <w:highlight w:val="white"/>
          <w:lang w:val="en-GB"/>
        </w:rPr>
        <w:t>;</w:t>
      </w:r>
    </w:p>
    <w:p w14:paraId="421F82A9" w14:textId="77777777" w:rsidR="001A08A7" w:rsidRPr="001A08A7" w:rsidRDefault="001A08A7" w:rsidP="001A08A7">
      <w:pPr>
        <w:autoSpaceDE w:val="0"/>
        <w:autoSpaceDN w:val="0"/>
        <w:adjustRightInd w:val="0"/>
        <w:spacing w:after="0" w:line="240" w:lineRule="auto"/>
        <w:jc w:val="left"/>
        <w:rPr>
          <w:rFonts w:ascii="Consolas" w:hAnsi="Consolas" w:cs="Courier New"/>
          <w:color w:val="000000"/>
          <w:sz w:val="20"/>
          <w:szCs w:val="20"/>
          <w:highlight w:val="white"/>
          <w:lang w:val="en-GB"/>
        </w:rPr>
      </w:pPr>
      <w:r w:rsidRPr="001A08A7">
        <w:rPr>
          <w:rFonts w:ascii="Consolas" w:hAnsi="Consolas" w:cs="Courier New"/>
          <w:color w:val="000000"/>
          <w:sz w:val="20"/>
          <w:szCs w:val="20"/>
          <w:highlight w:val="white"/>
          <w:lang w:val="en-GB"/>
        </w:rPr>
        <w:tab/>
      </w:r>
      <w:proofErr w:type="spellStart"/>
      <w:proofErr w:type="gramStart"/>
      <w:r w:rsidRPr="001A08A7">
        <w:rPr>
          <w:rFonts w:ascii="Consolas" w:hAnsi="Consolas" w:cs="Courier New"/>
          <w:color w:val="000000"/>
          <w:sz w:val="20"/>
          <w:szCs w:val="20"/>
          <w:highlight w:val="white"/>
          <w:lang w:val="en-GB"/>
        </w:rPr>
        <w:t>book</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Publisher</w:t>
      </w:r>
      <w:proofErr w:type="gramEnd"/>
      <w:r w:rsidRPr="001A08A7">
        <w:rPr>
          <w:rFonts w:ascii="Consolas" w:hAnsi="Consolas" w:cs="Courier New"/>
          <w:color w:val="000000"/>
          <w:sz w:val="20"/>
          <w:szCs w:val="20"/>
          <w:highlight w:val="white"/>
          <w:lang w:val="en-GB"/>
        </w:rPr>
        <w:t>_code</w:t>
      </w:r>
      <w:proofErr w:type="spellEnd"/>
      <w:r w:rsidRPr="001A08A7">
        <w:rPr>
          <w:rFonts w:ascii="Consolas" w:hAnsi="Consolas" w:cs="Courier New"/>
          <w:color w:val="000000"/>
          <w:sz w:val="20"/>
          <w:szCs w:val="20"/>
          <w:highlight w:val="white"/>
          <w:lang w:val="en-GB"/>
        </w:rPr>
        <w:t xml:space="preserve"> </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 xml:space="preserve"> </w:t>
      </w:r>
      <w:proofErr w:type="spellStart"/>
      <w:r w:rsidRPr="001A08A7">
        <w:rPr>
          <w:rFonts w:ascii="Consolas" w:hAnsi="Consolas" w:cs="Courier New"/>
          <w:color w:val="000000"/>
          <w:sz w:val="20"/>
          <w:szCs w:val="20"/>
          <w:highlight w:val="white"/>
          <w:lang w:val="en-GB"/>
        </w:rPr>
        <w:t>publisher_code</w:t>
      </w:r>
      <w:proofErr w:type="spellEnd"/>
      <w:r w:rsidRPr="001A08A7">
        <w:rPr>
          <w:rFonts w:ascii="Consolas" w:hAnsi="Consolas" w:cs="Courier New"/>
          <w:b/>
          <w:bCs/>
          <w:color w:val="000080"/>
          <w:sz w:val="20"/>
          <w:szCs w:val="20"/>
          <w:highlight w:val="white"/>
          <w:lang w:val="en-GB"/>
        </w:rPr>
        <w:t>;</w:t>
      </w:r>
    </w:p>
    <w:p w14:paraId="4DE47073" w14:textId="77777777" w:rsidR="001A08A7" w:rsidRPr="001A08A7" w:rsidRDefault="001A08A7" w:rsidP="001A08A7">
      <w:pPr>
        <w:autoSpaceDE w:val="0"/>
        <w:autoSpaceDN w:val="0"/>
        <w:adjustRightInd w:val="0"/>
        <w:spacing w:after="0" w:line="240" w:lineRule="auto"/>
        <w:jc w:val="left"/>
        <w:rPr>
          <w:rFonts w:ascii="Consolas" w:hAnsi="Consolas" w:cs="Courier New"/>
          <w:color w:val="000000"/>
          <w:sz w:val="20"/>
          <w:szCs w:val="20"/>
          <w:highlight w:val="white"/>
          <w:lang w:val="en-GB"/>
        </w:rPr>
      </w:pPr>
      <w:r w:rsidRPr="001A08A7">
        <w:rPr>
          <w:rFonts w:ascii="Consolas" w:hAnsi="Consolas" w:cs="Courier New"/>
          <w:color w:val="000000"/>
          <w:sz w:val="20"/>
          <w:szCs w:val="20"/>
          <w:highlight w:val="white"/>
          <w:lang w:val="en-GB"/>
        </w:rPr>
        <w:tab/>
      </w:r>
      <w:proofErr w:type="spellStart"/>
      <w:proofErr w:type="gramStart"/>
      <w:r w:rsidRPr="001A08A7">
        <w:rPr>
          <w:rFonts w:ascii="Consolas" w:hAnsi="Consolas" w:cs="Courier New"/>
          <w:color w:val="000000"/>
          <w:sz w:val="20"/>
          <w:szCs w:val="20"/>
          <w:highlight w:val="white"/>
          <w:lang w:val="en-GB"/>
        </w:rPr>
        <w:t>book</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Edition</w:t>
      </w:r>
      <w:proofErr w:type="gramEnd"/>
      <w:r w:rsidRPr="001A08A7">
        <w:rPr>
          <w:rFonts w:ascii="Consolas" w:hAnsi="Consolas" w:cs="Courier New"/>
          <w:color w:val="000000"/>
          <w:sz w:val="20"/>
          <w:szCs w:val="20"/>
          <w:highlight w:val="white"/>
          <w:lang w:val="en-GB"/>
        </w:rPr>
        <w:t>_statement</w:t>
      </w:r>
      <w:proofErr w:type="spellEnd"/>
      <w:r w:rsidRPr="001A08A7">
        <w:rPr>
          <w:rFonts w:ascii="Consolas" w:hAnsi="Consolas" w:cs="Courier New"/>
          <w:color w:val="000000"/>
          <w:sz w:val="20"/>
          <w:szCs w:val="20"/>
          <w:highlight w:val="white"/>
          <w:lang w:val="en-GB"/>
        </w:rPr>
        <w:t xml:space="preserve"> </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 xml:space="preserve"> </w:t>
      </w:r>
      <w:proofErr w:type="spellStart"/>
      <w:r w:rsidRPr="001A08A7">
        <w:rPr>
          <w:rFonts w:ascii="Consolas" w:hAnsi="Consolas" w:cs="Courier New"/>
          <w:color w:val="000000"/>
          <w:sz w:val="20"/>
          <w:szCs w:val="20"/>
          <w:highlight w:val="white"/>
          <w:lang w:val="en-GB"/>
        </w:rPr>
        <w:t>edition_statement</w:t>
      </w:r>
      <w:proofErr w:type="spellEnd"/>
      <w:r w:rsidRPr="001A08A7">
        <w:rPr>
          <w:rFonts w:ascii="Consolas" w:hAnsi="Consolas" w:cs="Courier New"/>
          <w:b/>
          <w:bCs/>
          <w:color w:val="000080"/>
          <w:sz w:val="20"/>
          <w:szCs w:val="20"/>
          <w:highlight w:val="white"/>
          <w:lang w:val="en-GB"/>
        </w:rPr>
        <w:t>;</w:t>
      </w:r>
    </w:p>
    <w:p w14:paraId="4FBACA90" w14:textId="77777777" w:rsidR="001A08A7" w:rsidRPr="001A08A7" w:rsidRDefault="001A08A7" w:rsidP="001A08A7">
      <w:pPr>
        <w:autoSpaceDE w:val="0"/>
        <w:autoSpaceDN w:val="0"/>
        <w:adjustRightInd w:val="0"/>
        <w:spacing w:after="0" w:line="240" w:lineRule="auto"/>
        <w:jc w:val="left"/>
        <w:rPr>
          <w:rFonts w:ascii="Consolas" w:hAnsi="Consolas" w:cs="Courier New"/>
          <w:color w:val="000000"/>
          <w:sz w:val="20"/>
          <w:szCs w:val="20"/>
          <w:highlight w:val="white"/>
          <w:lang w:val="en-GB"/>
        </w:rPr>
      </w:pPr>
    </w:p>
    <w:p w14:paraId="4BF9C789" w14:textId="77777777" w:rsidR="001A08A7" w:rsidRPr="001A08A7" w:rsidRDefault="001A08A7" w:rsidP="001A08A7">
      <w:pPr>
        <w:autoSpaceDE w:val="0"/>
        <w:autoSpaceDN w:val="0"/>
        <w:adjustRightInd w:val="0"/>
        <w:spacing w:after="0" w:line="240" w:lineRule="auto"/>
        <w:jc w:val="left"/>
        <w:rPr>
          <w:rFonts w:ascii="Consolas" w:hAnsi="Consolas" w:cs="Courier New"/>
          <w:color w:val="000000"/>
          <w:sz w:val="20"/>
          <w:szCs w:val="20"/>
          <w:highlight w:val="white"/>
          <w:lang w:val="en-GB"/>
        </w:rPr>
      </w:pPr>
      <w:r w:rsidRPr="001A08A7">
        <w:rPr>
          <w:rFonts w:ascii="Consolas" w:hAnsi="Consolas" w:cs="Courier New"/>
          <w:color w:val="000000"/>
          <w:sz w:val="20"/>
          <w:szCs w:val="20"/>
          <w:highlight w:val="white"/>
          <w:lang w:val="en-GB"/>
        </w:rPr>
        <w:tab/>
      </w:r>
      <w:r w:rsidRPr="001A08A7">
        <w:rPr>
          <w:rFonts w:ascii="Consolas" w:hAnsi="Consolas" w:cs="Courier New"/>
          <w:b/>
          <w:bCs/>
          <w:color w:val="0000FF"/>
          <w:sz w:val="20"/>
          <w:szCs w:val="20"/>
          <w:highlight w:val="white"/>
          <w:lang w:val="en-GB"/>
        </w:rPr>
        <w:t>await</w:t>
      </w:r>
      <w:r w:rsidRPr="001A08A7">
        <w:rPr>
          <w:rFonts w:ascii="Consolas" w:hAnsi="Consolas" w:cs="Courier New"/>
          <w:color w:val="000000"/>
          <w:sz w:val="20"/>
          <w:szCs w:val="20"/>
          <w:highlight w:val="white"/>
          <w:lang w:val="en-GB"/>
        </w:rPr>
        <w:t xml:space="preserve"> _</w:t>
      </w:r>
      <w:proofErr w:type="spellStart"/>
      <w:proofErr w:type="gramStart"/>
      <w:r w:rsidRPr="001A08A7">
        <w:rPr>
          <w:rFonts w:ascii="Consolas" w:hAnsi="Consolas" w:cs="Courier New"/>
          <w:color w:val="000000"/>
          <w:sz w:val="20"/>
          <w:szCs w:val="20"/>
          <w:highlight w:val="white"/>
          <w:lang w:val="en-GB"/>
        </w:rPr>
        <w:t>context</w:t>
      </w:r>
      <w:r w:rsidRPr="001A08A7">
        <w:rPr>
          <w:rFonts w:ascii="Consolas" w:hAnsi="Consolas" w:cs="Courier New"/>
          <w:b/>
          <w:bCs/>
          <w:color w:val="000080"/>
          <w:sz w:val="20"/>
          <w:szCs w:val="20"/>
          <w:highlight w:val="white"/>
          <w:lang w:val="en-GB"/>
        </w:rPr>
        <w:t>.</w:t>
      </w:r>
      <w:r w:rsidRPr="001A08A7">
        <w:rPr>
          <w:rFonts w:ascii="Consolas" w:hAnsi="Consolas" w:cs="Courier New"/>
          <w:color w:val="000000"/>
          <w:sz w:val="20"/>
          <w:szCs w:val="20"/>
          <w:highlight w:val="white"/>
          <w:lang w:val="en-GB"/>
        </w:rPr>
        <w:t>SaveChangesAsync</w:t>
      </w:r>
      <w:proofErr w:type="spellEnd"/>
      <w:proofErr w:type="gramEnd"/>
      <w:r w:rsidRPr="001A08A7">
        <w:rPr>
          <w:rFonts w:ascii="Consolas" w:hAnsi="Consolas" w:cs="Courier New"/>
          <w:b/>
          <w:bCs/>
          <w:color w:val="000080"/>
          <w:sz w:val="20"/>
          <w:szCs w:val="20"/>
          <w:highlight w:val="white"/>
          <w:lang w:val="en-GB"/>
        </w:rPr>
        <w:t>();</w:t>
      </w:r>
    </w:p>
    <w:p w14:paraId="4868A8B6" w14:textId="77777777" w:rsidR="001A08A7" w:rsidRPr="001A08A7" w:rsidRDefault="001A08A7" w:rsidP="001A08A7">
      <w:pPr>
        <w:autoSpaceDE w:val="0"/>
        <w:autoSpaceDN w:val="0"/>
        <w:adjustRightInd w:val="0"/>
        <w:spacing w:after="0" w:line="240" w:lineRule="auto"/>
        <w:jc w:val="left"/>
        <w:rPr>
          <w:rFonts w:ascii="Consolas" w:hAnsi="Consolas" w:cs="Courier New"/>
          <w:color w:val="000000"/>
          <w:sz w:val="20"/>
          <w:szCs w:val="20"/>
          <w:highlight w:val="white"/>
          <w:lang w:val="en-GB"/>
        </w:rPr>
      </w:pPr>
    </w:p>
    <w:p w14:paraId="721D3511" w14:textId="77777777" w:rsidR="001A08A7" w:rsidRPr="001A08A7" w:rsidRDefault="001A08A7" w:rsidP="001A08A7">
      <w:pPr>
        <w:autoSpaceDE w:val="0"/>
        <w:autoSpaceDN w:val="0"/>
        <w:adjustRightInd w:val="0"/>
        <w:spacing w:after="0" w:line="240" w:lineRule="auto"/>
        <w:jc w:val="left"/>
        <w:rPr>
          <w:rFonts w:ascii="Consolas" w:hAnsi="Consolas" w:cs="Courier New"/>
          <w:color w:val="000000"/>
          <w:sz w:val="20"/>
          <w:szCs w:val="20"/>
          <w:highlight w:val="white"/>
          <w:lang w:val="en-GB"/>
        </w:rPr>
      </w:pPr>
      <w:r w:rsidRPr="001A08A7">
        <w:rPr>
          <w:rFonts w:ascii="Consolas" w:hAnsi="Consolas" w:cs="Courier New"/>
          <w:color w:val="000000"/>
          <w:sz w:val="20"/>
          <w:szCs w:val="20"/>
          <w:highlight w:val="white"/>
          <w:lang w:val="en-GB"/>
        </w:rPr>
        <w:tab/>
      </w:r>
      <w:r w:rsidRPr="001A08A7">
        <w:rPr>
          <w:rFonts w:ascii="Consolas" w:hAnsi="Consolas" w:cs="Courier New"/>
          <w:b/>
          <w:bCs/>
          <w:color w:val="0000FF"/>
          <w:sz w:val="20"/>
          <w:szCs w:val="20"/>
          <w:highlight w:val="white"/>
          <w:lang w:val="en-GB"/>
        </w:rPr>
        <w:t>return</w:t>
      </w:r>
      <w:r w:rsidRPr="001A08A7">
        <w:rPr>
          <w:rFonts w:ascii="Consolas" w:hAnsi="Consolas" w:cs="Courier New"/>
          <w:color w:val="000000"/>
          <w:sz w:val="20"/>
          <w:szCs w:val="20"/>
          <w:highlight w:val="white"/>
          <w:lang w:val="en-GB"/>
        </w:rPr>
        <w:t xml:space="preserve"> </w:t>
      </w:r>
      <w:proofErr w:type="gramStart"/>
      <w:r w:rsidRPr="001A08A7">
        <w:rPr>
          <w:rFonts w:ascii="Consolas" w:hAnsi="Consolas" w:cs="Courier New"/>
          <w:color w:val="000000"/>
          <w:sz w:val="20"/>
          <w:szCs w:val="20"/>
          <w:highlight w:val="white"/>
          <w:lang w:val="en-GB"/>
        </w:rPr>
        <w:t>Ok</w:t>
      </w:r>
      <w:r w:rsidRPr="001A08A7">
        <w:rPr>
          <w:rFonts w:ascii="Consolas" w:hAnsi="Consolas" w:cs="Courier New"/>
          <w:b/>
          <w:bCs/>
          <w:color w:val="000080"/>
          <w:sz w:val="20"/>
          <w:szCs w:val="20"/>
          <w:highlight w:val="white"/>
          <w:lang w:val="en-GB"/>
        </w:rPr>
        <w:t>(</w:t>
      </w:r>
      <w:proofErr w:type="gramEnd"/>
      <w:r w:rsidRPr="001A08A7">
        <w:rPr>
          <w:rFonts w:ascii="Consolas" w:hAnsi="Consolas" w:cs="Courier New"/>
          <w:b/>
          <w:bCs/>
          <w:color w:val="000080"/>
          <w:sz w:val="20"/>
          <w:szCs w:val="20"/>
          <w:highlight w:val="white"/>
          <w:lang w:val="en-GB"/>
        </w:rPr>
        <w:t>);</w:t>
      </w:r>
    </w:p>
    <w:p w14:paraId="772CB39C" w14:textId="6589BD0B" w:rsidR="000235C4" w:rsidRPr="003364BA" w:rsidRDefault="001A08A7" w:rsidP="001A08A7">
      <w:pPr>
        <w:rPr>
          <w:sz w:val="20"/>
          <w:szCs w:val="20"/>
        </w:rPr>
      </w:pPr>
      <w:r w:rsidRPr="001A08A7">
        <w:rPr>
          <w:rFonts w:ascii="Consolas" w:hAnsi="Consolas" w:cs="Courier New"/>
          <w:b/>
          <w:bCs/>
          <w:color w:val="000080"/>
          <w:sz w:val="20"/>
          <w:szCs w:val="20"/>
          <w:highlight w:val="white"/>
          <w:lang w:val="en-GB"/>
        </w:rPr>
        <w:t>}</w:t>
      </w:r>
    </w:p>
    <w:p w14:paraId="64774C87" w14:textId="5353E9C7" w:rsidR="00AE1F40" w:rsidRDefault="00AE1F40" w:rsidP="00AE1F40">
      <w:pPr>
        <w:keepNext/>
      </w:pPr>
    </w:p>
    <w:p w14:paraId="56E085BC" w14:textId="128A3CBF" w:rsidR="00AE1F40" w:rsidRPr="00AE1F40" w:rsidRDefault="00D00D72" w:rsidP="003364BA">
      <w:pPr>
        <w:pStyle w:val="Opisslike"/>
        <w:jc w:val="center"/>
      </w:pPr>
      <w:r w:rsidRPr="00D00D72">
        <w:rPr>
          <w:noProof/>
        </w:rPr>
        <w:t xml:space="preserve">Isječak koda </w:t>
      </w:r>
      <w:r>
        <w:rPr>
          <w:noProof/>
        </w:rPr>
        <w:t>8</w:t>
      </w:r>
      <w:r w:rsidR="000235C4">
        <w:rPr>
          <w:noProof/>
        </w:rPr>
        <w:t>.</w:t>
      </w:r>
      <w:r w:rsidR="00AE1F40">
        <w:t xml:space="preserve"> Primjer </w:t>
      </w:r>
      <w:r w:rsidR="005B597D">
        <w:t xml:space="preserve">kontrolera </w:t>
      </w:r>
      <w:r w:rsidR="00AE1F40">
        <w:t>za spremanje/ažuriranje podataka</w:t>
      </w:r>
      <w:r w:rsidR="00C43F28">
        <w:t xml:space="preserve"> koristeći </w:t>
      </w:r>
      <w:proofErr w:type="spellStart"/>
      <w:r w:rsidR="005B597D">
        <w:t>Entity</w:t>
      </w:r>
      <w:proofErr w:type="spellEnd"/>
      <w:r w:rsidR="005B597D">
        <w:t xml:space="preserve"> Framework</w:t>
      </w:r>
      <w:r w:rsidR="00AE1F40">
        <w:t>. [Autorski rad]</w:t>
      </w:r>
    </w:p>
    <w:p w14:paraId="0593FD5C" w14:textId="77777777" w:rsidR="000235C4" w:rsidRDefault="000235C4" w:rsidP="000235C4">
      <w:pPr>
        <w:autoSpaceDE w:val="0"/>
        <w:autoSpaceDN w:val="0"/>
        <w:adjustRightInd w:val="0"/>
        <w:spacing w:after="0" w:line="240" w:lineRule="auto"/>
        <w:jc w:val="left"/>
        <w:rPr>
          <w:rFonts w:ascii="Consolas" w:hAnsi="Consolas" w:cs="Courier New"/>
          <w:b/>
          <w:bCs/>
          <w:color w:val="0000FF"/>
          <w:szCs w:val="24"/>
          <w:highlight w:val="white"/>
          <w:lang w:val="en-GB"/>
        </w:rPr>
      </w:pPr>
    </w:p>
    <w:p w14:paraId="2A3661E9" w14:textId="49199DC2" w:rsidR="00B45F4C" w:rsidRPr="009A4FBB" w:rsidRDefault="001A08A7" w:rsidP="009A4FBB">
      <w:pPr>
        <w:spacing w:line="259" w:lineRule="auto"/>
        <w:jc w:val="left"/>
        <w:rPr>
          <w:i/>
          <w:iCs/>
          <w:color w:val="44546A" w:themeColor="text2"/>
          <w:sz w:val="18"/>
          <w:szCs w:val="18"/>
        </w:rPr>
      </w:pPr>
      <w:r>
        <w:br w:type="page"/>
      </w:r>
    </w:p>
    <w:p w14:paraId="4586B2DB" w14:textId="081298B9" w:rsidR="00C43F28" w:rsidRPr="007701CA" w:rsidRDefault="00E14591" w:rsidP="00ED4413">
      <w:pPr>
        <w:pStyle w:val="Podnaslov"/>
        <w:numPr>
          <w:ilvl w:val="0"/>
          <w:numId w:val="7"/>
        </w:numPr>
        <w:rPr>
          <w:b/>
          <w:bCs/>
          <w:sz w:val="28"/>
          <w:szCs w:val="28"/>
        </w:rPr>
      </w:pPr>
      <w:bookmarkStart w:id="42" w:name="_Toc106723610"/>
      <w:r w:rsidRPr="007701CA">
        <w:rPr>
          <w:b/>
          <w:bCs/>
          <w:sz w:val="28"/>
          <w:szCs w:val="28"/>
        </w:rPr>
        <w:lastRenderedPageBreak/>
        <w:t xml:space="preserve">Implementacija </w:t>
      </w:r>
      <w:proofErr w:type="spellStart"/>
      <w:r w:rsidRPr="007701CA">
        <w:rPr>
          <w:b/>
          <w:bCs/>
          <w:sz w:val="28"/>
          <w:szCs w:val="28"/>
        </w:rPr>
        <w:t>GraphQL</w:t>
      </w:r>
      <w:proofErr w:type="spellEnd"/>
      <w:r w:rsidRPr="007701CA">
        <w:rPr>
          <w:b/>
          <w:bCs/>
          <w:sz w:val="28"/>
          <w:szCs w:val="28"/>
        </w:rPr>
        <w:t>-a</w:t>
      </w:r>
      <w:bookmarkEnd w:id="42"/>
    </w:p>
    <w:p w14:paraId="2ADC077A" w14:textId="1C6B3DEB" w:rsidR="00E14591" w:rsidRDefault="00E14591" w:rsidP="00E14591"/>
    <w:p w14:paraId="47AEC220" w14:textId="22AC2F1B" w:rsidR="00B45F4C" w:rsidRDefault="00D91EC2" w:rsidP="001A08A7">
      <w:r>
        <w:t xml:space="preserve">Za implementaciju </w:t>
      </w:r>
      <w:proofErr w:type="spellStart"/>
      <w:r>
        <w:t>GraphQL</w:t>
      </w:r>
      <w:proofErr w:type="spellEnd"/>
      <w:r>
        <w:t xml:space="preserve">-a u .NET programskom okviru prvo je potrebno odabrati koji </w:t>
      </w:r>
      <w:proofErr w:type="spellStart"/>
      <w:r>
        <w:t>GraphQL</w:t>
      </w:r>
      <w:proofErr w:type="spellEnd"/>
      <w:r>
        <w:t xml:space="preserve"> server će se koristiti. Trenutno najpopularnije opcije su </w:t>
      </w:r>
      <w:proofErr w:type="spellStart"/>
      <w:r>
        <w:t>GraphQL</w:t>
      </w:r>
      <w:proofErr w:type="spellEnd"/>
      <w:r>
        <w:t xml:space="preserve"> .NET i Hot</w:t>
      </w:r>
      <w:r w:rsidR="00482092">
        <w:t xml:space="preserve"> </w:t>
      </w:r>
      <w:proofErr w:type="spellStart"/>
      <w:r>
        <w:t>Chocolate</w:t>
      </w:r>
      <w:proofErr w:type="spellEnd"/>
      <w:r>
        <w:t>. Za ovaj projekt izabran je Hot</w:t>
      </w:r>
      <w:r w:rsidR="00482092">
        <w:t xml:space="preserve"> </w:t>
      </w:r>
      <w:proofErr w:type="spellStart"/>
      <w:r>
        <w:t>Chocolate</w:t>
      </w:r>
      <w:proofErr w:type="spellEnd"/>
      <w:r>
        <w:t xml:space="preserve"> programski okvir koji je noviji i ima kraći razvojni ciklus (nova verzija svakih 17 dana, dok je razvojni ciklus </w:t>
      </w:r>
      <w:proofErr w:type="spellStart"/>
      <w:r>
        <w:t>GraphQL</w:t>
      </w:r>
      <w:proofErr w:type="spellEnd"/>
      <w:r>
        <w:t xml:space="preserve"> .NET-a 67 dana). Uz Hot</w:t>
      </w:r>
      <w:r w:rsidR="00482092">
        <w:t xml:space="preserve"> </w:t>
      </w:r>
      <w:proofErr w:type="spellStart"/>
      <w:r>
        <w:t>Chocolate</w:t>
      </w:r>
      <w:proofErr w:type="spellEnd"/>
      <w:r>
        <w:t xml:space="preserve"> koristiti će se i </w:t>
      </w:r>
      <w:proofErr w:type="spellStart"/>
      <w:r>
        <w:t>Entity</w:t>
      </w:r>
      <w:proofErr w:type="spellEnd"/>
      <w:r>
        <w:t xml:space="preserve"> Framework. Hot</w:t>
      </w:r>
      <w:r w:rsidR="00482092">
        <w:t xml:space="preserve"> </w:t>
      </w:r>
      <w:proofErr w:type="spellStart"/>
      <w:r>
        <w:t>C</w:t>
      </w:r>
      <w:r w:rsidR="004438F5">
        <w:t>h</w:t>
      </w:r>
      <w:r>
        <w:t>ocolate</w:t>
      </w:r>
      <w:proofErr w:type="spellEnd"/>
      <w:r>
        <w:t xml:space="preserve"> se dobro integrira s </w:t>
      </w:r>
      <w:proofErr w:type="spellStart"/>
      <w:r>
        <w:t>Entity</w:t>
      </w:r>
      <w:proofErr w:type="spellEnd"/>
      <w:r>
        <w:t xml:space="preserve"> Framework-om, što smanjuje količinu koda i omogućava brži razvoj</w:t>
      </w:r>
      <w:r w:rsidR="007C61E5">
        <w:t>.</w:t>
      </w:r>
    </w:p>
    <w:p w14:paraId="4EA86AD7" w14:textId="77777777" w:rsidR="00B45F4C" w:rsidRDefault="00B45F4C" w:rsidP="00E14591"/>
    <w:p w14:paraId="6C6396A6" w14:textId="3940D10B" w:rsidR="007C61E5" w:rsidRDefault="007C61E5" w:rsidP="004B7FA6">
      <w:pPr>
        <w:pStyle w:val="Podnaslov"/>
        <w:numPr>
          <w:ilvl w:val="1"/>
          <w:numId w:val="7"/>
        </w:numPr>
      </w:pPr>
      <w:bookmarkStart w:id="43" w:name="_Toc106723611"/>
      <w:r>
        <w:t xml:space="preserve">Postavljanje </w:t>
      </w:r>
      <w:proofErr w:type="spellStart"/>
      <w:r>
        <w:t>GraphQL</w:t>
      </w:r>
      <w:proofErr w:type="spellEnd"/>
      <w:r>
        <w:t xml:space="preserve"> servera</w:t>
      </w:r>
      <w:bookmarkEnd w:id="43"/>
    </w:p>
    <w:p w14:paraId="06A0572F" w14:textId="503D64CA" w:rsidR="007C61E5" w:rsidRDefault="007C61E5" w:rsidP="007C61E5"/>
    <w:p w14:paraId="5E50747E" w14:textId="65EBF342" w:rsidR="007C61E5" w:rsidRDefault="007C61E5" w:rsidP="007C61E5">
      <w:r>
        <w:t>Kako bismo pripremili Hot</w:t>
      </w:r>
      <w:r w:rsidR="00482092">
        <w:t xml:space="preserve"> </w:t>
      </w:r>
      <w:proofErr w:type="spellStart"/>
      <w:r>
        <w:t>Chocolate</w:t>
      </w:r>
      <w:proofErr w:type="spellEnd"/>
      <w:r>
        <w:t xml:space="preserve"> </w:t>
      </w:r>
      <w:proofErr w:type="spellStart"/>
      <w:r>
        <w:t>GraphQL</w:t>
      </w:r>
      <w:proofErr w:type="spellEnd"/>
      <w:r>
        <w:t xml:space="preserve"> server, prvo je potrebno preuzeti određene </w:t>
      </w:r>
      <w:proofErr w:type="spellStart"/>
      <w:r>
        <w:t>Nu</w:t>
      </w:r>
      <w:r w:rsidR="004438F5">
        <w:t>G</w:t>
      </w:r>
      <w:r>
        <w:t>et</w:t>
      </w:r>
      <w:proofErr w:type="spellEnd"/>
      <w:r>
        <w:t xml:space="preserve"> pakete. Osim paketa vezanih uz Hot</w:t>
      </w:r>
      <w:r w:rsidR="00482092">
        <w:t xml:space="preserve"> </w:t>
      </w:r>
      <w:proofErr w:type="spellStart"/>
      <w:r>
        <w:t>Chocolate</w:t>
      </w:r>
      <w:proofErr w:type="spellEnd"/>
      <w:r>
        <w:t xml:space="preserve">, također je potrebno preuzeti i pakete koji omogućavaju korištenje </w:t>
      </w:r>
      <w:proofErr w:type="spellStart"/>
      <w:r>
        <w:t>Entity</w:t>
      </w:r>
      <w:proofErr w:type="spellEnd"/>
      <w:r>
        <w:t xml:space="preserve"> Framework-a. </w:t>
      </w:r>
    </w:p>
    <w:p w14:paraId="73303272" w14:textId="77777777" w:rsidR="004438F5" w:rsidRDefault="004438F5" w:rsidP="007C61E5"/>
    <w:p w14:paraId="3F50ECBB" w14:textId="77777777" w:rsidR="004438F5" w:rsidRDefault="003D1A99" w:rsidP="004438F5">
      <w:pPr>
        <w:keepNext/>
        <w:jc w:val="center"/>
      </w:pPr>
      <w:r>
        <w:rPr>
          <w:noProof/>
        </w:rPr>
        <w:drawing>
          <wp:inline distT="0" distB="0" distL="0" distR="0" wp14:anchorId="2DBB4A77" wp14:editId="6025F2F5">
            <wp:extent cx="4314825" cy="2390775"/>
            <wp:effectExtent l="0" t="0" r="9525" b="9525"/>
            <wp:docPr id="2" name="Slika 2"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descr="Slika na kojoj se prikazuje tekst&#10;&#10;Opis je automatski generiran"/>
                    <pic:cNvPicPr/>
                  </pic:nvPicPr>
                  <pic:blipFill>
                    <a:blip r:embed="rId14">
                      <a:extLst>
                        <a:ext uri="{28A0092B-C50C-407E-A947-70E740481C1C}">
                          <a14:useLocalDpi xmlns:a14="http://schemas.microsoft.com/office/drawing/2010/main" val="0"/>
                        </a:ext>
                      </a:extLst>
                    </a:blip>
                    <a:stretch>
                      <a:fillRect/>
                    </a:stretch>
                  </pic:blipFill>
                  <pic:spPr>
                    <a:xfrm>
                      <a:off x="0" y="0"/>
                      <a:ext cx="4314825" cy="2390775"/>
                    </a:xfrm>
                    <a:prstGeom prst="rect">
                      <a:avLst/>
                    </a:prstGeom>
                  </pic:spPr>
                </pic:pic>
              </a:graphicData>
            </a:graphic>
          </wp:inline>
        </w:drawing>
      </w:r>
    </w:p>
    <w:p w14:paraId="21B5AA82" w14:textId="350CB530" w:rsidR="007C61E5" w:rsidRDefault="004438F5" w:rsidP="004438F5">
      <w:pPr>
        <w:pStyle w:val="Opisslike"/>
        <w:jc w:val="center"/>
      </w:pPr>
      <w:bookmarkStart w:id="44" w:name="_Toc106268010"/>
      <w:r>
        <w:t xml:space="preserve">Slika </w:t>
      </w:r>
      <w:fldSimple w:instr=" SEQ Slika \* ARABIC ">
        <w:r w:rsidR="007B4719">
          <w:rPr>
            <w:noProof/>
          </w:rPr>
          <w:t>2</w:t>
        </w:r>
      </w:fldSimple>
      <w:r w:rsidR="00C3098C">
        <w:rPr>
          <w:noProof/>
        </w:rPr>
        <w:t>.</w:t>
      </w:r>
      <w:r>
        <w:t xml:space="preserve"> </w:t>
      </w:r>
      <w:proofErr w:type="spellStart"/>
      <w:r>
        <w:t>NuGet</w:t>
      </w:r>
      <w:proofErr w:type="spellEnd"/>
      <w:r>
        <w:t xml:space="preserve"> paketi korišteni u projektu. [Autorski rad]</w:t>
      </w:r>
      <w:bookmarkEnd w:id="44"/>
    </w:p>
    <w:p w14:paraId="10AA25D7" w14:textId="77777777" w:rsidR="004438F5" w:rsidRDefault="004438F5" w:rsidP="007C61E5"/>
    <w:p w14:paraId="1400C39F" w14:textId="37B17DE3" w:rsidR="003D1A99" w:rsidRDefault="007C61E5" w:rsidP="007C61E5">
      <w:pPr>
        <w:rPr>
          <w:rFonts w:cs="Times New Roman"/>
        </w:rPr>
      </w:pPr>
      <w:r>
        <w:t xml:space="preserve">Nakon preuzimanja i instalacije svih potrebnih paketa, </w:t>
      </w:r>
      <w:proofErr w:type="spellStart"/>
      <w:r>
        <w:t>GraphQL</w:t>
      </w:r>
      <w:proofErr w:type="spellEnd"/>
      <w:r>
        <w:t xml:space="preserve"> server treba i registrirati u početnoj datoteci projekta. U .NET 6 je ukinuto postojanje </w:t>
      </w:r>
      <w:proofErr w:type="spellStart"/>
      <w:r>
        <w:t>Startup.cs</w:t>
      </w:r>
      <w:proofErr w:type="spellEnd"/>
      <w:r>
        <w:t xml:space="preserve"> datoteke, te je njena funkcionalnost prebačena u </w:t>
      </w:r>
      <w:proofErr w:type="spellStart"/>
      <w:r>
        <w:t>Program.cs</w:t>
      </w:r>
      <w:proofErr w:type="spellEnd"/>
      <w:r>
        <w:t xml:space="preserve"> datoteku.</w:t>
      </w:r>
      <w:r w:rsidR="00C054AE">
        <w:t xml:space="preserve"> Osim registracije korištenih </w:t>
      </w:r>
      <w:proofErr w:type="spellStart"/>
      <w:r w:rsidR="00C054AE">
        <w:t>GraphQL</w:t>
      </w:r>
      <w:proofErr w:type="spellEnd"/>
      <w:r w:rsidR="00C054AE">
        <w:t xml:space="preserve"> usluga, u </w:t>
      </w:r>
      <w:proofErr w:type="spellStart"/>
      <w:r w:rsidR="00C054AE">
        <w:t>Program.cs</w:t>
      </w:r>
      <w:proofErr w:type="spellEnd"/>
      <w:r w:rsidR="00C054AE">
        <w:t xml:space="preserve"> datoteci također je potrebno i mapirati </w:t>
      </w:r>
      <w:proofErr w:type="spellStart"/>
      <w:r w:rsidR="00C054AE">
        <w:t>GraphQL</w:t>
      </w:r>
      <w:proofErr w:type="spellEnd"/>
      <w:r w:rsidR="00C054AE">
        <w:t xml:space="preserve"> </w:t>
      </w:r>
      <w:proofErr w:type="spellStart"/>
      <w:r w:rsidR="00C054AE" w:rsidRPr="007701CA">
        <w:rPr>
          <w:i/>
          <w:iCs/>
        </w:rPr>
        <w:t>endpoint</w:t>
      </w:r>
      <w:proofErr w:type="spellEnd"/>
      <w:r w:rsidR="00C054AE">
        <w:t xml:space="preserve">, tj. krajnju točku. Za </w:t>
      </w:r>
      <w:r w:rsidR="00C054AE">
        <w:lastRenderedPageBreak/>
        <w:t xml:space="preserve">razliku od REST-a, </w:t>
      </w:r>
      <w:proofErr w:type="spellStart"/>
      <w:r w:rsidR="00C054AE">
        <w:t>GraphQL</w:t>
      </w:r>
      <w:proofErr w:type="spellEnd"/>
      <w:r w:rsidR="00C054AE">
        <w:t xml:space="preserve"> koristi samo jednu krajnju točku na koju se šalju upiti. Toj točki se može pristupiti preko „</w:t>
      </w:r>
      <w:r w:rsidR="00C054AE" w:rsidRPr="00C054AE">
        <w:rPr>
          <w:i/>
          <w:iCs/>
        </w:rPr>
        <w:t>/</w:t>
      </w:r>
      <w:proofErr w:type="spellStart"/>
      <w:r w:rsidR="00C054AE" w:rsidRPr="00C054AE">
        <w:rPr>
          <w:i/>
          <w:iCs/>
        </w:rPr>
        <w:t>graphql</w:t>
      </w:r>
      <w:proofErr w:type="spellEnd"/>
      <w:r w:rsidR="00C054AE">
        <w:t xml:space="preserve">“ URI-a. To je potrebno napraviti nakon pozivanja </w:t>
      </w:r>
      <w:r w:rsidR="00EF70AB">
        <w:t xml:space="preserve">naredbe </w:t>
      </w:r>
      <w:r w:rsidR="00EF70AB" w:rsidRPr="007701CA">
        <w:rPr>
          <w:rFonts w:ascii="Consolas" w:hAnsi="Consolas" w:cs="Courier New"/>
          <w:szCs w:val="24"/>
        </w:rPr>
        <w:t xml:space="preserve">var </w:t>
      </w:r>
      <w:proofErr w:type="spellStart"/>
      <w:r w:rsidR="00EF70AB" w:rsidRPr="007701CA">
        <w:rPr>
          <w:rFonts w:ascii="Consolas" w:hAnsi="Consolas" w:cs="Courier New"/>
          <w:szCs w:val="24"/>
        </w:rPr>
        <w:t>app</w:t>
      </w:r>
      <w:proofErr w:type="spellEnd"/>
      <w:r w:rsidR="00EF70AB" w:rsidRPr="007701CA">
        <w:rPr>
          <w:rFonts w:ascii="Consolas" w:hAnsi="Consolas" w:cs="Courier New"/>
          <w:szCs w:val="24"/>
        </w:rPr>
        <w:t xml:space="preserve"> = </w:t>
      </w:r>
      <w:proofErr w:type="spellStart"/>
      <w:r w:rsidR="00EF70AB" w:rsidRPr="007701CA">
        <w:rPr>
          <w:rFonts w:ascii="Consolas" w:hAnsi="Consolas" w:cs="Courier New"/>
          <w:szCs w:val="24"/>
        </w:rPr>
        <w:t>builder.build</w:t>
      </w:r>
      <w:proofErr w:type="spellEnd"/>
      <w:r w:rsidR="00EF70AB" w:rsidRPr="007701CA">
        <w:rPr>
          <w:rFonts w:ascii="Consolas" w:hAnsi="Consolas" w:cs="Courier New"/>
          <w:szCs w:val="24"/>
        </w:rPr>
        <w:t>();</w:t>
      </w:r>
      <w:r w:rsidR="00EF70AB">
        <w:rPr>
          <w:rFonts w:cs="Times New Roman"/>
        </w:rPr>
        <w:t xml:space="preserve">,ali prije pozivanja </w:t>
      </w:r>
      <w:proofErr w:type="spellStart"/>
      <w:r w:rsidR="00EF70AB" w:rsidRPr="007701CA">
        <w:rPr>
          <w:rFonts w:ascii="Consolas" w:hAnsi="Consolas" w:cs="Courier New"/>
          <w:szCs w:val="24"/>
        </w:rPr>
        <w:t>app.run</w:t>
      </w:r>
      <w:proofErr w:type="spellEnd"/>
      <w:r w:rsidR="00EF70AB" w:rsidRPr="007701CA">
        <w:rPr>
          <w:rFonts w:ascii="Consolas" w:hAnsi="Consolas" w:cs="Courier New"/>
          <w:szCs w:val="24"/>
        </w:rPr>
        <w:t>();</w:t>
      </w:r>
      <w:r w:rsidR="00EF70AB">
        <w:rPr>
          <w:rFonts w:cs="Times New Roman"/>
        </w:rPr>
        <w:t>.</w:t>
      </w:r>
    </w:p>
    <w:p w14:paraId="2F374E33" w14:textId="0D18FE63" w:rsidR="004438F5" w:rsidRDefault="004438F5" w:rsidP="007C61E5">
      <w:pPr>
        <w:rPr>
          <w:rFonts w:cs="Times New Roman"/>
        </w:rPr>
      </w:pPr>
    </w:p>
    <w:p w14:paraId="03C65923" w14:textId="77777777" w:rsidR="000235C4" w:rsidRPr="003364BA" w:rsidRDefault="000235C4" w:rsidP="000235C4">
      <w:pPr>
        <w:autoSpaceDE w:val="0"/>
        <w:autoSpaceDN w:val="0"/>
        <w:adjustRightInd w:val="0"/>
        <w:spacing w:after="0" w:line="240" w:lineRule="auto"/>
        <w:jc w:val="left"/>
        <w:rPr>
          <w:rFonts w:ascii="Consolas" w:hAnsi="Consolas" w:cs="Courier New"/>
          <w:color w:val="000000"/>
          <w:sz w:val="20"/>
          <w:szCs w:val="20"/>
          <w:highlight w:val="white"/>
          <w:lang w:val="en-GB"/>
        </w:rPr>
      </w:pPr>
      <w:proofErr w:type="spellStart"/>
      <w:proofErr w:type="gramStart"/>
      <w:r w:rsidRPr="003364BA">
        <w:rPr>
          <w:rFonts w:ascii="Consolas" w:hAnsi="Consolas" w:cs="Courier New"/>
          <w:color w:val="000000"/>
          <w:sz w:val="20"/>
          <w:szCs w:val="20"/>
          <w:highlight w:val="white"/>
          <w:lang w:val="en-GB"/>
        </w:rPr>
        <w:t>app</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useEndpoints</w:t>
      </w:r>
      <w:proofErr w:type="spellEnd"/>
      <w:proofErr w:type="gramEnd"/>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endpoints </w:t>
      </w:r>
      <w:r w:rsidRPr="003364BA">
        <w:rPr>
          <w:rFonts w:ascii="Consolas" w:hAnsi="Consolas" w:cs="Courier New"/>
          <w:b/>
          <w:bCs/>
          <w:color w:val="000080"/>
          <w:sz w:val="20"/>
          <w:szCs w:val="20"/>
          <w:highlight w:val="white"/>
          <w:lang w:val="en-GB"/>
        </w:rPr>
        <w:t>=&gt;</w:t>
      </w:r>
      <w:r w:rsidRPr="003364BA">
        <w:rPr>
          <w:rFonts w:ascii="Consolas" w:hAnsi="Consolas" w:cs="Courier New"/>
          <w:color w:val="000000"/>
          <w:sz w:val="20"/>
          <w:szCs w:val="20"/>
          <w:highlight w:val="white"/>
          <w:lang w:val="en-GB"/>
        </w:rPr>
        <w:t xml:space="preserve"> </w:t>
      </w:r>
    </w:p>
    <w:p w14:paraId="6B563701" w14:textId="77777777" w:rsidR="000235C4" w:rsidRPr="003364BA" w:rsidRDefault="000235C4" w:rsidP="000235C4">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b/>
          <w:bCs/>
          <w:color w:val="000080"/>
          <w:sz w:val="20"/>
          <w:szCs w:val="20"/>
          <w:highlight w:val="white"/>
          <w:lang w:val="en-GB"/>
        </w:rPr>
        <w:t>{</w:t>
      </w:r>
    </w:p>
    <w:p w14:paraId="65891068" w14:textId="77777777" w:rsidR="000235C4" w:rsidRPr="003364BA" w:rsidRDefault="000235C4" w:rsidP="000235C4">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ab/>
      </w:r>
      <w:proofErr w:type="spellStart"/>
      <w:proofErr w:type="gramStart"/>
      <w:r w:rsidRPr="003364BA">
        <w:rPr>
          <w:rFonts w:ascii="Consolas" w:hAnsi="Consolas" w:cs="Courier New"/>
          <w:color w:val="000000"/>
          <w:sz w:val="20"/>
          <w:szCs w:val="20"/>
          <w:highlight w:val="white"/>
          <w:lang w:val="en-GB"/>
        </w:rPr>
        <w:t>endpoints</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MapGraphQL</w:t>
      </w:r>
      <w:proofErr w:type="spellEnd"/>
      <w:proofErr w:type="gramEnd"/>
      <w:r w:rsidRPr="003364BA">
        <w:rPr>
          <w:rFonts w:ascii="Consolas" w:hAnsi="Consolas" w:cs="Courier New"/>
          <w:b/>
          <w:bCs/>
          <w:color w:val="000080"/>
          <w:sz w:val="20"/>
          <w:szCs w:val="20"/>
          <w:highlight w:val="white"/>
          <w:lang w:val="en-GB"/>
        </w:rPr>
        <w:t>();</w:t>
      </w:r>
    </w:p>
    <w:p w14:paraId="12E3CC4C" w14:textId="5647471D" w:rsidR="000235C4" w:rsidRDefault="000235C4" w:rsidP="000235C4">
      <w:pPr>
        <w:rPr>
          <w:rFonts w:cs="Times New Roman"/>
        </w:rPr>
      </w:pPr>
      <w:r w:rsidRPr="003364BA">
        <w:rPr>
          <w:rFonts w:ascii="Consolas" w:hAnsi="Consolas" w:cs="Courier New"/>
          <w:b/>
          <w:bCs/>
          <w:color w:val="000080"/>
          <w:sz w:val="20"/>
          <w:szCs w:val="20"/>
          <w:highlight w:val="white"/>
          <w:lang w:val="en-GB"/>
        </w:rPr>
        <w:t>});</w:t>
      </w:r>
    </w:p>
    <w:p w14:paraId="1C1D1248" w14:textId="60DEC0B4" w:rsidR="004438F5" w:rsidRDefault="004438F5" w:rsidP="004438F5">
      <w:pPr>
        <w:keepNext/>
        <w:jc w:val="center"/>
      </w:pPr>
    </w:p>
    <w:p w14:paraId="27B83C05" w14:textId="7B581718" w:rsidR="003D1A99" w:rsidRDefault="00C8030A" w:rsidP="004438F5">
      <w:pPr>
        <w:pStyle w:val="Opisslike"/>
        <w:jc w:val="center"/>
        <w:rPr>
          <w:rFonts w:cs="Times New Roman"/>
        </w:rPr>
      </w:pPr>
      <w:r w:rsidRPr="00C8030A">
        <w:rPr>
          <w:noProof/>
        </w:rPr>
        <w:t xml:space="preserve">Isječak koda </w:t>
      </w:r>
      <w:r w:rsidR="00516663">
        <w:rPr>
          <w:noProof/>
        </w:rPr>
        <w:t>9</w:t>
      </w:r>
      <w:r w:rsidR="000235C4">
        <w:rPr>
          <w:noProof/>
        </w:rPr>
        <w:t>.</w:t>
      </w:r>
      <w:r w:rsidR="004438F5">
        <w:t xml:space="preserve"> Registracija </w:t>
      </w:r>
      <w:proofErr w:type="spellStart"/>
      <w:r w:rsidR="004438F5">
        <w:t>GraphQL</w:t>
      </w:r>
      <w:proofErr w:type="spellEnd"/>
      <w:r w:rsidR="004438F5">
        <w:t xml:space="preserve"> </w:t>
      </w:r>
      <w:proofErr w:type="spellStart"/>
      <w:r w:rsidR="004438F5">
        <w:t>endpoint</w:t>
      </w:r>
      <w:proofErr w:type="spellEnd"/>
      <w:r w:rsidR="004438F5">
        <w:t xml:space="preserve">-a u </w:t>
      </w:r>
      <w:proofErr w:type="spellStart"/>
      <w:r w:rsidR="004438F5">
        <w:t>Program.cs</w:t>
      </w:r>
      <w:proofErr w:type="spellEnd"/>
      <w:r w:rsidR="004438F5">
        <w:t xml:space="preserve"> datoteci. [Autorski rad]</w:t>
      </w:r>
    </w:p>
    <w:p w14:paraId="39A9871F" w14:textId="77777777" w:rsidR="004438F5" w:rsidRDefault="004438F5" w:rsidP="007C61E5">
      <w:pPr>
        <w:rPr>
          <w:rFonts w:cs="Times New Roman"/>
        </w:rPr>
      </w:pPr>
    </w:p>
    <w:p w14:paraId="7A00E4A3" w14:textId="5C93AEA7" w:rsidR="00EF70AB" w:rsidRDefault="006769B1" w:rsidP="007C61E5">
      <w:pPr>
        <w:rPr>
          <w:rFonts w:cs="Times New Roman"/>
          <w:szCs w:val="24"/>
        </w:rPr>
      </w:pPr>
      <w:r>
        <w:rPr>
          <w:rFonts w:cs="Times New Roman"/>
        </w:rPr>
        <w:t xml:space="preserve">Također je potrebno registrirati korištenu </w:t>
      </w:r>
      <w:proofErr w:type="spellStart"/>
      <w:r>
        <w:rPr>
          <w:rFonts w:cs="Times New Roman"/>
        </w:rPr>
        <w:t>DbContext</w:t>
      </w:r>
      <w:proofErr w:type="spellEnd"/>
      <w:r>
        <w:rPr>
          <w:rFonts w:cs="Times New Roman"/>
        </w:rPr>
        <w:t xml:space="preserve"> klasu kao servis. Poželjno je proslijediti</w:t>
      </w:r>
      <w:r w:rsidRPr="006769B1">
        <w:rPr>
          <w:rFonts w:ascii="Courier New" w:hAnsi="Courier New" w:cs="Courier New"/>
          <w:sz w:val="22"/>
        </w:rPr>
        <w:t xml:space="preserve"> </w:t>
      </w:r>
      <w:proofErr w:type="spellStart"/>
      <w:r w:rsidRPr="007701CA">
        <w:rPr>
          <w:rFonts w:ascii="Consolas" w:hAnsi="Consolas" w:cs="Courier New"/>
          <w:szCs w:val="24"/>
        </w:rPr>
        <w:t>DbContextKind.Pooled</w:t>
      </w:r>
      <w:proofErr w:type="spellEnd"/>
      <w:r>
        <w:rPr>
          <w:rFonts w:ascii="Courier New" w:hAnsi="Courier New" w:cs="Courier New"/>
          <w:sz w:val="22"/>
        </w:rPr>
        <w:t xml:space="preserve"> </w:t>
      </w:r>
      <w:r>
        <w:rPr>
          <w:rFonts w:cs="Times New Roman"/>
          <w:szCs w:val="24"/>
        </w:rPr>
        <w:t xml:space="preserve">kao argument pri registraciji usluge. Ovo </w:t>
      </w:r>
      <w:r w:rsidR="008A1A72">
        <w:rPr>
          <w:rFonts w:cs="Times New Roman"/>
          <w:szCs w:val="24"/>
        </w:rPr>
        <w:t>omogućuje</w:t>
      </w:r>
      <w:r>
        <w:rPr>
          <w:rFonts w:cs="Times New Roman"/>
          <w:szCs w:val="24"/>
        </w:rPr>
        <w:t xml:space="preserve"> paralelno izvršavanje više upita nad bazom podataka.</w:t>
      </w:r>
      <w:r w:rsidR="004438F5">
        <w:rPr>
          <w:rFonts w:cs="Times New Roman"/>
          <w:szCs w:val="24"/>
        </w:rPr>
        <w:t xml:space="preserve"> U ovom trenutku u razvoju, odsječak koda za registriranje usluga bi trebao izgledati kao na slici 13.</w:t>
      </w:r>
    </w:p>
    <w:p w14:paraId="6FA73742" w14:textId="22CBE0E1" w:rsidR="00BD7CC1" w:rsidRDefault="00BD7CC1" w:rsidP="007C61E5">
      <w:pPr>
        <w:rPr>
          <w:rFonts w:cs="Times New Roman"/>
          <w:szCs w:val="24"/>
        </w:rPr>
      </w:pPr>
    </w:p>
    <w:p w14:paraId="3CD843B1" w14:textId="77777777" w:rsidR="00BD7CC1" w:rsidRPr="003364BA" w:rsidRDefault="00BD7CC1" w:rsidP="007C3BCA">
      <w:pPr>
        <w:autoSpaceDE w:val="0"/>
        <w:autoSpaceDN w:val="0"/>
        <w:adjustRightInd w:val="0"/>
        <w:spacing w:after="0" w:line="240" w:lineRule="auto"/>
        <w:jc w:val="left"/>
        <w:rPr>
          <w:rFonts w:ascii="Consolas" w:hAnsi="Consolas" w:cs="Courier New"/>
          <w:color w:val="000000"/>
          <w:sz w:val="20"/>
          <w:szCs w:val="20"/>
          <w:highlight w:val="white"/>
          <w:lang w:val="en-GB"/>
        </w:rPr>
      </w:pPr>
      <w:proofErr w:type="spellStart"/>
      <w:proofErr w:type="gramStart"/>
      <w:r w:rsidRPr="003364BA">
        <w:rPr>
          <w:rFonts w:ascii="Consolas" w:hAnsi="Consolas" w:cs="Courier New"/>
          <w:color w:val="000000"/>
          <w:sz w:val="20"/>
          <w:szCs w:val="20"/>
          <w:highlight w:val="white"/>
          <w:lang w:val="en-GB"/>
        </w:rPr>
        <w:t>builder</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Services</w:t>
      </w:r>
      <w:proofErr w:type="spellEnd"/>
      <w:proofErr w:type="gramEnd"/>
    </w:p>
    <w:p w14:paraId="4FA9B3EB" w14:textId="77777777" w:rsidR="00BD7CC1" w:rsidRPr="003364BA" w:rsidRDefault="00BD7CC1" w:rsidP="007C3BCA">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ab/>
      </w:r>
      <w:proofErr w:type="gramStart"/>
      <w:r w:rsidRPr="003364BA">
        <w:rPr>
          <w:rFonts w:ascii="Consolas" w:hAnsi="Consolas" w:cs="Courier New"/>
          <w:b/>
          <w:bCs/>
          <w:color w:val="000080"/>
          <w:sz w:val="20"/>
          <w:szCs w:val="20"/>
          <w:highlight w:val="white"/>
          <w:lang w:val="en-GB"/>
        </w:rPr>
        <w:t>.</w:t>
      </w:r>
      <w:proofErr w:type="spellStart"/>
      <w:r w:rsidRPr="003364BA">
        <w:rPr>
          <w:rFonts w:ascii="Consolas" w:hAnsi="Consolas" w:cs="Courier New"/>
          <w:color w:val="000000"/>
          <w:sz w:val="20"/>
          <w:szCs w:val="20"/>
          <w:highlight w:val="white"/>
          <w:lang w:val="en-GB"/>
        </w:rPr>
        <w:t>AddGraphQLServer</w:t>
      </w:r>
      <w:proofErr w:type="spellEnd"/>
      <w:proofErr w:type="gramEnd"/>
      <w:r w:rsidRPr="003364BA">
        <w:rPr>
          <w:rFonts w:ascii="Consolas" w:hAnsi="Consolas" w:cs="Courier New"/>
          <w:b/>
          <w:bCs/>
          <w:color w:val="000080"/>
          <w:sz w:val="20"/>
          <w:szCs w:val="20"/>
          <w:highlight w:val="white"/>
          <w:lang w:val="en-GB"/>
        </w:rPr>
        <w:t>()</w:t>
      </w:r>
    </w:p>
    <w:p w14:paraId="2ADBFFAB" w14:textId="77777777" w:rsidR="007C3BCA" w:rsidRDefault="00BD7CC1" w:rsidP="007C3BCA">
      <w:pPr>
        <w:pStyle w:val="Opisslike"/>
        <w:jc w:val="left"/>
        <w:rPr>
          <w:rFonts w:ascii="Consolas" w:hAnsi="Consolas" w:cs="Courier New"/>
          <w:b/>
          <w:bCs/>
          <w:color w:val="000080"/>
          <w:sz w:val="20"/>
          <w:szCs w:val="20"/>
          <w:lang w:val="en-GB"/>
        </w:rPr>
      </w:pPr>
      <w:r w:rsidRPr="003364BA">
        <w:rPr>
          <w:rFonts w:ascii="Consolas" w:hAnsi="Consolas" w:cs="Courier New"/>
          <w:color w:val="000000"/>
          <w:sz w:val="20"/>
          <w:szCs w:val="20"/>
          <w:highlight w:val="white"/>
          <w:lang w:val="en-GB"/>
        </w:rPr>
        <w:tab/>
      </w:r>
      <w:proofErr w:type="gramStart"/>
      <w:r w:rsidRPr="003364BA">
        <w:rPr>
          <w:rFonts w:ascii="Consolas" w:hAnsi="Consolas" w:cs="Courier New"/>
          <w:b/>
          <w:bCs/>
          <w:color w:val="000080"/>
          <w:sz w:val="20"/>
          <w:szCs w:val="20"/>
          <w:highlight w:val="white"/>
          <w:lang w:val="en-GB"/>
        </w:rPr>
        <w:t>.</w:t>
      </w:r>
      <w:proofErr w:type="spellStart"/>
      <w:r w:rsidRPr="003364BA">
        <w:rPr>
          <w:rFonts w:ascii="Consolas" w:hAnsi="Consolas" w:cs="Courier New"/>
          <w:color w:val="000000"/>
          <w:sz w:val="20"/>
          <w:szCs w:val="20"/>
          <w:highlight w:val="white"/>
          <w:lang w:val="en-GB"/>
        </w:rPr>
        <w:t>RegisterDbContext</w:t>
      </w:r>
      <w:proofErr w:type="spellEnd"/>
      <w:proofErr w:type="gramEnd"/>
      <w:r w:rsidRPr="003364BA">
        <w:rPr>
          <w:rFonts w:ascii="Consolas" w:hAnsi="Consolas" w:cs="Courier New"/>
          <w:b/>
          <w:bCs/>
          <w:color w:val="000080"/>
          <w:sz w:val="20"/>
          <w:szCs w:val="20"/>
          <w:highlight w:val="white"/>
          <w:lang w:val="en-GB"/>
        </w:rPr>
        <w:t>&lt;</w:t>
      </w:r>
      <w:proofErr w:type="spellStart"/>
      <w:r w:rsidRPr="003364BA">
        <w:rPr>
          <w:rFonts w:ascii="Consolas" w:hAnsi="Consolas" w:cs="Courier New"/>
          <w:color w:val="000000"/>
          <w:sz w:val="20"/>
          <w:szCs w:val="20"/>
          <w:highlight w:val="white"/>
          <w:lang w:val="en-GB"/>
        </w:rPr>
        <w:t>LibraryContext</w:t>
      </w:r>
      <w:proofErr w:type="spellEnd"/>
      <w:r w:rsidRPr="003364BA">
        <w:rPr>
          <w:rFonts w:ascii="Consolas" w:hAnsi="Consolas" w:cs="Courier New"/>
          <w:b/>
          <w:bCs/>
          <w:color w:val="000080"/>
          <w:sz w:val="20"/>
          <w:szCs w:val="20"/>
          <w:highlight w:val="white"/>
          <w:lang w:val="en-GB"/>
        </w:rPr>
        <w:t>&gt;(</w:t>
      </w:r>
      <w:proofErr w:type="spellStart"/>
      <w:r w:rsidRPr="003364BA">
        <w:rPr>
          <w:rFonts w:ascii="Consolas" w:hAnsi="Consolas" w:cs="Courier New"/>
          <w:color w:val="000000"/>
          <w:sz w:val="20"/>
          <w:szCs w:val="20"/>
          <w:highlight w:val="white"/>
          <w:lang w:val="en-GB"/>
        </w:rPr>
        <w:t>DbContextKind</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Pooled</w:t>
      </w:r>
      <w:proofErr w:type="spellEnd"/>
      <w:r w:rsidRPr="003364BA">
        <w:rPr>
          <w:rFonts w:ascii="Consolas" w:hAnsi="Consolas" w:cs="Courier New"/>
          <w:b/>
          <w:bCs/>
          <w:color w:val="000080"/>
          <w:sz w:val="20"/>
          <w:szCs w:val="20"/>
          <w:highlight w:val="white"/>
          <w:lang w:val="en-GB"/>
        </w:rPr>
        <w:t>);</w:t>
      </w:r>
    </w:p>
    <w:p w14:paraId="685EA3B5" w14:textId="03D8AFC6" w:rsidR="006769B1" w:rsidRDefault="00C8030A" w:rsidP="00364C63">
      <w:pPr>
        <w:pStyle w:val="Opisslike"/>
        <w:jc w:val="center"/>
      </w:pPr>
      <w:r w:rsidRPr="00C8030A">
        <w:rPr>
          <w:noProof/>
        </w:rPr>
        <w:t>Isječak koda 1</w:t>
      </w:r>
      <w:r w:rsidR="00516663">
        <w:rPr>
          <w:noProof/>
        </w:rPr>
        <w:t>0</w:t>
      </w:r>
      <w:r w:rsidR="00BD7CC1">
        <w:rPr>
          <w:noProof/>
        </w:rPr>
        <w:t>.</w:t>
      </w:r>
      <w:r w:rsidR="004438F5">
        <w:t xml:space="preserve"> Registrirane </w:t>
      </w:r>
      <w:proofErr w:type="spellStart"/>
      <w:r w:rsidR="004438F5">
        <w:t>GraphQL</w:t>
      </w:r>
      <w:proofErr w:type="spellEnd"/>
      <w:r w:rsidR="004438F5">
        <w:t xml:space="preserve"> usluge pri postavljanju Hot</w:t>
      </w:r>
      <w:r w:rsidR="00482092">
        <w:t xml:space="preserve"> </w:t>
      </w:r>
      <w:proofErr w:type="spellStart"/>
      <w:r w:rsidR="004438F5">
        <w:t>Chocolate</w:t>
      </w:r>
      <w:proofErr w:type="spellEnd"/>
      <w:r w:rsidR="004438F5">
        <w:t xml:space="preserve"> </w:t>
      </w:r>
      <w:proofErr w:type="spellStart"/>
      <w:r w:rsidR="004438F5">
        <w:t>GraphQL</w:t>
      </w:r>
      <w:proofErr w:type="spellEnd"/>
      <w:r w:rsidR="004438F5">
        <w:t xml:space="preserve"> server. [Autorski rad]</w:t>
      </w:r>
    </w:p>
    <w:p w14:paraId="7E5A6D04" w14:textId="6E153919" w:rsidR="00364C63" w:rsidRDefault="00364C63" w:rsidP="00364C63"/>
    <w:p w14:paraId="3F3C5DA8" w14:textId="2216192F" w:rsidR="00364C63" w:rsidRPr="007A662C" w:rsidRDefault="00364C63" w:rsidP="00364C63">
      <w:r>
        <w:t xml:space="preserve">Iako je u teoriji ovo sve što je potrebno za postavljanje </w:t>
      </w:r>
      <w:proofErr w:type="spellStart"/>
      <w:r>
        <w:t>GraphQL</w:t>
      </w:r>
      <w:proofErr w:type="spellEnd"/>
      <w:r>
        <w:t xml:space="preserve"> servera, ovako postavljen server neće zapravo moći dohvaćati niti slati podatke. Za dohvaćanje podataka iz baze, prvo je potrebno postaviti </w:t>
      </w:r>
      <w:proofErr w:type="spellStart"/>
      <w:r>
        <w:t>Entity</w:t>
      </w:r>
      <w:proofErr w:type="spellEnd"/>
      <w:r>
        <w:t xml:space="preserve"> Framework i </w:t>
      </w:r>
      <w:proofErr w:type="spellStart"/>
      <w:r>
        <w:t>DbContext</w:t>
      </w:r>
      <w:proofErr w:type="spellEnd"/>
      <w:r>
        <w:t xml:space="preserve"> klasu (u ovom slučaju </w:t>
      </w:r>
      <w:proofErr w:type="spellStart"/>
      <w:r>
        <w:t>LibraryContext</w:t>
      </w:r>
      <w:proofErr w:type="spellEnd"/>
      <w:r>
        <w:t xml:space="preserve"> klasu), te implementirati klasu koja </w:t>
      </w:r>
      <w:r w:rsidR="008A1A72">
        <w:t>predstavlja</w:t>
      </w:r>
      <w:r>
        <w:t xml:space="preserve"> </w:t>
      </w:r>
      <w:proofErr w:type="spellStart"/>
      <w:r>
        <w:t>GraphQL</w:t>
      </w:r>
      <w:proofErr w:type="spellEnd"/>
      <w:r>
        <w:t xml:space="preserve"> upite.</w:t>
      </w:r>
      <w:r w:rsidR="0074259C">
        <w:t xml:space="preserve"> Jedna od prednosti Hot</w:t>
      </w:r>
      <w:r w:rsidR="00482092">
        <w:t xml:space="preserve"> </w:t>
      </w:r>
      <w:proofErr w:type="spellStart"/>
      <w:r w:rsidR="0074259C">
        <w:t>Chocolate</w:t>
      </w:r>
      <w:proofErr w:type="spellEnd"/>
      <w:r w:rsidR="0074259C">
        <w:t xml:space="preserve"> programskog okvira je to što podržava čak tri različita pristupa pisanju koda. Prvi je </w:t>
      </w:r>
      <w:proofErr w:type="spellStart"/>
      <w:r w:rsidR="007A662C">
        <w:rPr>
          <w:i/>
          <w:iCs/>
        </w:rPr>
        <w:t>a</w:t>
      </w:r>
      <w:r w:rsidR="0074259C" w:rsidRPr="0074259C">
        <w:rPr>
          <w:i/>
          <w:iCs/>
        </w:rPr>
        <w:t>nnotation-based</w:t>
      </w:r>
      <w:proofErr w:type="spellEnd"/>
      <w:r w:rsidR="0074259C">
        <w:rPr>
          <w:i/>
          <w:iCs/>
        </w:rPr>
        <w:t xml:space="preserve"> </w:t>
      </w:r>
      <w:r w:rsidR="0074259C">
        <w:t>pristup, koji koristi sposobnost .NET programskog okvira za pisanje anotacija u kodu</w:t>
      </w:r>
      <w:r w:rsidR="00DD6041">
        <w:t xml:space="preserve">. Ovakav način pisanja koda bi trebao biti poznat i prirodan svima koji su radili s </w:t>
      </w:r>
      <w:proofErr w:type="spellStart"/>
      <w:r w:rsidR="00DD6041">
        <w:t>Entity</w:t>
      </w:r>
      <w:proofErr w:type="spellEnd"/>
      <w:r w:rsidR="00DD6041">
        <w:t xml:space="preserve"> Framework-om. Drugi je tzv. </w:t>
      </w:r>
      <w:proofErr w:type="spellStart"/>
      <w:r w:rsidR="00DD6041">
        <w:rPr>
          <w:i/>
          <w:iCs/>
        </w:rPr>
        <w:t>code-first</w:t>
      </w:r>
      <w:proofErr w:type="spellEnd"/>
      <w:r w:rsidR="00DD6041">
        <w:rPr>
          <w:i/>
          <w:iCs/>
        </w:rPr>
        <w:t xml:space="preserve"> </w:t>
      </w:r>
      <w:r w:rsidR="00DD6041">
        <w:t xml:space="preserve">pristup. S ovim pristupom razvojni inženjer ima detaljan pregled koda koji se izvršava. Ovaj pristup koristi nasljeđivanje klasa i </w:t>
      </w:r>
      <w:proofErr w:type="spellStart"/>
      <w:r w:rsidR="00DD6041">
        <w:t>Fluent</w:t>
      </w:r>
      <w:proofErr w:type="spellEnd"/>
      <w:r w:rsidR="00DD6041">
        <w:t xml:space="preserve"> API</w:t>
      </w:r>
      <w:r w:rsidR="007A662C">
        <w:t xml:space="preserve">. Treći pristup zove se </w:t>
      </w:r>
      <w:proofErr w:type="spellStart"/>
      <w:r w:rsidR="007A662C">
        <w:rPr>
          <w:i/>
          <w:iCs/>
        </w:rPr>
        <w:t>schema-first</w:t>
      </w:r>
      <w:proofErr w:type="spellEnd"/>
      <w:r w:rsidR="007A662C">
        <w:rPr>
          <w:i/>
          <w:iCs/>
        </w:rPr>
        <w:t xml:space="preserve">. </w:t>
      </w:r>
      <w:r w:rsidR="007A662C">
        <w:t xml:space="preserve">Ovaj pristup je iznimno sličan </w:t>
      </w:r>
      <w:proofErr w:type="spellStart"/>
      <w:r w:rsidR="007A662C">
        <w:rPr>
          <w:i/>
          <w:iCs/>
        </w:rPr>
        <w:t>a</w:t>
      </w:r>
      <w:r w:rsidR="007A662C" w:rsidRPr="0074259C">
        <w:rPr>
          <w:i/>
          <w:iCs/>
        </w:rPr>
        <w:t>nnotation-based</w:t>
      </w:r>
      <w:proofErr w:type="spellEnd"/>
      <w:r w:rsidR="007A662C">
        <w:rPr>
          <w:i/>
          <w:iCs/>
        </w:rPr>
        <w:t xml:space="preserve"> </w:t>
      </w:r>
      <w:r w:rsidR="007A662C" w:rsidRPr="007A662C">
        <w:t>pristupu</w:t>
      </w:r>
      <w:r w:rsidR="007A662C">
        <w:t xml:space="preserve">, ali je više orijentiran pisanju koda prema već osmišljenoj </w:t>
      </w:r>
      <w:proofErr w:type="spellStart"/>
      <w:r w:rsidR="007A662C">
        <w:t>GraphQL</w:t>
      </w:r>
      <w:proofErr w:type="spellEnd"/>
      <w:r w:rsidR="007A662C">
        <w:t xml:space="preserve"> shemi. Svi primjeri navedeni u ovome radu pisani su koristeći </w:t>
      </w:r>
      <w:proofErr w:type="spellStart"/>
      <w:r w:rsidR="007A662C">
        <w:rPr>
          <w:i/>
          <w:iCs/>
        </w:rPr>
        <w:t>a</w:t>
      </w:r>
      <w:r w:rsidR="007A662C" w:rsidRPr="0074259C">
        <w:rPr>
          <w:i/>
          <w:iCs/>
        </w:rPr>
        <w:t>nnotation-based</w:t>
      </w:r>
      <w:proofErr w:type="spellEnd"/>
      <w:r w:rsidR="007A662C">
        <w:rPr>
          <w:i/>
          <w:iCs/>
        </w:rPr>
        <w:t xml:space="preserve"> </w:t>
      </w:r>
      <w:r w:rsidR="007A662C">
        <w:t>pristup.</w:t>
      </w:r>
    </w:p>
    <w:p w14:paraId="0EA56E84" w14:textId="7B8D8668" w:rsidR="00C11B95" w:rsidRDefault="00C11B95" w:rsidP="00364C63"/>
    <w:p w14:paraId="7F6A366B" w14:textId="2601D686" w:rsidR="00C11B95" w:rsidRDefault="00C11B95" w:rsidP="004B7FA6">
      <w:pPr>
        <w:pStyle w:val="Podnaslov"/>
        <w:numPr>
          <w:ilvl w:val="1"/>
          <w:numId w:val="7"/>
        </w:numPr>
      </w:pPr>
      <w:bookmarkStart w:id="45" w:name="_Toc106723612"/>
      <w:r>
        <w:t>Klase potrebne za izvršavanje upita</w:t>
      </w:r>
      <w:bookmarkEnd w:id="45"/>
    </w:p>
    <w:p w14:paraId="63BA0CF3" w14:textId="738FAD27" w:rsidR="00C11B95" w:rsidRDefault="00C11B95" w:rsidP="00C11B95"/>
    <w:p w14:paraId="69F29A11" w14:textId="73079B20" w:rsidR="00C11B95" w:rsidRDefault="00C11B95" w:rsidP="00C11B95">
      <w:r>
        <w:t xml:space="preserve">Kako bi </w:t>
      </w:r>
      <w:proofErr w:type="spellStart"/>
      <w:r>
        <w:t>GraphQL</w:t>
      </w:r>
      <w:proofErr w:type="spellEnd"/>
      <w:r>
        <w:t xml:space="preserve"> upit mogao izvršiti upit nad bazom, prvo je potrebno definirati tipove koje</w:t>
      </w:r>
      <w:r w:rsidR="006144D0">
        <w:t xml:space="preserve"> </w:t>
      </w:r>
      <w:proofErr w:type="spellStart"/>
      <w:r>
        <w:t>GraphQL</w:t>
      </w:r>
      <w:proofErr w:type="spellEnd"/>
      <w:r>
        <w:t xml:space="preserve"> shema sadržava [8].</w:t>
      </w:r>
      <w:r w:rsidR="0015034E">
        <w:t xml:space="preserve"> Ovi tipovi su obične C# klase koje odražavaju tablice iz baze koje želimo otkriti klijentu. U njima se mogu koristiti </w:t>
      </w:r>
      <w:proofErr w:type="spellStart"/>
      <w:r w:rsidR="00D02E94">
        <w:t>Entity</w:t>
      </w:r>
      <w:proofErr w:type="spellEnd"/>
      <w:r w:rsidR="000522F6">
        <w:t xml:space="preserve"> Framework podatkovne anotacije kako bi se olakšao rad s bazom.</w:t>
      </w:r>
      <w:r w:rsidR="001A1AB6">
        <w:t xml:space="preserve"> Nakon definiranja modela podataka, potrebno je isti koristeći </w:t>
      </w:r>
      <w:proofErr w:type="spellStart"/>
      <w:r w:rsidR="001A1AB6">
        <w:t>Entity</w:t>
      </w:r>
      <w:proofErr w:type="spellEnd"/>
      <w:r w:rsidR="001A1AB6">
        <w:t xml:space="preserve"> Framework povezati s bazom podataka </w:t>
      </w:r>
      <w:r w:rsidR="00197095">
        <w:t>koristeći</w:t>
      </w:r>
      <w:r w:rsidR="001A1AB6">
        <w:t xml:space="preserve"> </w:t>
      </w:r>
      <w:proofErr w:type="spellStart"/>
      <w:r w:rsidR="001A1AB6" w:rsidRPr="00D02E94">
        <w:t>DbSet</w:t>
      </w:r>
      <w:proofErr w:type="spellEnd"/>
      <w:r w:rsidR="001A1AB6">
        <w:t xml:space="preserve"> klasu. Kada je to učinjeno, može se prijeći na definiranje </w:t>
      </w:r>
      <w:proofErr w:type="spellStart"/>
      <w:r w:rsidR="001A1AB6">
        <w:t>Query</w:t>
      </w:r>
      <w:proofErr w:type="spellEnd"/>
      <w:r w:rsidR="001A1AB6">
        <w:t xml:space="preserve"> klase. </w:t>
      </w:r>
      <w:proofErr w:type="spellStart"/>
      <w:r w:rsidR="001A1AB6">
        <w:t>Query</w:t>
      </w:r>
      <w:proofErr w:type="spellEnd"/>
      <w:r w:rsidR="001A1AB6">
        <w:t xml:space="preserve"> klasa sadržava metode za dohvaćanje podataka koristeći </w:t>
      </w:r>
      <w:proofErr w:type="spellStart"/>
      <w:r w:rsidR="001A1AB6">
        <w:t>Entity</w:t>
      </w:r>
      <w:proofErr w:type="spellEnd"/>
      <w:r w:rsidR="001A1AB6">
        <w:t xml:space="preserve"> Framework. Ove metode zovu se „</w:t>
      </w:r>
      <w:proofErr w:type="spellStart"/>
      <w:r w:rsidR="001A1AB6" w:rsidRPr="001A1AB6">
        <w:rPr>
          <w:i/>
          <w:iCs/>
        </w:rPr>
        <w:t>GraphQL</w:t>
      </w:r>
      <w:proofErr w:type="spellEnd"/>
      <w:r w:rsidR="001A1AB6" w:rsidRPr="001A1AB6">
        <w:rPr>
          <w:i/>
          <w:iCs/>
        </w:rPr>
        <w:t xml:space="preserve"> </w:t>
      </w:r>
      <w:proofErr w:type="spellStart"/>
      <w:r w:rsidR="001A1AB6" w:rsidRPr="001A1AB6">
        <w:rPr>
          <w:i/>
          <w:iCs/>
        </w:rPr>
        <w:t>resolvers</w:t>
      </w:r>
      <w:proofErr w:type="spellEnd"/>
      <w:r w:rsidR="001A1AB6">
        <w:t xml:space="preserve">“. Bitno je napomenuti da je moguće napisati vlastiti </w:t>
      </w:r>
      <w:proofErr w:type="spellStart"/>
      <w:r w:rsidR="001A1AB6" w:rsidRPr="001A1AB6">
        <w:rPr>
          <w:i/>
          <w:iCs/>
        </w:rPr>
        <w:t>resolver</w:t>
      </w:r>
      <w:proofErr w:type="spellEnd"/>
      <w:r w:rsidR="001A1AB6">
        <w:rPr>
          <w:i/>
          <w:iCs/>
        </w:rPr>
        <w:t xml:space="preserve"> </w:t>
      </w:r>
      <w:r w:rsidR="001A1AB6">
        <w:t xml:space="preserve">bez upotrebe </w:t>
      </w:r>
      <w:proofErr w:type="spellStart"/>
      <w:r w:rsidR="001A1AB6">
        <w:t>Entity</w:t>
      </w:r>
      <w:proofErr w:type="spellEnd"/>
      <w:r w:rsidR="001A1AB6">
        <w:t xml:space="preserve"> Framework</w:t>
      </w:r>
      <w:r w:rsidR="00D02E94">
        <w:t>-</w:t>
      </w:r>
      <w:r w:rsidR="001A1AB6">
        <w:t xml:space="preserve">a, </w:t>
      </w:r>
      <w:r w:rsidR="00F817B0">
        <w:t xml:space="preserve">ali da je taj postupak znatno ubrzan i pojednostavljen korištenjem </w:t>
      </w:r>
      <w:proofErr w:type="spellStart"/>
      <w:r w:rsidR="00F817B0">
        <w:t>Entity</w:t>
      </w:r>
      <w:proofErr w:type="spellEnd"/>
      <w:r w:rsidR="00F817B0">
        <w:t xml:space="preserve"> Framework</w:t>
      </w:r>
      <w:r w:rsidR="00D02E94">
        <w:t>-</w:t>
      </w:r>
      <w:r w:rsidR="00F817B0">
        <w:t>a.</w:t>
      </w:r>
      <w:r w:rsidR="00197095">
        <w:t xml:space="preserve"> Nakon što je </w:t>
      </w:r>
      <w:proofErr w:type="spellStart"/>
      <w:r w:rsidR="00197095">
        <w:t>Query</w:t>
      </w:r>
      <w:proofErr w:type="spellEnd"/>
      <w:r w:rsidR="00197095">
        <w:t xml:space="preserve"> klasa dovršena i registrirana kao usluga u </w:t>
      </w:r>
      <w:proofErr w:type="spellStart"/>
      <w:r w:rsidR="00197095">
        <w:t>Program.cs</w:t>
      </w:r>
      <w:proofErr w:type="spellEnd"/>
      <w:r w:rsidR="00197095">
        <w:t xml:space="preserve"> datoteci, moguće je izvršiti jednostavan </w:t>
      </w:r>
      <w:proofErr w:type="spellStart"/>
      <w:r w:rsidR="00197095">
        <w:t>GraphQL</w:t>
      </w:r>
      <w:proofErr w:type="spellEnd"/>
      <w:r w:rsidR="00197095">
        <w:t xml:space="preserve"> upit.</w:t>
      </w:r>
    </w:p>
    <w:p w14:paraId="33ACD3B1" w14:textId="0841F95B" w:rsidR="00197095" w:rsidRDefault="00197095" w:rsidP="00C11B95"/>
    <w:p w14:paraId="6607D98B" w14:textId="7D674220" w:rsidR="00197095" w:rsidRPr="001A1AB6" w:rsidRDefault="00197095" w:rsidP="004B7FA6">
      <w:pPr>
        <w:pStyle w:val="Podnaslov"/>
        <w:numPr>
          <w:ilvl w:val="1"/>
          <w:numId w:val="7"/>
        </w:numPr>
      </w:pPr>
      <w:bookmarkStart w:id="46" w:name="_Toc106723613"/>
      <w:r>
        <w:t xml:space="preserve">Dodatne mogućnosti </w:t>
      </w:r>
      <w:proofErr w:type="spellStart"/>
      <w:r>
        <w:t>GraphQL</w:t>
      </w:r>
      <w:proofErr w:type="spellEnd"/>
      <w:r>
        <w:t xml:space="preserve"> upita</w:t>
      </w:r>
      <w:bookmarkEnd w:id="46"/>
    </w:p>
    <w:p w14:paraId="0CB0162B" w14:textId="14AD7A51" w:rsidR="00E14591" w:rsidRDefault="00E14591" w:rsidP="00E14591"/>
    <w:p w14:paraId="5E3A23F4" w14:textId="2F2E6ACA" w:rsidR="00197095" w:rsidRDefault="006B1CCE" w:rsidP="00E14591">
      <w:r>
        <w:t xml:space="preserve">Kako bi se omogućilo pisanje kompleksnijih </w:t>
      </w:r>
      <w:proofErr w:type="spellStart"/>
      <w:r>
        <w:t>GraphQL</w:t>
      </w:r>
      <w:proofErr w:type="spellEnd"/>
      <w:r>
        <w:t xml:space="preserve"> upita, Hot</w:t>
      </w:r>
      <w:r w:rsidR="00D02E94">
        <w:t xml:space="preserve"> </w:t>
      </w:r>
      <w:proofErr w:type="spellStart"/>
      <w:r>
        <w:t>Chocolate</w:t>
      </w:r>
      <w:proofErr w:type="spellEnd"/>
      <w:r>
        <w:t xml:space="preserve"> nudi još nekoliko mogućnosti koje korisnik, ovisno o pretpostavljenim potrebama aplikacije, može ili ne mora koristiti. </w:t>
      </w:r>
      <w:r w:rsidR="00B4605B">
        <w:t>Te mogućnosti su paginacija, projekcija, filtriranje, sortiranje.</w:t>
      </w:r>
    </w:p>
    <w:p w14:paraId="53BCE1EF" w14:textId="21876888" w:rsidR="00B4605B" w:rsidRDefault="00B4605B" w:rsidP="00E14591">
      <w:pPr>
        <w:rPr>
          <w:rFonts w:cs="Times New Roman"/>
          <w:szCs w:val="24"/>
        </w:rPr>
      </w:pPr>
      <w:r>
        <w:t xml:space="preserve">Paginacija u ovom kontekstu označava podjelu podataka na „stranice“, kako bi se ubrzalo dohvaćanje podataka i spriječio pad performansi u slučaju dohvata velike količine podataka. </w:t>
      </w:r>
      <w:r w:rsidR="0074259C">
        <w:t>Hot</w:t>
      </w:r>
      <w:r w:rsidR="00D02E94">
        <w:t xml:space="preserve"> </w:t>
      </w:r>
      <w:proofErr w:type="spellStart"/>
      <w:r w:rsidR="0074259C">
        <w:t>Chocolate</w:t>
      </w:r>
      <w:proofErr w:type="spellEnd"/>
      <w:r w:rsidR="0074259C">
        <w:t xml:space="preserve"> programski okvir čini dodavanje i korištenje paginacije u </w:t>
      </w:r>
      <w:proofErr w:type="spellStart"/>
      <w:r w:rsidR="0074259C">
        <w:t>GraphQL</w:t>
      </w:r>
      <w:proofErr w:type="spellEnd"/>
      <w:r w:rsidR="0074259C">
        <w:t>-u iznimno jednostavnim. Naime, sve što je</w:t>
      </w:r>
      <w:r w:rsidR="003D6278">
        <w:t xml:space="preserve"> potrebno</w:t>
      </w:r>
      <w:r w:rsidR="0074259C">
        <w:t xml:space="preserve"> kako bi se mogla koristiti paginacija je dodati </w:t>
      </w:r>
      <w:r w:rsidR="003D6278" w:rsidRPr="007701CA">
        <w:rPr>
          <w:rFonts w:ascii="Consolas" w:hAnsi="Consolas" w:cs="Courier New"/>
          <w:szCs w:val="24"/>
        </w:rPr>
        <w:t>[</w:t>
      </w:r>
      <w:proofErr w:type="spellStart"/>
      <w:r w:rsidR="003D6278" w:rsidRPr="007701CA">
        <w:rPr>
          <w:rFonts w:ascii="Consolas" w:hAnsi="Consolas" w:cs="Courier New"/>
          <w:szCs w:val="24"/>
        </w:rPr>
        <w:t>UsePaging</w:t>
      </w:r>
      <w:proofErr w:type="spellEnd"/>
      <w:r w:rsidR="003D6278" w:rsidRPr="007701CA">
        <w:rPr>
          <w:rFonts w:ascii="Consolas" w:hAnsi="Consolas" w:cs="Courier New"/>
          <w:szCs w:val="24"/>
        </w:rPr>
        <w:t>]</w:t>
      </w:r>
      <w:r w:rsidR="003D6278">
        <w:t xml:space="preserve"> anotaciju iznad metode </w:t>
      </w:r>
      <w:proofErr w:type="spellStart"/>
      <w:r w:rsidR="003D6278">
        <w:t>Query</w:t>
      </w:r>
      <w:proofErr w:type="spellEnd"/>
      <w:r w:rsidR="003D6278">
        <w:t xml:space="preserve"> klase na kojoj želimo vršiti paginaciju.</w:t>
      </w:r>
      <w:r w:rsidR="00736A4A">
        <w:t xml:space="preserve"> Nakon što je omogućena paginacija na upitu, upit više neće direktno vraćati listu zapisa, nego će vratiti tzv. </w:t>
      </w:r>
      <w:proofErr w:type="spellStart"/>
      <w:r w:rsidR="00736A4A" w:rsidRPr="00736A4A">
        <w:rPr>
          <w:i/>
          <w:iCs/>
        </w:rPr>
        <w:t>Connection</w:t>
      </w:r>
      <w:proofErr w:type="spellEnd"/>
      <w:r w:rsidR="00736A4A">
        <w:rPr>
          <w:i/>
          <w:iCs/>
        </w:rPr>
        <w:t xml:space="preserve">. </w:t>
      </w:r>
      <w:r w:rsidR="00736A4A">
        <w:t xml:space="preserve">Tip </w:t>
      </w:r>
      <w:proofErr w:type="spellStart"/>
      <w:r w:rsidR="00736A4A" w:rsidRPr="00736A4A">
        <w:rPr>
          <w:i/>
          <w:iCs/>
        </w:rPr>
        <w:t>Connection</w:t>
      </w:r>
      <w:proofErr w:type="spellEnd"/>
      <w:r w:rsidR="00736A4A">
        <w:rPr>
          <w:i/>
          <w:iCs/>
        </w:rPr>
        <w:t xml:space="preserve"> </w:t>
      </w:r>
      <w:r w:rsidR="00736A4A">
        <w:t xml:space="preserve">sadrži tipove </w:t>
      </w:r>
      <w:proofErr w:type="spellStart"/>
      <w:r w:rsidR="00736A4A" w:rsidRPr="00736A4A">
        <w:rPr>
          <w:i/>
          <w:iCs/>
        </w:rPr>
        <w:t>edges</w:t>
      </w:r>
      <w:proofErr w:type="spellEnd"/>
      <w:r w:rsidR="00E84806">
        <w:t xml:space="preserve"> </w:t>
      </w:r>
      <w:r w:rsidR="00736A4A" w:rsidRPr="00E84806">
        <w:t>i</w:t>
      </w:r>
      <w:r w:rsidR="00736A4A">
        <w:t xml:space="preserve"> </w:t>
      </w:r>
      <w:proofErr w:type="spellStart"/>
      <w:r w:rsidR="00736A4A" w:rsidRPr="00736A4A">
        <w:rPr>
          <w:i/>
          <w:iCs/>
        </w:rPr>
        <w:t>pageInfo</w:t>
      </w:r>
      <w:proofErr w:type="spellEnd"/>
      <w:r w:rsidR="00736A4A">
        <w:rPr>
          <w:i/>
          <w:iCs/>
        </w:rPr>
        <w:t xml:space="preserve">. </w:t>
      </w:r>
      <w:r w:rsidR="00736A4A">
        <w:t xml:space="preserve">Tip </w:t>
      </w:r>
      <w:proofErr w:type="spellStart"/>
      <w:r w:rsidR="00E84806" w:rsidRPr="00DB6131">
        <w:rPr>
          <w:i/>
          <w:iCs/>
        </w:rPr>
        <w:t>edges</w:t>
      </w:r>
      <w:proofErr w:type="spellEnd"/>
      <w:r w:rsidR="00E84806">
        <w:t xml:space="preserve"> sadrži listu čvorova (eng. </w:t>
      </w:r>
      <w:proofErr w:type="spellStart"/>
      <w:r w:rsidR="00E84806" w:rsidRPr="00E84806">
        <w:rPr>
          <w:i/>
          <w:iCs/>
        </w:rPr>
        <w:t>nodes</w:t>
      </w:r>
      <w:proofErr w:type="spellEnd"/>
      <w:r w:rsidR="00E84806">
        <w:t>)</w:t>
      </w:r>
      <w:r w:rsidR="00D6440F">
        <w:t xml:space="preserve"> koji sadržavaju tražene podatke</w:t>
      </w:r>
      <w:r w:rsidR="00736A4A">
        <w:t xml:space="preserve"> </w:t>
      </w:r>
      <w:r w:rsidR="00E84806">
        <w:t xml:space="preserve">i </w:t>
      </w:r>
      <w:proofErr w:type="spellStart"/>
      <w:r w:rsidR="00E84806">
        <w:rPr>
          <w:i/>
          <w:iCs/>
        </w:rPr>
        <w:t>cursor</w:t>
      </w:r>
      <w:proofErr w:type="spellEnd"/>
      <w:r w:rsidR="00E84806">
        <w:t xml:space="preserve">. </w:t>
      </w:r>
      <w:proofErr w:type="spellStart"/>
      <w:r w:rsidR="00D6440F" w:rsidRPr="00D6440F">
        <w:rPr>
          <w:i/>
          <w:iCs/>
        </w:rPr>
        <w:t>PageInfo</w:t>
      </w:r>
      <w:proofErr w:type="spellEnd"/>
      <w:r w:rsidR="00D6440F">
        <w:rPr>
          <w:i/>
          <w:iCs/>
        </w:rPr>
        <w:t xml:space="preserve"> </w:t>
      </w:r>
      <w:r w:rsidR="00D6440F">
        <w:t>sadrži informacije koje omogućavaju korisniku da vidi postoji li još stranica, te sadrži kursore za njihovo dohvaćanje</w:t>
      </w:r>
      <w:r w:rsidR="00DB6131">
        <w:t xml:space="preserve"> [9]</w:t>
      </w:r>
      <w:r w:rsidR="00D6440F">
        <w:t>.</w:t>
      </w:r>
      <w:r w:rsidR="00627C7D">
        <w:t xml:space="preserve"> Paginacija u Hot</w:t>
      </w:r>
      <w:r w:rsidR="00D02E94">
        <w:t xml:space="preserve"> </w:t>
      </w:r>
      <w:proofErr w:type="spellStart"/>
      <w:r w:rsidR="00627C7D">
        <w:t>Chocolate</w:t>
      </w:r>
      <w:proofErr w:type="spellEnd"/>
      <w:r w:rsidR="00627C7D">
        <w:t xml:space="preserve">-u također sadrži neke dodatne mogućnosti. Moguće je podesiti maksimalnu količinu podataka koja se može dohvatiti </w:t>
      </w:r>
      <w:r w:rsidR="008D0C4F">
        <w:t xml:space="preserve">u jednom pozivu koristeći </w:t>
      </w:r>
      <w:proofErr w:type="spellStart"/>
      <w:r w:rsidR="008D0C4F" w:rsidRPr="007701CA">
        <w:rPr>
          <w:rFonts w:ascii="Consolas" w:hAnsi="Consolas" w:cs="Courier New"/>
          <w:szCs w:val="24"/>
        </w:rPr>
        <w:lastRenderedPageBreak/>
        <w:t>MaxPageSize</w:t>
      </w:r>
      <w:proofErr w:type="spellEnd"/>
      <w:r w:rsidR="008D0C4F">
        <w:rPr>
          <w:rFonts w:ascii="Courier New" w:hAnsi="Courier New" w:cs="Courier New"/>
          <w:sz w:val="22"/>
        </w:rPr>
        <w:t xml:space="preserve"> </w:t>
      </w:r>
      <w:r w:rsidR="008D0C4F">
        <w:rPr>
          <w:rFonts w:cs="Times New Roman"/>
          <w:szCs w:val="24"/>
        </w:rPr>
        <w:t>svojstvo. Također se može odrediti zadana količina podataka koja će se dohvatiti ako se u upitu ne navede ek</w:t>
      </w:r>
      <w:r w:rsidR="00D02E94">
        <w:rPr>
          <w:rFonts w:cs="Times New Roman"/>
          <w:szCs w:val="24"/>
        </w:rPr>
        <w:t>s</w:t>
      </w:r>
      <w:r w:rsidR="008D0C4F">
        <w:rPr>
          <w:rFonts w:cs="Times New Roman"/>
          <w:szCs w:val="24"/>
        </w:rPr>
        <w:t xml:space="preserve">plicitno količina traženih podataka sa </w:t>
      </w:r>
      <w:proofErr w:type="spellStart"/>
      <w:r w:rsidR="008D0C4F" w:rsidRPr="007701CA">
        <w:rPr>
          <w:rFonts w:ascii="Consolas" w:hAnsi="Consolas" w:cs="Times New Roman"/>
          <w:szCs w:val="24"/>
        </w:rPr>
        <w:t>DefaultPageSize</w:t>
      </w:r>
      <w:proofErr w:type="spellEnd"/>
      <w:r w:rsidR="008D0C4F">
        <w:rPr>
          <w:rFonts w:cs="Times New Roman"/>
          <w:szCs w:val="24"/>
        </w:rPr>
        <w:t xml:space="preserve"> svojstvom. Paginacijom je također moguće dohvatiti cjelokupan broj podataka koje je moguće dohvatiti. Sve ove postavke mogu se postaviti na globalnoj razini ili samo za određeno polje.</w:t>
      </w:r>
    </w:p>
    <w:p w14:paraId="7DB43779" w14:textId="26CC492E" w:rsidR="00B45F4C" w:rsidRDefault="00F11729" w:rsidP="00B25AD4">
      <w:pPr>
        <w:rPr>
          <w:rStyle w:val="OdlomakkodaChar"/>
          <w:rFonts w:ascii="Times New Roman" w:hAnsi="Times New Roman" w:cs="Times New Roman"/>
          <w:sz w:val="24"/>
          <w:szCs w:val="24"/>
        </w:rPr>
      </w:pPr>
      <w:r>
        <w:t xml:space="preserve">Projekcija u kontekstu </w:t>
      </w:r>
      <w:proofErr w:type="spellStart"/>
      <w:r>
        <w:t>GraphQL</w:t>
      </w:r>
      <w:proofErr w:type="spellEnd"/>
      <w:r>
        <w:t xml:space="preserve">-a se odnosi na spajanje tj. dohvaćanje podataka iz dvije ili više tablica baze podataka istovremeno. </w:t>
      </w:r>
      <w:r w:rsidR="00B25AD4">
        <w:t xml:space="preserve">Projekcije su dio </w:t>
      </w:r>
      <w:proofErr w:type="spellStart"/>
      <w:r w:rsidR="00B25AD4" w:rsidRPr="00B25AD4">
        <w:t>HotChocolate.Data</w:t>
      </w:r>
      <w:proofErr w:type="spellEnd"/>
      <w:r w:rsidR="00B25AD4">
        <w:t xml:space="preserve"> </w:t>
      </w:r>
      <w:proofErr w:type="spellStart"/>
      <w:r w:rsidR="00B25AD4">
        <w:t>NuGet</w:t>
      </w:r>
      <w:proofErr w:type="spellEnd"/>
      <w:r w:rsidR="00B25AD4">
        <w:t xml:space="preserve"> paketa, te se on mora preuzeti kako bi se mogle koristiti. Potrebno je i registrirati korištenje projekcija u konfiguraciji sheme koristeći direktivu </w:t>
      </w:r>
      <w:r w:rsidR="00B25AD4" w:rsidRPr="007701CA">
        <w:rPr>
          <w:rStyle w:val="OdlomakkodaChar"/>
          <w:rFonts w:ascii="Consolas" w:hAnsi="Consolas"/>
          <w:sz w:val="24"/>
          <w:szCs w:val="24"/>
        </w:rPr>
        <w:t>.</w:t>
      </w:r>
      <w:proofErr w:type="spellStart"/>
      <w:r w:rsidR="00B25AD4" w:rsidRPr="007701CA">
        <w:rPr>
          <w:rStyle w:val="OdlomakkodaChar"/>
          <w:rFonts w:ascii="Consolas" w:hAnsi="Consolas"/>
          <w:sz w:val="24"/>
          <w:szCs w:val="24"/>
        </w:rPr>
        <w:t>AddProjections</w:t>
      </w:r>
      <w:proofErr w:type="spellEnd"/>
      <w:r w:rsidR="00B25AD4" w:rsidRPr="007701CA">
        <w:rPr>
          <w:rStyle w:val="OdlomakkodaChar"/>
          <w:rFonts w:ascii="Consolas" w:hAnsi="Consolas"/>
          <w:sz w:val="24"/>
          <w:szCs w:val="24"/>
        </w:rPr>
        <w:t>()</w:t>
      </w:r>
      <w:r w:rsidR="00B25AD4">
        <w:rPr>
          <w:rStyle w:val="OdlomakkodaChar"/>
        </w:rPr>
        <w:t>.</w:t>
      </w:r>
      <w:r w:rsidR="00B25AD4">
        <w:t>Nakon toga omogućeno je korištenje</w:t>
      </w:r>
      <w:r w:rsidR="006213E3">
        <w:t xml:space="preserve"> </w:t>
      </w:r>
      <w:r w:rsidR="00B25AD4" w:rsidRPr="007701CA">
        <w:rPr>
          <w:rFonts w:ascii="Consolas" w:hAnsi="Consolas" w:cs="Courier New"/>
          <w:szCs w:val="24"/>
        </w:rPr>
        <w:t>[</w:t>
      </w:r>
      <w:proofErr w:type="spellStart"/>
      <w:r w:rsidR="00B25AD4" w:rsidRPr="007701CA">
        <w:rPr>
          <w:rFonts w:ascii="Consolas" w:hAnsi="Consolas" w:cs="Courier New"/>
          <w:szCs w:val="24"/>
        </w:rPr>
        <w:t>UseProjection</w:t>
      </w:r>
      <w:proofErr w:type="spellEnd"/>
      <w:r w:rsidR="00B25AD4" w:rsidRPr="007701CA">
        <w:rPr>
          <w:rFonts w:ascii="Consolas" w:hAnsi="Consolas" w:cs="Courier New"/>
          <w:szCs w:val="24"/>
        </w:rPr>
        <w:t>]</w:t>
      </w:r>
      <w:r w:rsidR="006213E3">
        <w:rPr>
          <w:rFonts w:ascii="Courier New" w:hAnsi="Courier New" w:cs="Courier New"/>
          <w:sz w:val="22"/>
        </w:rPr>
        <w:t xml:space="preserve"> </w:t>
      </w:r>
      <w:r w:rsidR="00B25AD4">
        <w:rPr>
          <w:rStyle w:val="OdlomakkodaChar"/>
          <w:rFonts w:ascii="Times New Roman" w:hAnsi="Times New Roman" w:cs="Times New Roman"/>
          <w:sz w:val="24"/>
          <w:szCs w:val="24"/>
        </w:rPr>
        <w:t>anotacije.</w:t>
      </w:r>
      <w:r w:rsidR="009127FA">
        <w:rPr>
          <w:rStyle w:val="OdlomakkodaChar"/>
          <w:rFonts w:ascii="Times New Roman" w:hAnsi="Times New Roman" w:cs="Times New Roman"/>
          <w:sz w:val="24"/>
          <w:szCs w:val="24"/>
        </w:rPr>
        <w:t xml:space="preserve"> Također je moguće koristiti </w:t>
      </w:r>
      <w:r w:rsidR="009127FA" w:rsidRPr="007701CA">
        <w:rPr>
          <w:rStyle w:val="OdlomakkodaChar"/>
          <w:rFonts w:ascii="Consolas" w:hAnsi="Consolas" w:cs="Courier New"/>
          <w:sz w:val="24"/>
          <w:szCs w:val="24"/>
        </w:rPr>
        <w:t>[</w:t>
      </w:r>
      <w:proofErr w:type="spellStart"/>
      <w:r w:rsidR="009127FA" w:rsidRPr="007701CA">
        <w:rPr>
          <w:rStyle w:val="OdlomakkodaChar"/>
          <w:rFonts w:ascii="Consolas" w:hAnsi="Consolas" w:cs="Courier New"/>
          <w:sz w:val="24"/>
          <w:szCs w:val="24"/>
        </w:rPr>
        <w:t>UseFirstOrDefault</w:t>
      </w:r>
      <w:proofErr w:type="spellEnd"/>
      <w:r w:rsidR="009127FA" w:rsidRPr="007701CA">
        <w:rPr>
          <w:rStyle w:val="OdlomakkodaChar"/>
          <w:rFonts w:ascii="Consolas" w:hAnsi="Consolas" w:cs="Courier New"/>
          <w:sz w:val="24"/>
          <w:szCs w:val="24"/>
        </w:rPr>
        <w:t>]</w:t>
      </w:r>
      <w:r w:rsidR="009127FA">
        <w:rPr>
          <w:rStyle w:val="OdlomakkodaChar"/>
          <w:rFonts w:cs="Courier New"/>
          <w:sz w:val="22"/>
          <w:szCs w:val="22"/>
        </w:rPr>
        <w:t xml:space="preserve"> </w:t>
      </w:r>
      <w:r w:rsidR="009127FA">
        <w:rPr>
          <w:rStyle w:val="OdlomakkodaChar"/>
          <w:rFonts w:ascii="Times New Roman" w:hAnsi="Times New Roman" w:cs="Times New Roman"/>
          <w:sz w:val="24"/>
          <w:szCs w:val="24"/>
        </w:rPr>
        <w:t>anotaciju u slučaju potrebe da se rezultat upita ograniči na samo jedan rezultat. Projekciju je moguće koristiti s paginacijom, filtriranje i sortiranje, ali bitno je naglasiti da se anotacije koje naznačuju korištenje ovih funkcionalnosti moraju postaviti točno određenim redoslijedom. [10]</w:t>
      </w:r>
    </w:p>
    <w:p w14:paraId="06203E16" w14:textId="77777777" w:rsidR="002A03B0" w:rsidRDefault="002A03B0" w:rsidP="00B25AD4">
      <w:pPr>
        <w:rPr>
          <w:rStyle w:val="OdlomakkodaChar"/>
          <w:rFonts w:ascii="Times New Roman" w:hAnsi="Times New Roman" w:cs="Times New Roman"/>
          <w:sz w:val="24"/>
          <w:szCs w:val="24"/>
        </w:rPr>
      </w:pPr>
    </w:p>
    <w:p w14:paraId="41BC3EAC" w14:textId="77777777" w:rsidR="00BD7CC1" w:rsidRPr="003364BA" w:rsidRDefault="00BD7CC1" w:rsidP="00BD7CC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b/>
          <w:bCs/>
          <w:color w:val="000080"/>
          <w:sz w:val="20"/>
          <w:szCs w:val="20"/>
          <w:highlight w:val="white"/>
          <w:lang w:val="en-GB"/>
        </w:rPr>
        <w:t>[</w:t>
      </w:r>
      <w:proofErr w:type="spellStart"/>
      <w:proofErr w:type="gramStart"/>
      <w:r w:rsidRPr="003364BA">
        <w:rPr>
          <w:rFonts w:ascii="Consolas" w:hAnsi="Consolas" w:cs="Courier New"/>
          <w:color w:val="000000"/>
          <w:sz w:val="20"/>
          <w:szCs w:val="20"/>
          <w:highlight w:val="white"/>
          <w:lang w:val="en-GB"/>
        </w:rPr>
        <w:t>UsePaging</w:t>
      </w:r>
      <w:proofErr w:type="spellEnd"/>
      <w:r w:rsidRPr="003364BA">
        <w:rPr>
          <w:rFonts w:ascii="Consolas" w:hAnsi="Consolas" w:cs="Courier New"/>
          <w:b/>
          <w:bCs/>
          <w:color w:val="000080"/>
          <w:sz w:val="20"/>
          <w:szCs w:val="20"/>
          <w:highlight w:val="white"/>
          <w:lang w:val="en-GB"/>
        </w:rPr>
        <w:t>(</w:t>
      </w:r>
      <w:proofErr w:type="spellStart"/>
      <w:proofErr w:type="gramEnd"/>
      <w:r w:rsidRPr="003364BA">
        <w:rPr>
          <w:rFonts w:ascii="Consolas" w:hAnsi="Consolas" w:cs="Courier New"/>
          <w:color w:val="000000"/>
          <w:sz w:val="20"/>
          <w:szCs w:val="20"/>
          <w:highlight w:val="white"/>
          <w:lang w:val="en-GB"/>
        </w:rPr>
        <w:t>MaxPageSize</w:t>
      </w:r>
      <w:proofErr w:type="spellEnd"/>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r w:rsidRPr="003364BA">
        <w:rPr>
          <w:rFonts w:ascii="Consolas" w:hAnsi="Consolas" w:cs="Courier New"/>
          <w:color w:val="FF8000"/>
          <w:sz w:val="20"/>
          <w:szCs w:val="20"/>
          <w:highlight w:val="white"/>
          <w:lang w:val="en-GB"/>
        </w:rPr>
        <w:t>1001</w:t>
      </w:r>
      <w:r w:rsidRPr="003364BA">
        <w:rPr>
          <w:rFonts w:ascii="Consolas" w:hAnsi="Consolas" w:cs="Courier New"/>
          <w:b/>
          <w:bCs/>
          <w:color w:val="000080"/>
          <w:sz w:val="20"/>
          <w:szCs w:val="20"/>
          <w:highlight w:val="white"/>
          <w:lang w:val="en-GB"/>
        </w:rPr>
        <w:t>)]</w:t>
      </w:r>
    </w:p>
    <w:p w14:paraId="6DBD1DEE" w14:textId="77777777" w:rsidR="00BD7CC1" w:rsidRPr="003364BA" w:rsidRDefault="00BD7CC1" w:rsidP="00BD7CC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proofErr w:type="spellStart"/>
      <w:r w:rsidRPr="003364BA">
        <w:rPr>
          <w:rFonts w:ascii="Consolas" w:hAnsi="Consolas" w:cs="Courier New"/>
          <w:color w:val="000000"/>
          <w:sz w:val="20"/>
          <w:szCs w:val="20"/>
          <w:highlight w:val="white"/>
          <w:lang w:val="en-GB"/>
        </w:rPr>
        <w:t>UseProjection</w:t>
      </w:r>
      <w:proofErr w:type="spellEnd"/>
      <w:r w:rsidRPr="003364BA">
        <w:rPr>
          <w:rFonts w:ascii="Consolas" w:hAnsi="Consolas" w:cs="Courier New"/>
          <w:b/>
          <w:bCs/>
          <w:color w:val="000080"/>
          <w:sz w:val="20"/>
          <w:szCs w:val="20"/>
          <w:highlight w:val="white"/>
          <w:lang w:val="en-GB"/>
        </w:rPr>
        <w:t>]</w:t>
      </w:r>
    </w:p>
    <w:p w14:paraId="0B321E50" w14:textId="77777777" w:rsidR="00BD7CC1" w:rsidRPr="003364BA" w:rsidRDefault="00BD7CC1" w:rsidP="00BD7CC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proofErr w:type="spellStart"/>
      <w:r w:rsidRPr="003364BA">
        <w:rPr>
          <w:rFonts w:ascii="Consolas" w:hAnsi="Consolas" w:cs="Courier New"/>
          <w:color w:val="000000"/>
          <w:sz w:val="20"/>
          <w:szCs w:val="20"/>
          <w:highlight w:val="white"/>
          <w:lang w:val="en-GB"/>
        </w:rPr>
        <w:t>UseFiltering</w:t>
      </w:r>
      <w:proofErr w:type="spellEnd"/>
      <w:r w:rsidRPr="003364BA">
        <w:rPr>
          <w:rFonts w:ascii="Consolas" w:hAnsi="Consolas" w:cs="Courier New"/>
          <w:b/>
          <w:bCs/>
          <w:color w:val="000080"/>
          <w:sz w:val="20"/>
          <w:szCs w:val="20"/>
          <w:highlight w:val="white"/>
          <w:lang w:val="en-GB"/>
        </w:rPr>
        <w:t>]</w:t>
      </w:r>
    </w:p>
    <w:p w14:paraId="1CC19771" w14:textId="77777777" w:rsidR="00BD7CC1" w:rsidRPr="003364BA" w:rsidRDefault="00BD7CC1" w:rsidP="00BD7CC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proofErr w:type="spellStart"/>
      <w:r w:rsidRPr="003364BA">
        <w:rPr>
          <w:rFonts w:ascii="Consolas" w:hAnsi="Consolas" w:cs="Courier New"/>
          <w:color w:val="000000"/>
          <w:sz w:val="20"/>
          <w:szCs w:val="20"/>
          <w:highlight w:val="white"/>
          <w:lang w:val="en-GB"/>
        </w:rPr>
        <w:t>UseSorting</w:t>
      </w:r>
      <w:proofErr w:type="spellEnd"/>
      <w:r w:rsidRPr="003364BA">
        <w:rPr>
          <w:rFonts w:ascii="Consolas" w:hAnsi="Consolas" w:cs="Courier New"/>
          <w:b/>
          <w:bCs/>
          <w:color w:val="000080"/>
          <w:sz w:val="20"/>
          <w:szCs w:val="20"/>
          <w:highlight w:val="white"/>
          <w:lang w:val="en-GB"/>
        </w:rPr>
        <w:t>]</w:t>
      </w:r>
    </w:p>
    <w:p w14:paraId="49DB7C41" w14:textId="77777777" w:rsidR="00BD7CC1" w:rsidRPr="003364BA" w:rsidRDefault="00BD7CC1" w:rsidP="00BD7CC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FF"/>
          <w:sz w:val="20"/>
          <w:szCs w:val="20"/>
          <w:highlight w:val="white"/>
          <w:lang w:val="en-GB"/>
        </w:rPr>
        <w:t>public</w:t>
      </w: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IQueryable</w:t>
      </w:r>
      <w:proofErr w:type="spellEnd"/>
      <w:r w:rsidRPr="003364BA">
        <w:rPr>
          <w:rFonts w:ascii="Consolas" w:hAnsi="Consolas" w:cs="Courier New"/>
          <w:b/>
          <w:bCs/>
          <w:color w:val="000080"/>
          <w:sz w:val="20"/>
          <w:szCs w:val="20"/>
          <w:highlight w:val="white"/>
          <w:lang w:val="en-GB"/>
        </w:rPr>
        <w:t>&lt;</w:t>
      </w:r>
      <w:r w:rsidRPr="003364BA">
        <w:rPr>
          <w:rFonts w:ascii="Consolas" w:hAnsi="Consolas" w:cs="Courier New"/>
          <w:color w:val="000000"/>
          <w:sz w:val="20"/>
          <w:szCs w:val="20"/>
          <w:highlight w:val="white"/>
          <w:lang w:val="en-GB"/>
        </w:rPr>
        <w:t>Book</w:t>
      </w:r>
      <w:r w:rsidRPr="003364BA">
        <w:rPr>
          <w:rFonts w:ascii="Consolas" w:hAnsi="Consolas" w:cs="Courier New"/>
          <w:b/>
          <w:bCs/>
          <w:color w:val="000080"/>
          <w:sz w:val="20"/>
          <w:szCs w:val="20"/>
          <w:highlight w:val="white"/>
          <w:lang w:val="en-GB"/>
        </w:rPr>
        <w:t>&gt;</w:t>
      </w: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GetBook</w:t>
      </w:r>
      <w:proofErr w:type="spellEnd"/>
      <w:r w:rsidRPr="003364BA">
        <w:rPr>
          <w:rFonts w:ascii="Consolas" w:hAnsi="Consolas" w:cs="Courier New"/>
          <w:b/>
          <w:bCs/>
          <w:color w:val="000080"/>
          <w:sz w:val="20"/>
          <w:szCs w:val="20"/>
          <w:highlight w:val="white"/>
          <w:lang w:val="en-GB"/>
        </w:rPr>
        <w:t>([</w:t>
      </w:r>
      <w:proofErr w:type="spellStart"/>
      <w:r w:rsidRPr="003364BA">
        <w:rPr>
          <w:rFonts w:ascii="Consolas" w:hAnsi="Consolas" w:cs="Courier New"/>
          <w:color w:val="000000"/>
          <w:sz w:val="20"/>
          <w:szCs w:val="20"/>
          <w:highlight w:val="white"/>
          <w:lang w:val="en-GB"/>
        </w:rPr>
        <w:t>ScopedService</w:t>
      </w:r>
      <w:proofErr w:type="spellEnd"/>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LibraryContext</w:t>
      </w:r>
      <w:proofErr w:type="spellEnd"/>
      <w:r w:rsidRPr="003364BA">
        <w:rPr>
          <w:rFonts w:ascii="Consolas" w:hAnsi="Consolas" w:cs="Courier New"/>
          <w:color w:val="000000"/>
          <w:sz w:val="20"/>
          <w:szCs w:val="20"/>
          <w:highlight w:val="white"/>
          <w:lang w:val="en-GB"/>
        </w:rPr>
        <w:t xml:space="preserve"> context</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p>
    <w:p w14:paraId="043A97EB" w14:textId="77777777" w:rsidR="00BD7CC1" w:rsidRPr="003364BA" w:rsidRDefault="00BD7CC1" w:rsidP="00BD7CC1">
      <w:pPr>
        <w:autoSpaceDE w:val="0"/>
        <w:autoSpaceDN w:val="0"/>
        <w:adjustRightInd w:val="0"/>
        <w:spacing w:after="0" w:line="240" w:lineRule="auto"/>
        <w:jc w:val="left"/>
        <w:rPr>
          <w:rFonts w:ascii="Consolas" w:hAnsi="Consolas" w:cs="Courier New"/>
          <w:color w:val="000000"/>
          <w:sz w:val="20"/>
          <w:szCs w:val="20"/>
          <w:highlight w:val="white"/>
          <w:lang w:val="en-GB"/>
        </w:rPr>
      </w:pPr>
    </w:p>
    <w:p w14:paraId="56E2BEBA" w14:textId="77777777" w:rsidR="00BD7CC1" w:rsidRPr="003364BA" w:rsidRDefault="00BD7CC1" w:rsidP="00BD7CC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FF"/>
          <w:sz w:val="20"/>
          <w:szCs w:val="20"/>
          <w:highlight w:val="white"/>
          <w:lang w:val="en-GB"/>
        </w:rPr>
        <w:t>return</w:t>
      </w:r>
      <w:r w:rsidRPr="003364BA">
        <w:rPr>
          <w:rFonts w:ascii="Consolas" w:hAnsi="Consolas" w:cs="Courier New"/>
          <w:color w:val="000000"/>
          <w:sz w:val="20"/>
          <w:szCs w:val="20"/>
          <w:highlight w:val="white"/>
          <w:lang w:val="en-GB"/>
        </w:rPr>
        <w:t xml:space="preserve"> </w:t>
      </w:r>
      <w:proofErr w:type="spellStart"/>
      <w:proofErr w:type="gramStart"/>
      <w:r w:rsidRPr="003364BA">
        <w:rPr>
          <w:rFonts w:ascii="Consolas" w:hAnsi="Consolas" w:cs="Courier New"/>
          <w:color w:val="000000"/>
          <w:sz w:val="20"/>
          <w:szCs w:val="20"/>
          <w:highlight w:val="white"/>
          <w:lang w:val="en-GB"/>
        </w:rPr>
        <w:t>context</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Books</w:t>
      </w:r>
      <w:proofErr w:type="spellEnd"/>
      <w:proofErr w:type="gramEnd"/>
      <w:r w:rsidRPr="003364BA">
        <w:rPr>
          <w:rFonts w:ascii="Consolas" w:hAnsi="Consolas" w:cs="Courier New"/>
          <w:b/>
          <w:bCs/>
          <w:color w:val="000080"/>
          <w:sz w:val="20"/>
          <w:szCs w:val="20"/>
          <w:highlight w:val="white"/>
          <w:lang w:val="en-GB"/>
        </w:rPr>
        <w:t>;</w:t>
      </w:r>
    </w:p>
    <w:p w14:paraId="53BBD3CA" w14:textId="77777777" w:rsidR="00BD7CC1" w:rsidRPr="003364BA" w:rsidRDefault="00BD7CC1" w:rsidP="00BD7CC1">
      <w:pPr>
        <w:autoSpaceDE w:val="0"/>
        <w:autoSpaceDN w:val="0"/>
        <w:adjustRightInd w:val="0"/>
        <w:spacing w:after="0" w:line="240" w:lineRule="auto"/>
        <w:jc w:val="left"/>
        <w:rPr>
          <w:rFonts w:ascii="Consolas" w:hAnsi="Consolas" w:cs="Courier New"/>
          <w:color w:val="000000"/>
          <w:sz w:val="20"/>
          <w:szCs w:val="20"/>
          <w:highlight w:val="white"/>
          <w:lang w:val="en-GB"/>
        </w:rPr>
      </w:pPr>
    </w:p>
    <w:p w14:paraId="37BEE1BF" w14:textId="0888CE07" w:rsidR="006213E3" w:rsidRDefault="00BD7CC1" w:rsidP="003364BA">
      <w:pPr>
        <w:keepNext/>
      </w:pP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p>
    <w:p w14:paraId="515BA656" w14:textId="5E067B41" w:rsidR="006213E3" w:rsidRDefault="00C8030A" w:rsidP="003364BA">
      <w:pPr>
        <w:pStyle w:val="Opisslike"/>
        <w:jc w:val="center"/>
        <w:rPr>
          <w:rStyle w:val="OdlomakkodaChar"/>
          <w:rFonts w:ascii="Times New Roman" w:hAnsi="Times New Roman" w:cs="Times New Roman"/>
          <w:i w:val="0"/>
          <w:iCs w:val="0"/>
          <w:color w:val="auto"/>
          <w:sz w:val="24"/>
          <w:szCs w:val="24"/>
        </w:rPr>
      </w:pPr>
      <w:r w:rsidRPr="00C8030A">
        <w:rPr>
          <w:noProof/>
        </w:rPr>
        <w:t>Isječak koda 1</w:t>
      </w:r>
      <w:r w:rsidR="00516663">
        <w:rPr>
          <w:noProof/>
        </w:rPr>
        <w:t>1</w:t>
      </w:r>
      <w:r w:rsidR="00BD7CC1">
        <w:rPr>
          <w:noProof/>
        </w:rPr>
        <w:t>.</w:t>
      </w:r>
      <w:r w:rsidR="006213E3">
        <w:t xml:space="preserve"> Nužan redoslijed anotacija na metodi koja koristi paginaciju, projekciju, filtriranje i sortiranje. [Autorski rad]</w:t>
      </w:r>
    </w:p>
    <w:p w14:paraId="08CF4EC1" w14:textId="77777777" w:rsidR="006213E3" w:rsidRPr="009127FA" w:rsidRDefault="006213E3" w:rsidP="00B25AD4">
      <w:pPr>
        <w:rPr>
          <w:rFonts w:cs="Times New Roman"/>
          <w:szCs w:val="24"/>
        </w:rPr>
      </w:pPr>
    </w:p>
    <w:p w14:paraId="58B25E8C" w14:textId="5AF27DA5" w:rsidR="00CB623E" w:rsidRDefault="0094694D" w:rsidP="00CB623E">
      <w:pPr>
        <w:pStyle w:val="Tablicaslika"/>
        <w:widowControl w:val="0"/>
        <w:rPr>
          <w:rFonts w:cs="Times New Roman"/>
          <w:szCs w:val="24"/>
        </w:rPr>
      </w:pPr>
      <w:r>
        <w:rPr>
          <w:rFonts w:cs="Times New Roman"/>
          <w:szCs w:val="24"/>
        </w:rPr>
        <w:t>Kako bi se omogućilo filtriranje u Hot</w:t>
      </w:r>
      <w:r w:rsidR="00D02E94">
        <w:rPr>
          <w:rFonts w:cs="Times New Roman"/>
          <w:szCs w:val="24"/>
        </w:rPr>
        <w:t xml:space="preserve"> </w:t>
      </w:r>
      <w:proofErr w:type="spellStart"/>
      <w:r>
        <w:rPr>
          <w:rFonts w:cs="Times New Roman"/>
          <w:szCs w:val="24"/>
        </w:rPr>
        <w:t>Chocolate</w:t>
      </w:r>
      <w:proofErr w:type="spellEnd"/>
      <w:r>
        <w:rPr>
          <w:rFonts w:cs="Times New Roman"/>
          <w:szCs w:val="24"/>
        </w:rPr>
        <w:t xml:space="preserve">-u, potrebno je prvo preuzeti </w:t>
      </w:r>
      <w:bookmarkStart w:id="47" w:name="_Hlk105005309"/>
      <w:proofErr w:type="spellStart"/>
      <w:r w:rsidRPr="00B25AD4">
        <w:rPr>
          <w:rFonts w:cs="Times New Roman"/>
          <w:i/>
          <w:iCs/>
          <w:szCs w:val="24"/>
        </w:rPr>
        <w:t>HotChocolate.Data</w:t>
      </w:r>
      <w:proofErr w:type="spellEnd"/>
      <w:r w:rsidR="00390915">
        <w:rPr>
          <w:rFonts w:cs="Times New Roman"/>
          <w:szCs w:val="24"/>
        </w:rPr>
        <w:t xml:space="preserve"> </w:t>
      </w:r>
      <w:bookmarkEnd w:id="47"/>
      <w:proofErr w:type="spellStart"/>
      <w:r w:rsidR="00390915">
        <w:rPr>
          <w:rFonts w:cs="Times New Roman"/>
          <w:szCs w:val="24"/>
        </w:rPr>
        <w:t>NuGet</w:t>
      </w:r>
      <w:proofErr w:type="spellEnd"/>
      <w:r w:rsidR="00390915">
        <w:rPr>
          <w:rFonts w:cs="Times New Roman"/>
          <w:szCs w:val="24"/>
        </w:rPr>
        <w:t xml:space="preserve"> paket. Nakon toga potrebno je dodati direktivu </w:t>
      </w:r>
      <w:r w:rsidR="00390915" w:rsidRPr="007701CA">
        <w:rPr>
          <w:rFonts w:ascii="Consolas" w:hAnsi="Consolas" w:cs="Courier New"/>
          <w:szCs w:val="24"/>
        </w:rPr>
        <w:t>.</w:t>
      </w:r>
      <w:proofErr w:type="spellStart"/>
      <w:r w:rsidR="00390915" w:rsidRPr="007701CA">
        <w:rPr>
          <w:rFonts w:ascii="Consolas" w:hAnsi="Consolas" w:cs="Courier New"/>
          <w:szCs w:val="24"/>
        </w:rPr>
        <w:t>AddFiltering</w:t>
      </w:r>
      <w:proofErr w:type="spellEnd"/>
      <w:r w:rsidR="00390915" w:rsidRPr="007701CA">
        <w:rPr>
          <w:rFonts w:ascii="Consolas" w:hAnsi="Consolas" w:cs="Courier New"/>
          <w:szCs w:val="24"/>
        </w:rPr>
        <w:t>()</w:t>
      </w:r>
      <w:r w:rsidR="00390915">
        <w:rPr>
          <w:rFonts w:ascii="Courier New" w:hAnsi="Courier New" w:cs="Courier New"/>
          <w:sz w:val="22"/>
        </w:rPr>
        <w:t xml:space="preserve"> </w:t>
      </w:r>
      <w:r w:rsidR="00390915">
        <w:rPr>
          <w:rFonts w:cs="Times New Roman"/>
          <w:szCs w:val="24"/>
        </w:rPr>
        <w:t>u konfiguraciju sheme. Tada je moguće koristiti</w:t>
      </w:r>
      <w:r w:rsidR="005A5F6F">
        <w:rPr>
          <w:rFonts w:cs="Times New Roman"/>
          <w:szCs w:val="24"/>
        </w:rPr>
        <w:t xml:space="preserve"> </w:t>
      </w:r>
      <w:r w:rsidR="00390915" w:rsidRPr="007701CA">
        <w:rPr>
          <w:rFonts w:ascii="Consolas" w:hAnsi="Consolas" w:cs="Courier New"/>
          <w:szCs w:val="24"/>
        </w:rPr>
        <w:t>[</w:t>
      </w:r>
      <w:proofErr w:type="spellStart"/>
      <w:r w:rsidR="00390915" w:rsidRPr="007701CA">
        <w:rPr>
          <w:rFonts w:ascii="Consolas" w:hAnsi="Consolas" w:cs="Courier New"/>
          <w:szCs w:val="24"/>
        </w:rPr>
        <w:t>UseFiltering</w:t>
      </w:r>
      <w:proofErr w:type="spellEnd"/>
      <w:r w:rsidR="00390915" w:rsidRPr="007701CA">
        <w:rPr>
          <w:rFonts w:ascii="Consolas" w:hAnsi="Consolas" w:cs="Courier New"/>
          <w:szCs w:val="24"/>
        </w:rPr>
        <w:t>]</w:t>
      </w:r>
      <w:r w:rsidR="00A143E1">
        <w:rPr>
          <w:rFonts w:cs="Times New Roman"/>
          <w:szCs w:val="24"/>
        </w:rPr>
        <w:t xml:space="preserve"> </w:t>
      </w:r>
      <w:r w:rsidR="00390915">
        <w:rPr>
          <w:rFonts w:cs="Times New Roman"/>
          <w:szCs w:val="24"/>
        </w:rPr>
        <w:t xml:space="preserve">anotaciju nad </w:t>
      </w:r>
      <w:proofErr w:type="spellStart"/>
      <w:r w:rsidR="00390915">
        <w:rPr>
          <w:rFonts w:cs="Times New Roman"/>
          <w:szCs w:val="24"/>
        </w:rPr>
        <w:t>Query</w:t>
      </w:r>
      <w:proofErr w:type="spellEnd"/>
      <w:r w:rsidR="00390915">
        <w:rPr>
          <w:rFonts w:cs="Times New Roman"/>
          <w:szCs w:val="24"/>
        </w:rPr>
        <w:t xml:space="preserve"> metodama koje se trebaju filtrirati. Kako bi filtriranje podataka ispravno radilo, </w:t>
      </w:r>
      <w:r w:rsidR="00CB623E">
        <w:rPr>
          <w:rFonts w:cs="Times New Roman"/>
          <w:szCs w:val="24"/>
        </w:rPr>
        <w:t>metoda mora vraćati</w:t>
      </w:r>
      <w:r w:rsidR="00390915">
        <w:rPr>
          <w:rFonts w:cs="Times New Roman"/>
          <w:szCs w:val="24"/>
        </w:rPr>
        <w:t xml:space="preserve"> </w:t>
      </w:r>
      <w:proofErr w:type="spellStart"/>
      <w:r w:rsidR="00390915" w:rsidRPr="007701CA">
        <w:rPr>
          <w:rFonts w:ascii="Consolas" w:hAnsi="Consolas" w:cs="Times New Roman"/>
          <w:szCs w:val="24"/>
        </w:rPr>
        <w:t>IQueryable</w:t>
      </w:r>
      <w:proofErr w:type="spellEnd"/>
      <w:r w:rsidR="00390915" w:rsidRPr="007701CA">
        <w:rPr>
          <w:rFonts w:ascii="Consolas" w:hAnsi="Consolas" w:cs="Times New Roman"/>
          <w:szCs w:val="24"/>
        </w:rPr>
        <w:t>&lt;T&gt;</w:t>
      </w:r>
      <w:r w:rsidR="00390915">
        <w:rPr>
          <w:rFonts w:cs="Times New Roman"/>
          <w:szCs w:val="24"/>
        </w:rPr>
        <w:t xml:space="preserve"> ili</w:t>
      </w:r>
      <w:r w:rsidR="00390915" w:rsidRPr="007701CA">
        <w:rPr>
          <w:rFonts w:ascii="Consolas" w:hAnsi="Consolas" w:cs="Times New Roman"/>
          <w:szCs w:val="24"/>
        </w:rPr>
        <w:t xml:space="preserve"> </w:t>
      </w:r>
      <w:proofErr w:type="spellStart"/>
      <w:r w:rsidR="00390915" w:rsidRPr="007701CA">
        <w:rPr>
          <w:rFonts w:ascii="Consolas" w:hAnsi="Consolas" w:cs="Times New Roman"/>
          <w:szCs w:val="24"/>
        </w:rPr>
        <w:t>IEnumerable</w:t>
      </w:r>
      <w:proofErr w:type="spellEnd"/>
      <w:r w:rsidR="00390915" w:rsidRPr="007701CA">
        <w:rPr>
          <w:rFonts w:ascii="Consolas" w:hAnsi="Consolas" w:cs="Times New Roman"/>
          <w:szCs w:val="24"/>
        </w:rPr>
        <w:t>&lt;T&gt;</w:t>
      </w:r>
      <w:r w:rsidR="00390915">
        <w:rPr>
          <w:rFonts w:cs="Times New Roman"/>
          <w:szCs w:val="24"/>
        </w:rPr>
        <w:t xml:space="preserve"> sučelje. </w:t>
      </w:r>
      <w:r w:rsidR="00F11729">
        <w:rPr>
          <w:rFonts w:cs="Times New Roman"/>
          <w:szCs w:val="24"/>
        </w:rPr>
        <w:t xml:space="preserve">Filtriranje je </w:t>
      </w:r>
      <w:r w:rsidR="00D02E94">
        <w:rPr>
          <w:rFonts w:cs="Times New Roman"/>
          <w:szCs w:val="24"/>
        </w:rPr>
        <w:t>također</w:t>
      </w:r>
      <w:r w:rsidR="00F11729">
        <w:rPr>
          <w:rFonts w:cs="Times New Roman"/>
          <w:szCs w:val="24"/>
        </w:rPr>
        <w:t xml:space="preserve"> moguće prilagoditi vlastitim željama nasljeđivanjem </w:t>
      </w:r>
      <w:proofErr w:type="spellStart"/>
      <w:r w:rsidR="00F11729" w:rsidRPr="00F11729">
        <w:rPr>
          <w:rFonts w:cs="Times New Roman"/>
          <w:szCs w:val="24"/>
        </w:rPr>
        <w:t>FilterInputType</w:t>
      </w:r>
      <w:proofErr w:type="spellEnd"/>
      <w:r w:rsidR="00F11729">
        <w:rPr>
          <w:rFonts w:cs="Times New Roman"/>
          <w:szCs w:val="24"/>
        </w:rPr>
        <w:t xml:space="preserve"> klase i korištenjem </w:t>
      </w:r>
      <w:proofErr w:type="spellStart"/>
      <w:r w:rsidR="00F11729">
        <w:rPr>
          <w:rFonts w:cs="Times New Roman"/>
          <w:szCs w:val="24"/>
        </w:rPr>
        <w:t>Fluent</w:t>
      </w:r>
      <w:proofErr w:type="spellEnd"/>
      <w:r w:rsidR="00F11729">
        <w:rPr>
          <w:rFonts w:cs="Times New Roman"/>
          <w:szCs w:val="24"/>
        </w:rPr>
        <w:t xml:space="preserve"> API-a.[11]</w:t>
      </w:r>
    </w:p>
    <w:p w14:paraId="23CB035E" w14:textId="77777777" w:rsidR="003B0B36" w:rsidRPr="003B0B36" w:rsidRDefault="003B0B36" w:rsidP="003B0B36"/>
    <w:p w14:paraId="745148C5" w14:textId="54FD4B7E" w:rsidR="006213E3" w:rsidRDefault="00F61D57" w:rsidP="006213E3">
      <w:pPr>
        <w:rPr>
          <w:rFonts w:cs="Times New Roman"/>
          <w:szCs w:val="24"/>
        </w:rPr>
      </w:pPr>
      <w:r>
        <w:lastRenderedPageBreak/>
        <w:t xml:space="preserve">Sortiranje je također dio </w:t>
      </w:r>
      <w:proofErr w:type="spellStart"/>
      <w:r w:rsidRPr="00B25AD4">
        <w:rPr>
          <w:rFonts w:cs="Times New Roman"/>
          <w:i/>
          <w:iCs/>
          <w:szCs w:val="24"/>
        </w:rPr>
        <w:t>HotChocolate.Data</w:t>
      </w:r>
      <w:proofErr w:type="spellEnd"/>
      <w:r>
        <w:rPr>
          <w:rFonts w:cs="Times New Roman"/>
          <w:szCs w:val="24"/>
        </w:rPr>
        <w:t xml:space="preserve"> paketa. Kao i filtriranje i paginaciju, i njega je potrebno registrirati u konfiguraciji sheme koristeći </w:t>
      </w:r>
      <w:r w:rsidRPr="007701CA">
        <w:rPr>
          <w:rFonts w:ascii="Consolas" w:hAnsi="Consolas" w:cs="Courier New"/>
          <w:szCs w:val="24"/>
        </w:rPr>
        <w:t>.</w:t>
      </w:r>
      <w:proofErr w:type="spellStart"/>
      <w:r w:rsidRPr="007701CA">
        <w:rPr>
          <w:rFonts w:ascii="Consolas" w:hAnsi="Consolas" w:cs="Courier New"/>
          <w:szCs w:val="24"/>
        </w:rPr>
        <w:t>AddSorting</w:t>
      </w:r>
      <w:proofErr w:type="spellEnd"/>
      <w:r w:rsidRPr="007701CA">
        <w:rPr>
          <w:rFonts w:ascii="Consolas" w:hAnsi="Consolas" w:cs="Courier New"/>
          <w:szCs w:val="24"/>
        </w:rPr>
        <w:t>()</w:t>
      </w:r>
      <w:r>
        <w:rPr>
          <w:rFonts w:cs="Times New Roman"/>
          <w:szCs w:val="24"/>
        </w:rPr>
        <w:t xml:space="preserve">direktivu, te se koristi pomoću </w:t>
      </w:r>
      <w:r w:rsidRPr="007701CA">
        <w:rPr>
          <w:rFonts w:ascii="Consolas" w:hAnsi="Consolas" w:cs="Courier New"/>
          <w:szCs w:val="24"/>
        </w:rPr>
        <w:t>[</w:t>
      </w:r>
      <w:proofErr w:type="spellStart"/>
      <w:r w:rsidRPr="007701CA">
        <w:rPr>
          <w:rFonts w:ascii="Consolas" w:hAnsi="Consolas" w:cs="Courier New"/>
          <w:szCs w:val="24"/>
        </w:rPr>
        <w:t>UseSorting</w:t>
      </w:r>
      <w:proofErr w:type="spellEnd"/>
      <w:r w:rsidRPr="007701CA">
        <w:rPr>
          <w:rFonts w:ascii="Consolas" w:hAnsi="Consolas" w:cs="Courier New"/>
          <w:szCs w:val="24"/>
        </w:rPr>
        <w:t>]</w:t>
      </w:r>
      <w:r>
        <w:rPr>
          <w:rFonts w:ascii="Courier New" w:hAnsi="Courier New" w:cs="Courier New"/>
          <w:sz w:val="22"/>
        </w:rPr>
        <w:t xml:space="preserve"> </w:t>
      </w:r>
      <w:r>
        <w:rPr>
          <w:rFonts w:cs="Times New Roman"/>
          <w:szCs w:val="24"/>
        </w:rPr>
        <w:t>anotacije. Sortiranje u Hot</w:t>
      </w:r>
      <w:r w:rsidR="00D02E94">
        <w:rPr>
          <w:rFonts w:cs="Times New Roman"/>
          <w:szCs w:val="24"/>
        </w:rPr>
        <w:t xml:space="preserve"> </w:t>
      </w:r>
      <w:proofErr w:type="spellStart"/>
      <w:r>
        <w:rPr>
          <w:rFonts w:cs="Times New Roman"/>
          <w:szCs w:val="24"/>
        </w:rPr>
        <w:t>Chocolate</w:t>
      </w:r>
      <w:proofErr w:type="spellEnd"/>
      <w:r>
        <w:rPr>
          <w:rFonts w:cs="Times New Roman"/>
          <w:szCs w:val="24"/>
        </w:rPr>
        <w:t xml:space="preserve"> programskom okviru prema zadanim postavkama radi s </w:t>
      </w:r>
      <w:proofErr w:type="spellStart"/>
      <w:r w:rsidRPr="00F61D57">
        <w:rPr>
          <w:rFonts w:cs="Times New Roman"/>
          <w:szCs w:val="24"/>
        </w:rPr>
        <w:t>IQueryable</w:t>
      </w:r>
      <w:proofErr w:type="spellEnd"/>
      <w:r>
        <w:rPr>
          <w:rFonts w:cs="Times New Roman"/>
          <w:szCs w:val="24"/>
        </w:rPr>
        <w:t xml:space="preserve"> sučeljem, ali ga se može konfigurirati da radi s drugim sučeljima. Hot</w:t>
      </w:r>
      <w:r w:rsidR="006942FB">
        <w:rPr>
          <w:rFonts w:cs="Times New Roman"/>
          <w:szCs w:val="24"/>
        </w:rPr>
        <w:t xml:space="preserve"> </w:t>
      </w:r>
      <w:proofErr w:type="spellStart"/>
      <w:r>
        <w:rPr>
          <w:rFonts w:cs="Times New Roman"/>
          <w:szCs w:val="24"/>
        </w:rPr>
        <w:t>Chocolate</w:t>
      </w:r>
      <w:proofErr w:type="spellEnd"/>
      <w:r>
        <w:rPr>
          <w:rFonts w:cs="Times New Roman"/>
          <w:szCs w:val="24"/>
        </w:rPr>
        <w:t xml:space="preserve"> će sam automatski pregledati modele koji se koriste i iz njih zaklju</w:t>
      </w:r>
      <w:r w:rsidR="00E5134A">
        <w:rPr>
          <w:rFonts w:cs="Times New Roman"/>
          <w:szCs w:val="24"/>
        </w:rPr>
        <w:t>čiti moguće operacije filtriranja koje su na raspolaganju. Također je moguće napraviti</w:t>
      </w:r>
      <w:r w:rsidR="006942FB">
        <w:rPr>
          <w:rFonts w:cs="Times New Roman"/>
          <w:szCs w:val="24"/>
        </w:rPr>
        <w:t xml:space="preserve"> vlastiti</w:t>
      </w:r>
      <w:r w:rsidR="00E5134A">
        <w:rPr>
          <w:rFonts w:cs="Times New Roman"/>
          <w:szCs w:val="24"/>
        </w:rPr>
        <w:t xml:space="preserve"> prilago</w:t>
      </w:r>
      <w:r w:rsidR="006942FB">
        <w:rPr>
          <w:rFonts w:cs="Times New Roman"/>
          <w:szCs w:val="24"/>
        </w:rPr>
        <w:t>đeni način</w:t>
      </w:r>
      <w:r w:rsidR="00E5134A">
        <w:rPr>
          <w:rFonts w:cs="Times New Roman"/>
          <w:szCs w:val="24"/>
        </w:rPr>
        <w:t xml:space="preserve"> na koji način filtriranje funkcionira koristeći </w:t>
      </w:r>
      <w:proofErr w:type="spellStart"/>
      <w:r w:rsidR="00E5134A">
        <w:rPr>
          <w:rFonts w:cs="Times New Roman"/>
          <w:szCs w:val="24"/>
        </w:rPr>
        <w:t>Fluent</w:t>
      </w:r>
      <w:proofErr w:type="spellEnd"/>
      <w:r w:rsidR="00E5134A">
        <w:rPr>
          <w:rFonts w:cs="Times New Roman"/>
          <w:szCs w:val="24"/>
        </w:rPr>
        <w:t xml:space="preserve"> API i tzv. </w:t>
      </w:r>
      <w:proofErr w:type="spellStart"/>
      <w:r w:rsidR="00E5134A" w:rsidRPr="00E5134A">
        <w:rPr>
          <w:rFonts w:cs="Times New Roman"/>
          <w:i/>
          <w:iCs/>
          <w:szCs w:val="24"/>
        </w:rPr>
        <w:t>sorting</w:t>
      </w:r>
      <w:proofErr w:type="spellEnd"/>
      <w:r w:rsidR="00E5134A" w:rsidRPr="00E5134A">
        <w:rPr>
          <w:rFonts w:cs="Times New Roman"/>
          <w:i/>
          <w:iCs/>
          <w:szCs w:val="24"/>
        </w:rPr>
        <w:t xml:space="preserve"> </w:t>
      </w:r>
      <w:proofErr w:type="spellStart"/>
      <w:r w:rsidR="00E5134A" w:rsidRPr="00E5134A">
        <w:rPr>
          <w:rFonts w:cs="Times New Roman"/>
          <w:i/>
          <w:iCs/>
          <w:szCs w:val="24"/>
        </w:rPr>
        <w:t>conventions</w:t>
      </w:r>
      <w:proofErr w:type="spellEnd"/>
      <w:r w:rsidR="00E5134A" w:rsidRPr="00E5134A">
        <w:rPr>
          <w:rFonts w:cs="Times New Roman"/>
          <w:i/>
          <w:iCs/>
          <w:szCs w:val="24"/>
        </w:rPr>
        <w:t>.</w:t>
      </w:r>
      <w:r w:rsidR="00E5134A">
        <w:rPr>
          <w:rFonts w:cs="Times New Roman"/>
          <w:szCs w:val="24"/>
        </w:rPr>
        <w:t>[12]</w:t>
      </w:r>
    </w:p>
    <w:p w14:paraId="6F9F5DED" w14:textId="304C40F1" w:rsidR="00652438" w:rsidRDefault="00652438" w:rsidP="006213E3">
      <w:pPr>
        <w:rPr>
          <w:rFonts w:cs="Times New Roman"/>
          <w:szCs w:val="24"/>
        </w:rPr>
      </w:pPr>
    </w:p>
    <w:p w14:paraId="36ABD3F2" w14:textId="77777777" w:rsidR="00BD7CC1" w:rsidRPr="003364BA" w:rsidRDefault="00BD7CC1" w:rsidP="00BD7CC1">
      <w:pPr>
        <w:autoSpaceDE w:val="0"/>
        <w:autoSpaceDN w:val="0"/>
        <w:adjustRightInd w:val="0"/>
        <w:spacing w:after="0" w:line="240" w:lineRule="auto"/>
        <w:jc w:val="left"/>
        <w:rPr>
          <w:rFonts w:ascii="Consolas" w:hAnsi="Consolas" w:cs="Courier New"/>
          <w:color w:val="000000"/>
          <w:sz w:val="20"/>
          <w:szCs w:val="20"/>
          <w:highlight w:val="white"/>
          <w:lang w:val="en-GB"/>
        </w:rPr>
      </w:pPr>
      <w:proofErr w:type="spellStart"/>
      <w:proofErr w:type="gramStart"/>
      <w:r w:rsidRPr="003364BA">
        <w:rPr>
          <w:rFonts w:ascii="Consolas" w:hAnsi="Consolas" w:cs="Courier New"/>
          <w:color w:val="000000"/>
          <w:sz w:val="20"/>
          <w:szCs w:val="20"/>
          <w:highlight w:val="white"/>
          <w:lang w:val="en-GB"/>
        </w:rPr>
        <w:t>builder</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Services</w:t>
      </w:r>
      <w:proofErr w:type="spellEnd"/>
      <w:proofErr w:type="gramEnd"/>
    </w:p>
    <w:p w14:paraId="78EEC7D2" w14:textId="77777777" w:rsidR="00BD7CC1" w:rsidRPr="003364BA" w:rsidRDefault="00BD7CC1" w:rsidP="00BD7CC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ab/>
      </w:r>
      <w:proofErr w:type="gramStart"/>
      <w:r w:rsidRPr="003364BA">
        <w:rPr>
          <w:rFonts w:ascii="Consolas" w:hAnsi="Consolas" w:cs="Courier New"/>
          <w:b/>
          <w:bCs/>
          <w:color w:val="000080"/>
          <w:sz w:val="20"/>
          <w:szCs w:val="20"/>
          <w:highlight w:val="white"/>
          <w:lang w:val="en-GB"/>
        </w:rPr>
        <w:t>.</w:t>
      </w:r>
      <w:proofErr w:type="spellStart"/>
      <w:r w:rsidRPr="003364BA">
        <w:rPr>
          <w:rFonts w:ascii="Consolas" w:hAnsi="Consolas" w:cs="Courier New"/>
          <w:color w:val="000000"/>
          <w:sz w:val="20"/>
          <w:szCs w:val="20"/>
          <w:highlight w:val="white"/>
          <w:lang w:val="en-GB"/>
        </w:rPr>
        <w:t>AddGraphQLServer</w:t>
      </w:r>
      <w:proofErr w:type="spellEnd"/>
      <w:proofErr w:type="gramEnd"/>
      <w:r w:rsidRPr="003364BA">
        <w:rPr>
          <w:rFonts w:ascii="Consolas" w:hAnsi="Consolas" w:cs="Courier New"/>
          <w:b/>
          <w:bCs/>
          <w:color w:val="000080"/>
          <w:sz w:val="20"/>
          <w:szCs w:val="20"/>
          <w:highlight w:val="white"/>
          <w:lang w:val="en-GB"/>
        </w:rPr>
        <w:t>()</w:t>
      </w:r>
    </w:p>
    <w:p w14:paraId="7B74CC7B" w14:textId="77777777" w:rsidR="00BD7CC1" w:rsidRPr="003364BA" w:rsidRDefault="00BD7CC1" w:rsidP="00BD7CC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ab/>
      </w:r>
      <w:proofErr w:type="gramStart"/>
      <w:r w:rsidRPr="003364BA">
        <w:rPr>
          <w:rFonts w:ascii="Consolas" w:hAnsi="Consolas" w:cs="Courier New"/>
          <w:b/>
          <w:bCs/>
          <w:color w:val="000080"/>
          <w:sz w:val="20"/>
          <w:szCs w:val="20"/>
          <w:highlight w:val="white"/>
          <w:lang w:val="en-GB"/>
        </w:rPr>
        <w:t>.</w:t>
      </w:r>
      <w:proofErr w:type="spellStart"/>
      <w:r w:rsidRPr="003364BA">
        <w:rPr>
          <w:rFonts w:ascii="Consolas" w:hAnsi="Consolas" w:cs="Courier New"/>
          <w:color w:val="000000"/>
          <w:sz w:val="20"/>
          <w:szCs w:val="20"/>
          <w:highlight w:val="white"/>
          <w:lang w:val="en-GB"/>
        </w:rPr>
        <w:t>RegisterDbContext</w:t>
      </w:r>
      <w:proofErr w:type="spellEnd"/>
      <w:proofErr w:type="gramEnd"/>
      <w:r w:rsidRPr="003364BA">
        <w:rPr>
          <w:rFonts w:ascii="Consolas" w:hAnsi="Consolas" w:cs="Courier New"/>
          <w:b/>
          <w:bCs/>
          <w:color w:val="000080"/>
          <w:sz w:val="20"/>
          <w:szCs w:val="20"/>
          <w:highlight w:val="white"/>
          <w:lang w:val="en-GB"/>
        </w:rPr>
        <w:t>&lt;</w:t>
      </w:r>
      <w:proofErr w:type="spellStart"/>
      <w:r w:rsidRPr="003364BA">
        <w:rPr>
          <w:rFonts w:ascii="Consolas" w:hAnsi="Consolas" w:cs="Courier New"/>
          <w:color w:val="000000"/>
          <w:sz w:val="20"/>
          <w:szCs w:val="20"/>
          <w:highlight w:val="white"/>
          <w:lang w:val="en-GB"/>
        </w:rPr>
        <w:t>LibraryContext</w:t>
      </w:r>
      <w:proofErr w:type="spellEnd"/>
      <w:r w:rsidRPr="003364BA">
        <w:rPr>
          <w:rFonts w:ascii="Consolas" w:hAnsi="Consolas" w:cs="Courier New"/>
          <w:b/>
          <w:bCs/>
          <w:color w:val="000080"/>
          <w:sz w:val="20"/>
          <w:szCs w:val="20"/>
          <w:highlight w:val="white"/>
          <w:lang w:val="en-GB"/>
        </w:rPr>
        <w:t>&gt;(</w:t>
      </w:r>
      <w:proofErr w:type="spellStart"/>
      <w:r w:rsidRPr="003364BA">
        <w:rPr>
          <w:rFonts w:ascii="Consolas" w:hAnsi="Consolas" w:cs="Courier New"/>
          <w:color w:val="000000"/>
          <w:sz w:val="20"/>
          <w:szCs w:val="20"/>
          <w:highlight w:val="white"/>
          <w:lang w:val="en-GB"/>
        </w:rPr>
        <w:t>DbContextKind</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Pooled</w:t>
      </w:r>
      <w:proofErr w:type="spellEnd"/>
      <w:r w:rsidRPr="003364BA">
        <w:rPr>
          <w:rFonts w:ascii="Consolas" w:hAnsi="Consolas" w:cs="Courier New"/>
          <w:b/>
          <w:bCs/>
          <w:color w:val="000080"/>
          <w:sz w:val="20"/>
          <w:szCs w:val="20"/>
          <w:highlight w:val="white"/>
          <w:lang w:val="en-GB"/>
        </w:rPr>
        <w:t>)</w:t>
      </w:r>
    </w:p>
    <w:p w14:paraId="4AD57B00" w14:textId="77777777" w:rsidR="00BD7CC1" w:rsidRPr="003364BA" w:rsidRDefault="00BD7CC1" w:rsidP="00BD7CC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ab/>
      </w:r>
      <w:proofErr w:type="gramStart"/>
      <w:r w:rsidRPr="003364BA">
        <w:rPr>
          <w:rFonts w:ascii="Consolas" w:hAnsi="Consolas" w:cs="Courier New"/>
          <w:b/>
          <w:bCs/>
          <w:color w:val="000080"/>
          <w:sz w:val="20"/>
          <w:szCs w:val="20"/>
          <w:highlight w:val="white"/>
          <w:lang w:val="en-GB"/>
        </w:rPr>
        <w:t>.</w:t>
      </w:r>
      <w:proofErr w:type="spellStart"/>
      <w:r w:rsidRPr="003364BA">
        <w:rPr>
          <w:rFonts w:ascii="Consolas" w:hAnsi="Consolas" w:cs="Courier New"/>
          <w:color w:val="000000"/>
          <w:sz w:val="20"/>
          <w:szCs w:val="20"/>
          <w:highlight w:val="white"/>
          <w:lang w:val="en-GB"/>
        </w:rPr>
        <w:t>AddQueryType</w:t>
      </w:r>
      <w:proofErr w:type="spellEnd"/>
      <w:proofErr w:type="gramEnd"/>
      <w:r w:rsidRPr="003364BA">
        <w:rPr>
          <w:rFonts w:ascii="Consolas" w:hAnsi="Consolas" w:cs="Courier New"/>
          <w:b/>
          <w:bCs/>
          <w:color w:val="000080"/>
          <w:sz w:val="20"/>
          <w:szCs w:val="20"/>
          <w:highlight w:val="white"/>
          <w:lang w:val="en-GB"/>
        </w:rPr>
        <w:t>&lt;</w:t>
      </w:r>
      <w:r w:rsidRPr="003364BA">
        <w:rPr>
          <w:rFonts w:ascii="Consolas" w:hAnsi="Consolas" w:cs="Courier New"/>
          <w:color w:val="000000"/>
          <w:sz w:val="20"/>
          <w:szCs w:val="20"/>
          <w:highlight w:val="white"/>
          <w:lang w:val="en-GB"/>
        </w:rPr>
        <w:t>Query</w:t>
      </w:r>
      <w:r w:rsidRPr="003364BA">
        <w:rPr>
          <w:rFonts w:ascii="Consolas" w:hAnsi="Consolas" w:cs="Courier New"/>
          <w:b/>
          <w:bCs/>
          <w:color w:val="000080"/>
          <w:sz w:val="20"/>
          <w:szCs w:val="20"/>
          <w:highlight w:val="white"/>
          <w:lang w:val="en-GB"/>
        </w:rPr>
        <w:t>&gt;()</w:t>
      </w:r>
    </w:p>
    <w:p w14:paraId="7ADC93A0" w14:textId="77777777" w:rsidR="00BD7CC1" w:rsidRPr="003364BA" w:rsidRDefault="00BD7CC1" w:rsidP="00BD7CC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ab/>
      </w:r>
      <w:proofErr w:type="gramStart"/>
      <w:r w:rsidRPr="003364BA">
        <w:rPr>
          <w:rFonts w:ascii="Consolas" w:hAnsi="Consolas" w:cs="Courier New"/>
          <w:b/>
          <w:bCs/>
          <w:color w:val="000080"/>
          <w:sz w:val="20"/>
          <w:szCs w:val="20"/>
          <w:highlight w:val="white"/>
          <w:lang w:val="en-GB"/>
        </w:rPr>
        <w:t>.</w:t>
      </w:r>
      <w:proofErr w:type="spellStart"/>
      <w:r w:rsidRPr="003364BA">
        <w:rPr>
          <w:rFonts w:ascii="Consolas" w:hAnsi="Consolas" w:cs="Courier New"/>
          <w:color w:val="000000"/>
          <w:sz w:val="20"/>
          <w:szCs w:val="20"/>
          <w:highlight w:val="white"/>
          <w:lang w:val="en-GB"/>
        </w:rPr>
        <w:t>AddProjections</w:t>
      </w:r>
      <w:proofErr w:type="spellEnd"/>
      <w:proofErr w:type="gramEnd"/>
      <w:r w:rsidRPr="003364BA">
        <w:rPr>
          <w:rFonts w:ascii="Consolas" w:hAnsi="Consolas" w:cs="Courier New"/>
          <w:b/>
          <w:bCs/>
          <w:color w:val="000080"/>
          <w:sz w:val="20"/>
          <w:szCs w:val="20"/>
          <w:highlight w:val="white"/>
          <w:lang w:val="en-GB"/>
        </w:rPr>
        <w:t>()</w:t>
      </w:r>
    </w:p>
    <w:p w14:paraId="7B185F27" w14:textId="77777777" w:rsidR="00BD7CC1" w:rsidRPr="003364BA" w:rsidRDefault="00BD7CC1" w:rsidP="00BD7CC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ab/>
      </w:r>
      <w:proofErr w:type="gramStart"/>
      <w:r w:rsidRPr="003364BA">
        <w:rPr>
          <w:rFonts w:ascii="Consolas" w:hAnsi="Consolas" w:cs="Courier New"/>
          <w:b/>
          <w:bCs/>
          <w:color w:val="000080"/>
          <w:sz w:val="20"/>
          <w:szCs w:val="20"/>
          <w:highlight w:val="white"/>
          <w:lang w:val="en-GB"/>
        </w:rPr>
        <w:t>.</w:t>
      </w:r>
      <w:proofErr w:type="spellStart"/>
      <w:r w:rsidRPr="003364BA">
        <w:rPr>
          <w:rFonts w:ascii="Consolas" w:hAnsi="Consolas" w:cs="Courier New"/>
          <w:color w:val="000000"/>
          <w:sz w:val="20"/>
          <w:szCs w:val="20"/>
          <w:highlight w:val="white"/>
          <w:lang w:val="en-GB"/>
        </w:rPr>
        <w:t>AddFiltering</w:t>
      </w:r>
      <w:proofErr w:type="spellEnd"/>
      <w:proofErr w:type="gramEnd"/>
      <w:r w:rsidRPr="003364BA">
        <w:rPr>
          <w:rFonts w:ascii="Consolas" w:hAnsi="Consolas" w:cs="Courier New"/>
          <w:b/>
          <w:bCs/>
          <w:color w:val="000080"/>
          <w:sz w:val="20"/>
          <w:szCs w:val="20"/>
          <w:highlight w:val="white"/>
          <w:lang w:val="en-GB"/>
        </w:rPr>
        <w:t>()</w:t>
      </w:r>
    </w:p>
    <w:p w14:paraId="786421A8" w14:textId="71074916" w:rsidR="00BD7CC1" w:rsidRDefault="00BD7CC1" w:rsidP="00BD7CC1">
      <w:pPr>
        <w:rPr>
          <w:rFonts w:cs="Times New Roman"/>
          <w:szCs w:val="24"/>
        </w:rPr>
      </w:pPr>
      <w:r w:rsidRPr="003364BA">
        <w:rPr>
          <w:rFonts w:ascii="Consolas" w:hAnsi="Consolas" w:cs="Courier New"/>
          <w:color w:val="000000"/>
          <w:sz w:val="20"/>
          <w:szCs w:val="20"/>
          <w:highlight w:val="white"/>
          <w:lang w:val="en-GB"/>
        </w:rPr>
        <w:tab/>
      </w:r>
      <w:proofErr w:type="gramStart"/>
      <w:r w:rsidRPr="003364BA">
        <w:rPr>
          <w:rFonts w:ascii="Consolas" w:hAnsi="Consolas" w:cs="Courier New"/>
          <w:b/>
          <w:bCs/>
          <w:color w:val="000080"/>
          <w:sz w:val="20"/>
          <w:szCs w:val="20"/>
          <w:highlight w:val="white"/>
          <w:lang w:val="en-GB"/>
        </w:rPr>
        <w:t>.</w:t>
      </w:r>
      <w:proofErr w:type="spellStart"/>
      <w:r w:rsidRPr="003364BA">
        <w:rPr>
          <w:rFonts w:ascii="Consolas" w:hAnsi="Consolas" w:cs="Courier New"/>
          <w:color w:val="000000"/>
          <w:sz w:val="20"/>
          <w:szCs w:val="20"/>
          <w:highlight w:val="white"/>
          <w:lang w:val="en-GB"/>
        </w:rPr>
        <w:t>AddSorting</w:t>
      </w:r>
      <w:proofErr w:type="spellEnd"/>
      <w:proofErr w:type="gramEnd"/>
      <w:r w:rsidRPr="003364BA">
        <w:rPr>
          <w:rFonts w:ascii="Consolas" w:hAnsi="Consolas" w:cs="Courier New"/>
          <w:b/>
          <w:bCs/>
          <w:color w:val="000080"/>
          <w:sz w:val="20"/>
          <w:szCs w:val="20"/>
          <w:highlight w:val="white"/>
          <w:lang w:val="en-GB"/>
        </w:rPr>
        <w:t>();</w:t>
      </w:r>
    </w:p>
    <w:p w14:paraId="6894BF4B" w14:textId="172E118B" w:rsidR="00652438" w:rsidRDefault="00652438" w:rsidP="00652438">
      <w:pPr>
        <w:keepNext/>
        <w:jc w:val="center"/>
      </w:pPr>
    </w:p>
    <w:p w14:paraId="5A0E8347" w14:textId="3206A640" w:rsidR="00652438" w:rsidRDefault="00C8030A" w:rsidP="003364BA">
      <w:pPr>
        <w:pStyle w:val="Opisslike"/>
        <w:jc w:val="center"/>
        <w:rPr>
          <w:rFonts w:cs="Times New Roman"/>
          <w:szCs w:val="24"/>
        </w:rPr>
      </w:pPr>
      <w:r w:rsidRPr="00C8030A">
        <w:rPr>
          <w:noProof/>
        </w:rPr>
        <w:t>Isječak koda 1</w:t>
      </w:r>
      <w:r w:rsidR="00516663">
        <w:rPr>
          <w:noProof/>
        </w:rPr>
        <w:t>2</w:t>
      </w:r>
      <w:r w:rsidR="00BD7CC1">
        <w:rPr>
          <w:noProof/>
        </w:rPr>
        <w:t>.</w:t>
      </w:r>
      <w:r w:rsidR="00652438">
        <w:t xml:space="preserve"> Konfiguracija sheme kao servisa nakon dodavanja </w:t>
      </w:r>
      <w:proofErr w:type="spellStart"/>
      <w:r w:rsidR="00652438">
        <w:t>Query.cs</w:t>
      </w:r>
      <w:proofErr w:type="spellEnd"/>
      <w:r w:rsidR="00652438">
        <w:t xml:space="preserve"> klase, te projekcije, sortiranja i filtriranja [Autorski rad]</w:t>
      </w:r>
    </w:p>
    <w:p w14:paraId="13556CA9" w14:textId="48D2BCE1" w:rsidR="006234CB" w:rsidRDefault="006234CB" w:rsidP="006213E3">
      <w:pPr>
        <w:rPr>
          <w:rFonts w:cs="Times New Roman"/>
          <w:szCs w:val="24"/>
        </w:rPr>
      </w:pPr>
    </w:p>
    <w:p w14:paraId="57A4F0D5" w14:textId="1AC4C781" w:rsidR="006E62A4" w:rsidRDefault="006E62A4" w:rsidP="004B7FA6">
      <w:pPr>
        <w:pStyle w:val="Podnaslov"/>
        <w:numPr>
          <w:ilvl w:val="1"/>
          <w:numId w:val="7"/>
        </w:numPr>
      </w:pPr>
      <w:bookmarkStart w:id="48" w:name="_Toc106723614"/>
      <w:proofErr w:type="spellStart"/>
      <w:r>
        <w:t>GraphQL</w:t>
      </w:r>
      <w:proofErr w:type="spellEnd"/>
      <w:r>
        <w:t xml:space="preserve"> mutacije</w:t>
      </w:r>
      <w:bookmarkEnd w:id="48"/>
    </w:p>
    <w:p w14:paraId="0A266DCB" w14:textId="7F4EB49F" w:rsidR="006E62A4" w:rsidRDefault="006E62A4" w:rsidP="006E62A4"/>
    <w:p w14:paraId="09743A97" w14:textId="7165423B" w:rsidR="006E62A4" w:rsidRDefault="006E62A4" w:rsidP="006E62A4">
      <w:pPr>
        <w:rPr>
          <w:rFonts w:cs="Times New Roman"/>
          <w:szCs w:val="24"/>
        </w:rPr>
      </w:pPr>
      <w:r>
        <w:t xml:space="preserve">Upiti u </w:t>
      </w:r>
      <w:proofErr w:type="spellStart"/>
      <w:r>
        <w:t>GraphQL</w:t>
      </w:r>
      <w:proofErr w:type="spellEnd"/>
      <w:r>
        <w:t xml:space="preserve"> služe samo kao mehanizam za dohvaćanje podataka sa servera. Kada serveru treba poslati podatke, koriste se tzv. mutacije. Mutacije omogućavaju dodavanje i izmjenu zapisa u bazi. Kako bi se mutacije koristile u Hot</w:t>
      </w:r>
      <w:r w:rsidR="00E31645">
        <w:t xml:space="preserve"> </w:t>
      </w:r>
      <w:proofErr w:type="spellStart"/>
      <w:r>
        <w:t>Chocolate</w:t>
      </w:r>
      <w:proofErr w:type="spellEnd"/>
      <w:r>
        <w:t xml:space="preserve">-u, nužno je stvoriti klasu koja će predstavljati mutaciju, u ovom slučaju </w:t>
      </w:r>
      <w:proofErr w:type="spellStart"/>
      <w:r>
        <w:t>Mutation.cs</w:t>
      </w:r>
      <w:proofErr w:type="spellEnd"/>
      <w:r>
        <w:t xml:space="preserve">, i </w:t>
      </w:r>
      <w:r w:rsidR="00E31645">
        <w:t>registrirati</w:t>
      </w:r>
      <w:r>
        <w:t xml:space="preserve"> je kao servis </w:t>
      </w:r>
      <w:r w:rsidR="00103BEC">
        <w:t>pozivajući direktivu</w:t>
      </w:r>
      <w:r>
        <w:t xml:space="preserve"> </w:t>
      </w:r>
      <w:r w:rsidRPr="00A602EC">
        <w:rPr>
          <w:rFonts w:ascii="Consolas" w:hAnsi="Consolas" w:cs="Courier New"/>
          <w:szCs w:val="24"/>
        </w:rPr>
        <w:t>.</w:t>
      </w:r>
      <w:proofErr w:type="spellStart"/>
      <w:r w:rsidRPr="00A602EC">
        <w:rPr>
          <w:rFonts w:ascii="Consolas" w:hAnsi="Consolas" w:cs="Courier New"/>
          <w:szCs w:val="24"/>
        </w:rPr>
        <w:t>AddMutationType</w:t>
      </w:r>
      <w:proofErr w:type="spellEnd"/>
      <w:r w:rsidRPr="00A602EC">
        <w:rPr>
          <w:rFonts w:ascii="Consolas" w:hAnsi="Consolas" w:cs="Courier New"/>
          <w:szCs w:val="24"/>
        </w:rPr>
        <w:t>&lt;</w:t>
      </w:r>
      <w:proofErr w:type="spellStart"/>
      <w:r w:rsidRPr="00A602EC">
        <w:rPr>
          <w:rFonts w:ascii="Consolas" w:hAnsi="Consolas" w:cs="Courier New"/>
          <w:szCs w:val="24"/>
        </w:rPr>
        <w:t>Mutation</w:t>
      </w:r>
      <w:proofErr w:type="spellEnd"/>
      <w:r w:rsidRPr="00A602EC">
        <w:rPr>
          <w:rFonts w:ascii="Consolas" w:hAnsi="Consolas" w:cs="Courier New"/>
          <w:szCs w:val="24"/>
        </w:rPr>
        <w:t>&gt;()</w:t>
      </w:r>
      <w:r w:rsidR="00103BEC" w:rsidRPr="003364BA">
        <w:rPr>
          <w:rFonts w:cs="Times New Roman"/>
          <w:szCs w:val="24"/>
        </w:rPr>
        <w:t xml:space="preserve"> </w:t>
      </w:r>
      <w:r w:rsidR="00103BEC">
        <w:rPr>
          <w:rFonts w:cs="Times New Roman"/>
          <w:szCs w:val="24"/>
        </w:rPr>
        <w:t xml:space="preserve">na </w:t>
      </w:r>
      <w:proofErr w:type="spellStart"/>
      <w:r w:rsidR="00103BEC" w:rsidRPr="003364BA">
        <w:rPr>
          <w:rFonts w:ascii="Consolas" w:hAnsi="Consolas" w:cs="Courier New"/>
          <w:i/>
          <w:iCs/>
          <w:szCs w:val="24"/>
        </w:rPr>
        <w:t>builder.Services</w:t>
      </w:r>
      <w:proofErr w:type="spellEnd"/>
      <w:r w:rsidR="00103BEC">
        <w:rPr>
          <w:rFonts w:cs="Times New Roman"/>
          <w:szCs w:val="24"/>
        </w:rPr>
        <w:t xml:space="preserve">. Metode unutar klase </w:t>
      </w:r>
      <w:proofErr w:type="spellStart"/>
      <w:r w:rsidR="00103BEC">
        <w:rPr>
          <w:rFonts w:cs="Times New Roman"/>
          <w:szCs w:val="24"/>
        </w:rPr>
        <w:t>Mutation</w:t>
      </w:r>
      <w:proofErr w:type="spellEnd"/>
      <w:r w:rsidR="00103BEC">
        <w:rPr>
          <w:rFonts w:cs="Times New Roman"/>
          <w:szCs w:val="24"/>
        </w:rPr>
        <w:t xml:space="preserve"> su slične onima unutar </w:t>
      </w:r>
      <w:proofErr w:type="spellStart"/>
      <w:r w:rsidR="00103BEC">
        <w:rPr>
          <w:rFonts w:cs="Times New Roman"/>
          <w:szCs w:val="24"/>
        </w:rPr>
        <w:t>Query.cs</w:t>
      </w:r>
      <w:proofErr w:type="spellEnd"/>
      <w:r w:rsidR="00103BEC">
        <w:rPr>
          <w:rFonts w:cs="Times New Roman"/>
          <w:szCs w:val="24"/>
        </w:rPr>
        <w:t xml:space="preserve"> klase, ali im se osim konteksta baze podataka prosljeđuju podatci koje se </w:t>
      </w:r>
      <w:r w:rsidR="00E31645">
        <w:rPr>
          <w:rFonts w:cs="Times New Roman"/>
          <w:szCs w:val="24"/>
        </w:rPr>
        <w:t>spremaju u bazu</w:t>
      </w:r>
      <w:r w:rsidR="00103BEC">
        <w:rPr>
          <w:rFonts w:cs="Times New Roman"/>
          <w:szCs w:val="24"/>
        </w:rPr>
        <w:t xml:space="preserve">. U </w:t>
      </w:r>
      <w:proofErr w:type="spellStart"/>
      <w:r w:rsidR="0090653B">
        <w:rPr>
          <w:rFonts w:cs="Times New Roman"/>
          <w:szCs w:val="24"/>
        </w:rPr>
        <w:t>GraphQL</w:t>
      </w:r>
      <w:proofErr w:type="spellEnd"/>
      <w:r w:rsidR="00103BEC">
        <w:rPr>
          <w:rFonts w:cs="Times New Roman"/>
          <w:szCs w:val="24"/>
        </w:rPr>
        <w:t>-u postoje neke konvencije pisanja mutacija.</w:t>
      </w:r>
      <w:r w:rsidR="0090653B">
        <w:rPr>
          <w:rFonts w:cs="Times New Roman"/>
          <w:szCs w:val="24"/>
        </w:rPr>
        <w:t xml:space="preserve"> Ove konvencije su podržane od strane Hot</w:t>
      </w:r>
      <w:r w:rsidR="00E31645">
        <w:rPr>
          <w:rFonts w:cs="Times New Roman"/>
          <w:szCs w:val="24"/>
        </w:rPr>
        <w:t xml:space="preserve"> </w:t>
      </w:r>
      <w:proofErr w:type="spellStart"/>
      <w:r w:rsidR="0090653B">
        <w:rPr>
          <w:rFonts w:cs="Times New Roman"/>
          <w:szCs w:val="24"/>
        </w:rPr>
        <w:t>Chocolate</w:t>
      </w:r>
      <w:proofErr w:type="spellEnd"/>
      <w:r w:rsidR="0090653B">
        <w:rPr>
          <w:rFonts w:cs="Times New Roman"/>
          <w:szCs w:val="24"/>
        </w:rPr>
        <w:t>-a.[1</w:t>
      </w:r>
      <w:r w:rsidR="0040480A">
        <w:rPr>
          <w:rFonts w:cs="Times New Roman"/>
          <w:szCs w:val="24"/>
        </w:rPr>
        <w:t>3</w:t>
      </w:r>
      <w:r w:rsidR="0090653B">
        <w:rPr>
          <w:rFonts w:cs="Times New Roman"/>
          <w:szCs w:val="24"/>
        </w:rPr>
        <w:t>]</w:t>
      </w:r>
      <w:r w:rsidR="00103BEC">
        <w:rPr>
          <w:rFonts w:cs="Times New Roman"/>
          <w:szCs w:val="24"/>
        </w:rPr>
        <w:t xml:space="preserve"> Tako se kao povratna vrijednost vraća</w:t>
      </w:r>
      <w:r w:rsidR="0090653B">
        <w:rPr>
          <w:rFonts w:cs="Times New Roman"/>
          <w:szCs w:val="24"/>
        </w:rPr>
        <w:t xml:space="preserve"> izmijenjeni objekt, </w:t>
      </w:r>
      <w:r w:rsidR="00E31645">
        <w:rPr>
          <w:rFonts w:cs="Times New Roman"/>
          <w:szCs w:val="24"/>
        </w:rPr>
        <w:t>koji</w:t>
      </w:r>
      <w:r w:rsidR="0090653B">
        <w:rPr>
          <w:rFonts w:cs="Times New Roman"/>
          <w:szCs w:val="24"/>
        </w:rPr>
        <w:t xml:space="preserve"> se zove </w:t>
      </w:r>
      <w:proofErr w:type="spellStart"/>
      <w:r w:rsidR="0090653B" w:rsidRPr="0090653B">
        <w:rPr>
          <w:rFonts w:cs="Times New Roman"/>
          <w:i/>
          <w:iCs/>
          <w:szCs w:val="24"/>
        </w:rPr>
        <w:t>Payload</w:t>
      </w:r>
      <w:proofErr w:type="spellEnd"/>
      <w:r w:rsidR="0090653B">
        <w:rPr>
          <w:rFonts w:cs="Times New Roman"/>
          <w:i/>
          <w:iCs/>
          <w:szCs w:val="24"/>
        </w:rPr>
        <w:t xml:space="preserve">. </w:t>
      </w:r>
      <w:r w:rsidR="0090653B">
        <w:rPr>
          <w:rFonts w:cs="Times New Roman"/>
          <w:szCs w:val="24"/>
        </w:rPr>
        <w:t xml:space="preserve">Također se za unošenje podataka koriste posebni objekti umjesto da se svaka varijabla šalje zasebno. Ovo omogućava skalabilnost i lakše dodavanje ili uklanjanje varijable iz </w:t>
      </w:r>
      <w:proofErr w:type="spellStart"/>
      <w:r w:rsidR="0090653B">
        <w:rPr>
          <w:rFonts w:cs="Times New Roman"/>
          <w:szCs w:val="24"/>
        </w:rPr>
        <w:t>GraphQL</w:t>
      </w:r>
      <w:proofErr w:type="spellEnd"/>
      <w:r w:rsidR="0090653B">
        <w:rPr>
          <w:rFonts w:cs="Times New Roman"/>
          <w:szCs w:val="24"/>
        </w:rPr>
        <w:t xml:space="preserve"> sheme.</w:t>
      </w:r>
    </w:p>
    <w:p w14:paraId="54AABDC7" w14:textId="1DFA7356" w:rsidR="002606F1" w:rsidRDefault="002606F1" w:rsidP="006E62A4">
      <w:pPr>
        <w:rPr>
          <w:rFonts w:cs="Times New Roman"/>
          <w:szCs w:val="24"/>
        </w:rPr>
      </w:pPr>
    </w:p>
    <w:p w14:paraId="2C277D90" w14:textId="77777777" w:rsidR="002A03B0" w:rsidRDefault="002A03B0" w:rsidP="006E62A4">
      <w:pPr>
        <w:rPr>
          <w:rFonts w:cs="Times New Roman"/>
          <w:szCs w:val="24"/>
        </w:rPr>
      </w:pPr>
    </w:p>
    <w:p w14:paraId="2F17E9D6"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b/>
          <w:bCs/>
          <w:color w:val="000080"/>
          <w:sz w:val="20"/>
          <w:szCs w:val="20"/>
          <w:highlight w:val="white"/>
          <w:lang w:val="en-GB"/>
        </w:rPr>
        <w:t>[</w:t>
      </w:r>
      <w:proofErr w:type="spellStart"/>
      <w:r w:rsidRPr="003364BA">
        <w:rPr>
          <w:rFonts w:ascii="Consolas" w:hAnsi="Consolas" w:cs="Courier New"/>
          <w:color w:val="000000"/>
          <w:sz w:val="20"/>
          <w:szCs w:val="20"/>
          <w:highlight w:val="white"/>
          <w:lang w:val="en-GB"/>
        </w:rPr>
        <w:t>UseDbContext</w:t>
      </w:r>
      <w:proofErr w:type="spellEnd"/>
      <w:r w:rsidRPr="003364BA">
        <w:rPr>
          <w:rFonts w:ascii="Consolas" w:hAnsi="Consolas" w:cs="Courier New"/>
          <w:b/>
          <w:bCs/>
          <w:color w:val="000080"/>
          <w:sz w:val="20"/>
          <w:szCs w:val="20"/>
          <w:highlight w:val="white"/>
          <w:lang w:val="en-GB"/>
        </w:rPr>
        <w:t>(</w:t>
      </w:r>
      <w:proofErr w:type="spellStart"/>
      <w:proofErr w:type="gramStart"/>
      <w:r w:rsidRPr="003364BA">
        <w:rPr>
          <w:rFonts w:ascii="Consolas" w:hAnsi="Consolas" w:cs="Courier New"/>
          <w:b/>
          <w:bCs/>
          <w:color w:val="0000FF"/>
          <w:sz w:val="20"/>
          <w:szCs w:val="20"/>
          <w:highlight w:val="white"/>
          <w:lang w:val="en-GB"/>
        </w:rPr>
        <w:t>typeof</w:t>
      </w:r>
      <w:proofErr w:type="spellEnd"/>
      <w:r w:rsidRPr="003364BA">
        <w:rPr>
          <w:rFonts w:ascii="Consolas" w:hAnsi="Consolas" w:cs="Courier New"/>
          <w:b/>
          <w:bCs/>
          <w:color w:val="000080"/>
          <w:sz w:val="20"/>
          <w:szCs w:val="20"/>
          <w:highlight w:val="white"/>
          <w:lang w:val="en-GB"/>
        </w:rPr>
        <w:t>(</w:t>
      </w:r>
      <w:proofErr w:type="spellStart"/>
      <w:proofErr w:type="gramEnd"/>
      <w:r w:rsidRPr="003364BA">
        <w:rPr>
          <w:rFonts w:ascii="Consolas" w:hAnsi="Consolas" w:cs="Courier New"/>
          <w:color w:val="000000"/>
          <w:sz w:val="20"/>
          <w:szCs w:val="20"/>
          <w:highlight w:val="white"/>
          <w:lang w:val="en-GB"/>
        </w:rPr>
        <w:t>LibraryContext</w:t>
      </w:r>
      <w:proofErr w:type="spellEnd"/>
      <w:r w:rsidRPr="003364BA">
        <w:rPr>
          <w:rFonts w:ascii="Consolas" w:hAnsi="Consolas" w:cs="Courier New"/>
          <w:b/>
          <w:bCs/>
          <w:color w:val="000080"/>
          <w:sz w:val="20"/>
          <w:szCs w:val="20"/>
          <w:highlight w:val="white"/>
          <w:lang w:val="en-GB"/>
        </w:rPr>
        <w:t>))]</w:t>
      </w:r>
    </w:p>
    <w:p w14:paraId="437294A1"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FF"/>
          <w:sz w:val="20"/>
          <w:szCs w:val="20"/>
          <w:highlight w:val="white"/>
          <w:lang w:val="en-GB"/>
        </w:rPr>
        <w:t>public</w:t>
      </w: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FF"/>
          <w:sz w:val="20"/>
          <w:szCs w:val="20"/>
          <w:highlight w:val="white"/>
          <w:lang w:val="en-GB"/>
        </w:rPr>
        <w:t>async</w:t>
      </w:r>
      <w:r w:rsidRPr="003364BA">
        <w:rPr>
          <w:rFonts w:ascii="Consolas" w:hAnsi="Consolas" w:cs="Courier New"/>
          <w:color w:val="000000"/>
          <w:sz w:val="20"/>
          <w:szCs w:val="20"/>
          <w:highlight w:val="white"/>
          <w:lang w:val="en-GB"/>
        </w:rPr>
        <w:t xml:space="preserve"> Task</w:t>
      </w:r>
      <w:r w:rsidRPr="003364BA">
        <w:rPr>
          <w:rFonts w:ascii="Consolas" w:hAnsi="Consolas" w:cs="Courier New"/>
          <w:b/>
          <w:bCs/>
          <w:color w:val="000080"/>
          <w:sz w:val="20"/>
          <w:szCs w:val="20"/>
          <w:highlight w:val="white"/>
          <w:lang w:val="en-GB"/>
        </w:rPr>
        <w:t>&lt;</w:t>
      </w:r>
      <w:proofErr w:type="spellStart"/>
      <w:r w:rsidRPr="003364BA">
        <w:rPr>
          <w:rFonts w:ascii="Consolas" w:hAnsi="Consolas" w:cs="Courier New"/>
          <w:color w:val="000000"/>
          <w:sz w:val="20"/>
          <w:szCs w:val="20"/>
          <w:highlight w:val="white"/>
          <w:lang w:val="en-GB"/>
        </w:rPr>
        <w:t>AddBookPayload</w:t>
      </w:r>
      <w:proofErr w:type="spellEnd"/>
      <w:r w:rsidRPr="003364BA">
        <w:rPr>
          <w:rFonts w:ascii="Consolas" w:hAnsi="Consolas" w:cs="Courier New"/>
          <w:b/>
          <w:bCs/>
          <w:color w:val="000080"/>
          <w:sz w:val="20"/>
          <w:szCs w:val="20"/>
          <w:highlight w:val="white"/>
          <w:lang w:val="en-GB"/>
        </w:rPr>
        <w:t>&gt;</w:t>
      </w:r>
      <w:r w:rsidRPr="003364BA">
        <w:rPr>
          <w:rFonts w:ascii="Consolas" w:hAnsi="Consolas" w:cs="Courier New"/>
          <w:color w:val="000000"/>
          <w:sz w:val="20"/>
          <w:szCs w:val="20"/>
          <w:highlight w:val="white"/>
          <w:lang w:val="en-GB"/>
        </w:rPr>
        <w:t xml:space="preserve"> </w:t>
      </w:r>
      <w:proofErr w:type="spellStart"/>
      <w:proofErr w:type="gramStart"/>
      <w:r w:rsidRPr="003364BA">
        <w:rPr>
          <w:rFonts w:ascii="Consolas" w:hAnsi="Consolas" w:cs="Courier New"/>
          <w:color w:val="000000"/>
          <w:sz w:val="20"/>
          <w:szCs w:val="20"/>
          <w:highlight w:val="white"/>
          <w:lang w:val="en-GB"/>
        </w:rPr>
        <w:t>AddBookAsync</w:t>
      </w:r>
      <w:proofErr w:type="spellEnd"/>
      <w:r w:rsidRPr="003364BA">
        <w:rPr>
          <w:rFonts w:ascii="Consolas" w:hAnsi="Consolas" w:cs="Courier New"/>
          <w:b/>
          <w:bCs/>
          <w:color w:val="000080"/>
          <w:sz w:val="20"/>
          <w:szCs w:val="20"/>
          <w:highlight w:val="white"/>
          <w:lang w:val="en-GB"/>
        </w:rPr>
        <w:t>(</w:t>
      </w:r>
      <w:proofErr w:type="spellStart"/>
      <w:proofErr w:type="gramEnd"/>
      <w:r w:rsidRPr="003364BA">
        <w:rPr>
          <w:rFonts w:ascii="Consolas" w:hAnsi="Consolas" w:cs="Courier New"/>
          <w:color w:val="000000"/>
          <w:sz w:val="20"/>
          <w:szCs w:val="20"/>
          <w:highlight w:val="white"/>
          <w:lang w:val="en-GB"/>
        </w:rPr>
        <w:t>AddBookInput</w:t>
      </w:r>
      <w:proofErr w:type="spellEnd"/>
      <w:r w:rsidRPr="003364BA">
        <w:rPr>
          <w:rFonts w:ascii="Consolas" w:hAnsi="Consolas" w:cs="Courier New"/>
          <w:color w:val="000000"/>
          <w:sz w:val="20"/>
          <w:szCs w:val="20"/>
          <w:highlight w:val="white"/>
          <w:lang w:val="en-GB"/>
        </w:rPr>
        <w:t xml:space="preserve"> input</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proofErr w:type="spellStart"/>
      <w:r w:rsidRPr="003364BA">
        <w:rPr>
          <w:rFonts w:ascii="Consolas" w:hAnsi="Consolas" w:cs="Courier New"/>
          <w:color w:val="000000"/>
          <w:sz w:val="20"/>
          <w:szCs w:val="20"/>
          <w:highlight w:val="white"/>
          <w:lang w:val="en-GB"/>
        </w:rPr>
        <w:t>ScopedService</w:t>
      </w:r>
      <w:proofErr w:type="spellEnd"/>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LibraryContext</w:t>
      </w:r>
      <w:proofErr w:type="spellEnd"/>
      <w:r w:rsidRPr="003364BA">
        <w:rPr>
          <w:rFonts w:ascii="Consolas" w:hAnsi="Consolas" w:cs="Courier New"/>
          <w:color w:val="000000"/>
          <w:sz w:val="20"/>
          <w:szCs w:val="20"/>
          <w:highlight w:val="white"/>
          <w:lang w:val="en-GB"/>
        </w:rPr>
        <w:t xml:space="preserve"> context</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p>
    <w:p w14:paraId="1DBCAED2"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p>
    <w:p w14:paraId="6A8B68F5"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r w:rsidRPr="003364BA">
        <w:rPr>
          <w:rFonts w:ascii="Consolas" w:hAnsi="Consolas" w:cs="Courier New"/>
          <w:color w:val="8000FF"/>
          <w:sz w:val="20"/>
          <w:szCs w:val="20"/>
          <w:highlight w:val="white"/>
          <w:lang w:val="en-GB"/>
        </w:rPr>
        <w:t>var</w:t>
      </w:r>
      <w:r w:rsidRPr="003364BA">
        <w:rPr>
          <w:rFonts w:ascii="Consolas" w:hAnsi="Consolas" w:cs="Courier New"/>
          <w:color w:val="000000"/>
          <w:sz w:val="20"/>
          <w:szCs w:val="20"/>
          <w:highlight w:val="white"/>
          <w:lang w:val="en-GB"/>
        </w:rPr>
        <w:t xml:space="preserve"> book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FF"/>
          <w:sz w:val="20"/>
          <w:szCs w:val="20"/>
          <w:highlight w:val="white"/>
          <w:lang w:val="en-GB"/>
        </w:rPr>
        <w:t>new</w:t>
      </w:r>
      <w:r w:rsidRPr="003364BA">
        <w:rPr>
          <w:rFonts w:ascii="Consolas" w:hAnsi="Consolas" w:cs="Courier New"/>
          <w:color w:val="000000"/>
          <w:sz w:val="20"/>
          <w:szCs w:val="20"/>
          <w:highlight w:val="white"/>
          <w:lang w:val="en-GB"/>
        </w:rPr>
        <w:t xml:space="preserve"> Book </w:t>
      </w:r>
      <w:r w:rsidRPr="003364BA">
        <w:rPr>
          <w:rFonts w:ascii="Consolas" w:hAnsi="Consolas" w:cs="Courier New"/>
          <w:b/>
          <w:bCs/>
          <w:color w:val="000080"/>
          <w:sz w:val="20"/>
          <w:szCs w:val="20"/>
          <w:highlight w:val="white"/>
          <w:lang w:val="en-GB"/>
        </w:rPr>
        <w:t>{</w:t>
      </w:r>
    </w:p>
    <w:p w14:paraId="01466177"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Title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proofErr w:type="spellStart"/>
      <w:proofErr w:type="gramStart"/>
      <w:r w:rsidRPr="003364BA">
        <w:rPr>
          <w:rFonts w:ascii="Consolas" w:hAnsi="Consolas" w:cs="Courier New"/>
          <w:color w:val="000000"/>
          <w:sz w:val="20"/>
          <w:szCs w:val="20"/>
          <w:highlight w:val="white"/>
          <w:lang w:val="en-GB"/>
        </w:rPr>
        <w:t>input</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Title</w:t>
      </w:r>
      <w:proofErr w:type="spellEnd"/>
      <w:proofErr w:type="gramEnd"/>
      <w:r w:rsidRPr="003364BA">
        <w:rPr>
          <w:rFonts w:ascii="Consolas" w:hAnsi="Consolas" w:cs="Courier New"/>
          <w:b/>
          <w:bCs/>
          <w:color w:val="000080"/>
          <w:sz w:val="20"/>
          <w:szCs w:val="20"/>
          <w:highlight w:val="white"/>
          <w:lang w:val="en-GB"/>
        </w:rPr>
        <w:t>,</w:t>
      </w:r>
    </w:p>
    <w:p w14:paraId="0415B946"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Year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proofErr w:type="spellStart"/>
      <w:proofErr w:type="gramStart"/>
      <w:r w:rsidRPr="003364BA">
        <w:rPr>
          <w:rFonts w:ascii="Consolas" w:hAnsi="Consolas" w:cs="Courier New"/>
          <w:color w:val="000000"/>
          <w:sz w:val="20"/>
          <w:szCs w:val="20"/>
          <w:highlight w:val="white"/>
          <w:lang w:val="en-GB"/>
        </w:rPr>
        <w:t>input</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Year</w:t>
      </w:r>
      <w:proofErr w:type="spellEnd"/>
      <w:proofErr w:type="gramEnd"/>
      <w:r w:rsidRPr="003364BA">
        <w:rPr>
          <w:rFonts w:ascii="Consolas" w:hAnsi="Consolas" w:cs="Courier New"/>
          <w:b/>
          <w:bCs/>
          <w:color w:val="000080"/>
          <w:sz w:val="20"/>
          <w:szCs w:val="20"/>
          <w:highlight w:val="white"/>
          <w:lang w:val="en-GB"/>
        </w:rPr>
        <w:t>,</w:t>
      </w:r>
    </w:p>
    <w:p w14:paraId="507157E5"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AuthorId</w:t>
      </w:r>
      <w:proofErr w:type="spellEnd"/>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proofErr w:type="spellStart"/>
      <w:proofErr w:type="gramStart"/>
      <w:r w:rsidRPr="003364BA">
        <w:rPr>
          <w:rFonts w:ascii="Consolas" w:hAnsi="Consolas" w:cs="Courier New"/>
          <w:color w:val="000000"/>
          <w:sz w:val="20"/>
          <w:szCs w:val="20"/>
          <w:highlight w:val="white"/>
          <w:lang w:val="en-GB"/>
        </w:rPr>
        <w:t>input</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AuthorId</w:t>
      </w:r>
      <w:proofErr w:type="spellEnd"/>
      <w:proofErr w:type="gramEnd"/>
      <w:r w:rsidRPr="003364BA">
        <w:rPr>
          <w:rFonts w:ascii="Consolas" w:hAnsi="Consolas" w:cs="Courier New"/>
          <w:b/>
          <w:bCs/>
          <w:color w:val="000080"/>
          <w:sz w:val="20"/>
          <w:szCs w:val="20"/>
          <w:highlight w:val="white"/>
          <w:lang w:val="en-GB"/>
        </w:rPr>
        <w:t>,</w:t>
      </w:r>
    </w:p>
    <w:p w14:paraId="2745CAA3"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Isbn</w:t>
      </w:r>
      <w:proofErr w:type="spellEnd"/>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proofErr w:type="spellStart"/>
      <w:proofErr w:type="gramStart"/>
      <w:r w:rsidRPr="003364BA">
        <w:rPr>
          <w:rFonts w:ascii="Consolas" w:hAnsi="Consolas" w:cs="Courier New"/>
          <w:color w:val="000000"/>
          <w:sz w:val="20"/>
          <w:szCs w:val="20"/>
          <w:highlight w:val="white"/>
          <w:lang w:val="en-GB"/>
        </w:rPr>
        <w:t>input</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Isbn</w:t>
      </w:r>
      <w:proofErr w:type="spellEnd"/>
      <w:proofErr w:type="gramEnd"/>
      <w:r w:rsidRPr="003364BA">
        <w:rPr>
          <w:rFonts w:ascii="Consolas" w:hAnsi="Consolas" w:cs="Courier New"/>
          <w:b/>
          <w:bCs/>
          <w:color w:val="000080"/>
          <w:sz w:val="20"/>
          <w:szCs w:val="20"/>
          <w:highlight w:val="white"/>
          <w:lang w:val="en-GB"/>
        </w:rPr>
        <w:t>,</w:t>
      </w:r>
    </w:p>
    <w:p w14:paraId="3B7B8CA8"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Price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proofErr w:type="spellStart"/>
      <w:proofErr w:type="gramStart"/>
      <w:r w:rsidRPr="003364BA">
        <w:rPr>
          <w:rFonts w:ascii="Consolas" w:hAnsi="Consolas" w:cs="Courier New"/>
          <w:color w:val="000000"/>
          <w:sz w:val="20"/>
          <w:szCs w:val="20"/>
          <w:highlight w:val="white"/>
          <w:lang w:val="en-GB"/>
        </w:rPr>
        <w:t>input</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Price</w:t>
      </w:r>
      <w:proofErr w:type="spellEnd"/>
      <w:proofErr w:type="gramEnd"/>
      <w:r w:rsidRPr="003364BA">
        <w:rPr>
          <w:rFonts w:ascii="Consolas" w:hAnsi="Consolas" w:cs="Courier New"/>
          <w:b/>
          <w:bCs/>
          <w:color w:val="000080"/>
          <w:sz w:val="20"/>
          <w:szCs w:val="20"/>
          <w:highlight w:val="white"/>
          <w:lang w:val="en-GB"/>
        </w:rPr>
        <w:t>,</w:t>
      </w:r>
    </w:p>
    <w:p w14:paraId="0DCFE0C7"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Edition_statement</w:t>
      </w:r>
      <w:proofErr w:type="spellEnd"/>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proofErr w:type="spellStart"/>
      <w:proofErr w:type="gramStart"/>
      <w:r w:rsidRPr="003364BA">
        <w:rPr>
          <w:rFonts w:ascii="Consolas" w:hAnsi="Consolas" w:cs="Courier New"/>
          <w:color w:val="000000"/>
          <w:sz w:val="20"/>
          <w:szCs w:val="20"/>
          <w:highlight w:val="white"/>
          <w:lang w:val="en-GB"/>
        </w:rPr>
        <w:t>input</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Edition</w:t>
      </w:r>
      <w:proofErr w:type="gramEnd"/>
      <w:r w:rsidRPr="003364BA">
        <w:rPr>
          <w:rFonts w:ascii="Consolas" w:hAnsi="Consolas" w:cs="Courier New"/>
          <w:color w:val="000000"/>
          <w:sz w:val="20"/>
          <w:szCs w:val="20"/>
          <w:highlight w:val="white"/>
          <w:lang w:val="en-GB"/>
        </w:rPr>
        <w:t>_statement</w:t>
      </w:r>
      <w:proofErr w:type="spellEnd"/>
      <w:r w:rsidRPr="003364BA">
        <w:rPr>
          <w:rFonts w:ascii="Consolas" w:hAnsi="Consolas" w:cs="Courier New"/>
          <w:b/>
          <w:bCs/>
          <w:color w:val="000080"/>
          <w:sz w:val="20"/>
          <w:szCs w:val="20"/>
          <w:highlight w:val="white"/>
          <w:lang w:val="en-GB"/>
        </w:rPr>
        <w:t>,</w:t>
      </w:r>
    </w:p>
    <w:p w14:paraId="7AEEDA4D"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Item_call_number</w:t>
      </w:r>
      <w:proofErr w:type="spellEnd"/>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proofErr w:type="spellStart"/>
      <w:proofErr w:type="gramStart"/>
      <w:r w:rsidRPr="003364BA">
        <w:rPr>
          <w:rFonts w:ascii="Consolas" w:hAnsi="Consolas" w:cs="Courier New"/>
          <w:color w:val="000000"/>
          <w:sz w:val="20"/>
          <w:szCs w:val="20"/>
          <w:highlight w:val="white"/>
          <w:lang w:val="en-GB"/>
        </w:rPr>
        <w:t>input</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Item</w:t>
      </w:r>
      <w:proofErr w:type="gramEnd"/>
      <w:r w:rsidRPr="003364BA">
        <w:rPr>
          <w:rFonts w:ascii="Consolas" w:hAnsi="Consolas" w:cs="Courier New"/>
          <w:color w:val="000000"/>
          <w:sz w:val="20"/>
          <w:szCs w:val="20"/>
          <w:highlight w:val="white"/>
          <w:lang w:val="en-GB"/>
        </w:rPr>
        <w:t>_call_number</w:t>
      </w:r>
      <w:proofErr w:type="spellEnd"/>
      <w:r w:rsidRPr="003364BA">
        <w:rPr>
          <w:rFonts w:ascii="Consolas" w:hAnsi="Consolas" w:cs="Courier New"/>
          <w:b/>
          <w:bCs/>
          <w:color w:val="000080"/>
          <w:sz w:val="20"/>
          <w:szCs w:val="20"/>
          <w:highlight w:val="white"/>
          <w:lang w:val="en-GB"/>
        </w:rPr>
        <w:t>,</w:t>
      </w:r>
    </w:p>
    <w:p w14:paraId="3839BC07"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Publisher_code</w:t>
      </w:r>
      <w:proofErr w:type="spellEnd"/>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proofErr w:type="spellStart"/>
      <w:proofErr w:type="gramStart"/>
      <w:r w:rsidRPr="003364BA">
        <w:rPr>
          <w:rFonts w:ascii="Consolas" w:hAnsi="Consolas" w:cs="Courier New"/>
          <w:color w:val="000000"/>
          <w:sz w:val="20"/>
          <w:szCs w:val="20"/>
          <w:highlight w:val="white"/>
          <w:lang w:val="en-GB"/>
        </w:rPr>
        <w:t>input</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Publisher</w:t>
      </w:r>
      <w:proofErr w:type="gramEnd"/>
      <w:r w:rsidRPr="003364BA">
        <w:rPr>
          <w:rFonts w:ascii="Consolas" w:hAnsi="Consolas" w:cs="Courier New"/>
          <w:color w:val="000000"/>
          <w:sz w:val="20"/>
          <w:szCs w:val="20"/>
          <w:highlight w:val="white"/>
          <w:lang w:val="en-GB"/>
        </w:rPr>
        <w:t>_code</w:t>
      </w:r>
      <w:proofErr w:type="spellEnd"/>
      <w:r w:rsidRPr="003364BA">
        <w:rPr>
          <w:rFonts w:ascii="Consolas" w:hAnsi="Consolas" w:cs="Courier New"/>
          <w:b/>
          <w:bCs/>
          <w:color w:val="000080"/>
          <w:sz w:val="20"/>
          <w:szCs w:val="20"/>
          <w:highlight w:val="white"/>
          <w:lang w:val="en-GB"/>
        </w:rPr>
        <w:t>,</w:t>
      </w:r>
    </w:p>
    <w:p w14:paraId="19EF1C5B"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Number_of_copies</w:t>
      </w:r>
      <w:proofErr w:type="spellEnd"/>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proofErr w:type="spellStart"/>
      <w:proofErr w:type="gramStart"/>
      <w:r w:rsidRPr="003364BA">
        <w:rPr>
          <w:rFonts w:ascii="Consolas" w:hAnsi="Consolas" w:cs="Courier New"/>
          <w:color w:val="000000"/>
          <w:sz w:val="20"/>
          <w:szCs w:val="20"/>
          <w:highlight w:val="white"/>
          <w:lang w:val="en-GB"/>
        </w:rPr>
        <w:t>input</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Number</w:t>
      </w:r>
      <w:proofErr w:type="gramEnd"/>
      <w:r w:rsidRPr="003364BA">
        <w:rPr>
          <w:rFonts w:ascii="Consolas" w:hAnsi="Consolas" w:cs="Courier New"/>
          <w:color w:val="000000"/>
          <w:sz w:val="20"/>
          <w:szCs w:val="20"/>
          <w:highlight w:val="white"/>
          <w:lang w:val="en-GB"/>
        </w:rPr>
        <w:t>_of_copies</w:t>
      </w:r>
      <w:proofErr w:type="spellEnd"/>
    </w:p>
    <w:p w14:paraId="051F914D"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p>
    <w:p w14:paraId="2715D9F7"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p>
    <w:p w14:paraId="0C57ABE8"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proofErr w:type="spellStart"/>
      <w:proofErr w:type="gramStart"/>
      <w:r w:rsidRPr="003364BA">
        <w:rPr>
          <w:rFonts w:ascii="Consolas" w:hAnsi="Consolas" w:cs="Courier New"/>
          <w:color w:val="000000"/>
          <w:sz w:val="20"/>
          <w:szCs w:val="20"/>
          <w:highlight w:val="white"/>
          <w:lang w:val="en-GB"/>
        </w:rPr>
        <w:t>context</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Books</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Add</w:t>
      </w:r>
      <w:proofErr w:type="spellEnd"/>
      <w:proofErr w:type="gramEnd"/>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book</w:t>
      </w:r>
      <w:r w:rsidRPr="003364BA">
        <w:rPr>
          <w:rFonts w:ascii="Consolas" w:hAnsi="Consolas" w:cs="Courier New"/>
          <w:b/>
          <w:bCs/>
          <w:color w:val="000080"/>
          <w:sz w:val="20"/>
          <w:szCs w:val="20"/>
          <w:highlight w:val="white"/>
          <w:lang w:val="en-GB"/>
        </w:rPr>
        <w:t>);</w:t>
      </w:r>
    </w:p>
    <w:p w14:paraId="1A6A8839"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FF"/>
          <w:sz w:val="20"/>
          <w:szCs w:val="20"/>
          <w:highlight w:val="white"/>
          <w:lang w:val="en-GB"/>
        </w:rPr>
        <w:t>await</w:t>
      </w:r>
      <w:r w:rsidRPr="003364BA">
        <w:rPr>
          <w:rFonts w:ascii="Consolas" w:hAnsi="Consolas" w:cs="Courier New"/>
          <w:color w:val="000000"/>
          <w:sz w:val="20"/>
          <w:szCs w:val="20"/>
          <w:highlight w:val="white"/>
          <w:lang w:val="en-GB"/>
        </w:rPr>
        <w:t xml:space="preserve"> </w:t>
      </w:r>
      <w:proofErr w:type="spellStart"/>
      <w:proofErr w:type="gramStart"/>
      <w:r w:rsidRPr="003364BA">
        <w:rPr>
          <w:rFonts w:ascii="Consolas" w:hAnsi="Consolas" w:cs="Courier New"/>
          <w:color w:val="000000"/>
          <w:sz w:val="20"/>
          <w:szCs w:val="20"/>
          <w:highlight w:val="white"/>
          <w:lang w:val="en-GB"/>
        </w:rPr>
        <w:t>context</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SaveChangesAsync</w:t>
      </w:r>
      <w:proofErr w:type="spellEnd"/>
      <w:proofErr w:type="gramEnd"/>
      <w:r w:rsidRPr="003364BA">
        <w:rPr>
          <w:rFonts w:ascii="Consolas" w:hAnsi="Consolas" w:cs="Courier New"/>
          <w:b/>
          <w:bCs/>
          <w:color w:val="000080"/>
          <w:sz w:val="20"/>
          <w:szCs w:val="20"/>
          <w:highlight w:val="white"/>
          <w:lang w:val="en-GB"/>
        </w:rPr>
        <w:t>();</w:t>
      </w:r>
    </w:p>
    <w:p w14:paraId="03F8BB3E"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p>
    <w:p w14:paraId="7833E667"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FF"/>
          <w:sz w:val="20"/>
          <w:szCs w:val="20"/>
          <w:highlight w:val="white"/>
          <w:lang w:val="en-GB"/>
        </w:rPr>
        <w:t>return</w:t>
      </w: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FF"/>
          <w:sz w:val="20"/>
          <w:szCs w:val="20"/>
          <w:highlight w:val="white"/>
          <w:lang w:val="en-GB"/>
        </w:rPr>
        <w:t>new</w:t>
      </w: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AddBookPayload</w:t>
      </w:r>
      <w:proofErr w:type="spellEnd"/>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book</w:t>
      </w:r>
      <w:r w:rsidRPr="003364BA">
        <w:rPr>
          <w:rFonts w:ascii="Consolas" w:hAnsi="Consolas" w:cs="Courier New"/>
          <w:b/>
          <w:bCs/>
          <w:color w:val="000080"/>
          <w:sz w:val="20"/>
          <w:szCs w:val="20"/>
          <w:highlight w:val="white"/>
          <w:lang w:val="en-GB"/>
        </w:rPr>
        <w:t>);</w:t>
      </w:r>
    </w:p>
    <w:p w14:paraId="7A1AF60D"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p>
    <w:p w14:paraId="16A8B099" w14:textId="775E3BA4" w:rsidR="002606F1" w:rsidRDefault="002606F1" w:rsidP="002606F1">
      <w:pPr>
        <w:rPr>
          <w:rFonts w:cs="Times New Roman"/>
          <w:szCs w:val="24"/>
        </w:rPr>
      </w:pP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p>
    <w:p w14:paraId="57C3C6C1" w14:textId="5D63B01A" w:rsidR="0090653B" w:rsidRDefault="0090653B" w:rsidP="0090653B">
      <w:pPr>
        <w:keepNext/>
      </w:pPr>
    </w:p>
    <w:p w14:paraId="73086488" w14:textId="4F53B795" w:rsidR="0090653B" w:rsidRDefault="00C8030A" w:rsidP="003364BA">
      <w:pPr>
        <w:pStyle w:val="Opisslike"/>
        <w:jc w:val="center"/>
      </w:pPr>
      <w:r w:rsidRPr="00C8030A">
        <w:rPr>
          <w:noProof/>
        </w:rPr>
        <w:t>Isječak koda 1</w:t>
      </w:r>
      <w:r w:rsidR="00516663">
        <w:rPr>
          <w:noProof/>
        </w:rPr>
        <w:t>3</w:t>
      </w:r>
      <w:r w:rsidR="002606F1">
        <w:rPr>
          <w:noProof/>
        </w:rPr>
        <w:t>.</w:t>
      </w:r>
      <w:r w:rsidR="0090653B">
        <w:t xml:space="preserve"> Primjer mutacije koja koristi </w:t>
      </w:r>
      <w:proofErr w:type="spellStart"/>
      <w:r w:rsidR="0090653B">
        <w:t>Entity</w:t>
      </w:r>
      <w:proofErr w:type="spellEnd"/>
      <w:r w:rsidR="00E31645">
        <w:t xml:space="preserve"> </w:t>
      </w:r>
      <w:r w:rsidR="0090653B">
        <w:t>Framework za spremanje u bazu. [Autorski rad]</w:t>
      </w:r>
    </w:p>
    <w:p w14:paraId="736BA120" w14:textId="0208D68E" w:rsidR="002A03B0" w:rsidRDefault="002A03B0">
      <w:pPr>
        <w:spacing w:line="259" w:lineRule="auto"/>
        <w:jc w:val="left"/>
      </w:pPr>
      <w:r>
        <w:br w:type="page"/>
      </w:r>
    </w:p>
    <w:p w14:paraId="19FF4ACD" w14:textId="61FCA176" w:rsidR="00ED4413" w:rsidRPr="007701CA" w:rsidRDefault="004B7FA6" w:rsidP="004B7FA6">
      <w:pPr>
        <w:pStyle w:val="Podnaslov"/>
        <w:numPr>
          <w:ilvl w:val="0"/>
          <w:numId w:val="7"/>
        </w:numPr>
        <w:rPr>
          <w:b/>
          <w:bCs/>
          <w:sz w:val="28"/>
          <w:szCs w:val="28"/>
        </w:rPr>
      </w:pPr>
      <w:bookmarkStart w:id="49" w:name="_Toc106723615"/>
      <w:r w:rsidRPr="007701CA">
        <w:rPr>
          <w:b/>
          <w:bCs/>
          <w:sz w:val="28"/>
          <w:szCs w:val="28"/>
        </w:rPr>
        <w:lastRenderedPageBreak/>
        <w:t xml:space="preserve">Sigurnost </w:t>
      </w:r>
      <w:proofErr w:type="spellStart"/>
      <w:r w:rsidRPr="007701CA">
        <w:rPr>
          <w:b/>
          <w:bCs/>
          <w:sz w:val="28"/>
          <w:szCs w:val="28"/>
        </w:rPr>
        <w:t>GraphQL</w:t>
      </w:r>
      <w:proofErr w:type="spellEnd"/>
      <w:r w:rsidRPr="007701CA">
        <w:rPr>
          <w:b/>
          <w:bCs/>
          <w:sz w:val="28"/>
          <w:szCs w:val="28"/>
        </w:rPr>
        <w:t>-a</w:t>
      </w:r>
      <w:bookmarkEnd w:id="49"/>
    </w:p>
    <w:p w14:paraId="33CB12AB" w14:textId="10980C0E" w:rsidR="004B7FA6" w:rsidRDefault="004B7FA6" w:rsidP="004B7FA6"/>
    <w:p w14:paraId="34133813" w14:textId="28B9CDC0" w:rsidR="004B7FA6" w:rsidRDefault="008D7039" w:rsidP="004B7FA6">
      <w:r>
        <w:t xml:space="preserve">Glavna razlika između </w:t>
      </w:r>
      <w:proofErr w:type="spellStart"/>
      <w:r>
        <w:t>GraphQL</w:t>
      </w:r>
      <w:proofErr w:type="spellEnd"/>
      <w:r>
        <w:t xml:space="preserve">-a i REST-a je to što su API pozivi u REST-u strogo definirani, dakle točno se zna koji se podatci šalju i dohvaćaju kojim pozivom, te tko im može pristupiti. Velika prednost </w:t>
      </w:r>
      <w:proofErr w:type="spellStart"/>
      <w:r>
        <w:t>GraphQL</w:t>
      </w:r>
      <w:proofErr w:type="spellEnd"/>
      <w:r>
        <w:t xml:space="preserve">-a je to što </w:t>
      </w:r>
      <w:proofErr w:type="spellStart"/>
      <w:r>
        <w:t>frontend</w:t>
      </w:r>
      <w:proofErr w:type="spellEnd"/>
      <w:r>
        <w:t xml:space="preserve"> razvojni inženjeri mogu samostalno dohvatiti podatke koji im trebaju, ali ovo je također i najveća sigurnosna prijetnja serveru koji koristi </w:t>
      </w:r>
      <w:proofErr w:type="spellStart"/>
      <w:r>
        <w:t>GraphQL</w:t>
      </w:r>
      <w:proofErr w:type="spellEnd"/>
      <w:r>
        <w:t>. Mogućnost pisanja vlastitih upita od strane razvojnih inženjera otvara put zloupotrebi raznim vrstama napada.</w:t>
      </w:r>
      <w:r w:rsidR="003C2F83">
        <w:t xml:space="preserve"> </w:t>
      </w:r>
      <w:r w:rsidR="003C2F83" w:rsidRPr="003C2F83">
        <w:t xml:space="preserve">Najosnovniji način za napasti </w:t>
      </w:r>
      <w:proofErr w:type="spellStart"/>
      <w:r w:rsidR="003C2F83" w:rsidRPr="003C2F83">
        <w:t>GraphQL</w:t>
      </w:r>
      <w:proofErr w:type="spellEnd"/>
      <w:r w:rsidR="003C2F83" w:rsidRPr="003C2F83">
        <w:t xml:space="preserve"> server je pisanjem kompleksnih upita koji zagušuju i usporavaju server. Također je moguće navigacijom po grafu doći do podataka kojima korisnik ne bi trebao imati pristup.</w:t>
      </w:r>
      <w:r>
        <w:t xml:space="preserve"> Zbog toga su se u </w:t>
      </w:r>
      <w:proofErr w:type="spellStart"/>
      <w:r>
        <w:t>GraphQL</w:t>
      </w:r>
      <w:proofErr w:type="spellEnd"/>
      <w:r>
        <w:t xml:space="preserve">-u morali razviti posebni oblici zaštite od napada specifičnih za </w:t>
      </w:r>
      <w:proofErr w:type="spellStart"/>
      <w:r>
        <w:t>GraphQL</w:t>
      </w:r>
      <w:proofErr w:type="spellEnd"/>
      <w:r>
        <w:t>.</w:t>
      </w:r>
      <w:r w:rsidR="00EA7125">
        <w:t xml:space="preserve"> </w:t>
      </w:r>
      <w:r>
        <w:t xml:space="preserve"> Najjednostavniji od njih </w:t>
      </w:r>
      <w:r w:rsidR="00EA7125">
        <w:t xml:space="preserve">su </w:t>
      </w:r>
      <w:proofErr w:type="spellStart"/>
      <w:r w:rsidR="00EA7125" w:rsidRPr="00EA7125">
        <w:rPr>
          <w:i/>
          <w:iCs/>
        </w:rPr>
        <w:t>Execution</w:t>
      </w:r>
      <w:proofErr w:type="spellEnd"/>
      <w:r w:rsidR="00EA7125" w:rsidRPr="00EA7125">
        <w:rPr>
          <w:i/>
          <w:iCs/>
        </w:rPr>
        <w:t xml:space="preserve"> </w:t>
      </w:r>
      <w:proofErr w:type="spellStart"/>
      <w:r w:rsidR="00EA7125" w:rsidRPr="00EA7125">
        <w:rPr>
          <w:i/>
          <w:iCs/>
        </w:rPr>
        <w:t>timeout</w:t>
      </w:r>
      <w:proofErr w:type="spellEnd"/>
      <w:r w:rsidR="00EA7125">
        <w:t xml:space="preserve"> i </w:t>
      </w:r>
      <w:proofErr w:type="spellStart"/>
      <w:r w:rsidR="00EA7125" w:rsidRPr="00EA7125">
        <w:rPr>
          <w:i/>
          <w:iCs/>
        </w:rPr>
        <w:t>Pagination</w:t>
      </w:r>
      <w:proofErr w:type="spellEnd"/>
      <w:r w:rsidR="00EA7125" w:rsidRPr="00EA7125">
        <w:rPr>
          <w:i/>
          <w:iCs/>
        </w:rPr>
        <w:t xml:space="preserve"> </w:t>
      </w:r>
      <w:proofErr w:type="spellStart"/>
      <w:r w:rsidR="00EA7125" w:rsidRPr="00EA7125">
        <w:rPr>
          <w:i/>
          <w:iCs/>
        </w:rPr>
        <w:t>amount</w:t>
      </w:r>
      <w:proofErr w:type="spellEnd"/>
      <w:r w:rsidR="00EA7125">
        <w:rPr>
          <w:i/>
          <w:iCs/>
        </w:rPr>
        <w:t xml:space="preserve">, </w:t>
      </w:r>
      <w:r w:rsidR="00EA7125">
        <w:t xml:space="preserve">dok su neki kompleksniji </w:t>
      </w:r>
      <w:bookmarkStart w:id="50" w:name="_Hlk105336194"/>
      <w:r w:rsidR="00EA7125" w:rsidRPr="00EA7125">
        <w:rPr>
          <w:i/>
          <w:iCs/>
        </w:rPr>
        <w:t xml:space="preserve">Max </w:t>
      </w:r>
      <w:proofErr w:type="spellStart"/>
      <w:r w:rsidR="00EA7125" w:rsidRPr="00EA7125">
        <w:rPr>
          <w:i/>
          <w:iCs/>
        </w:rPr>
        <w:t>query</w:t>
      </w:r>
      <w:proofErr w:type="spellEnd"/>
      <w:r w:rsidR="00EA7125" w:rsidRPr="00EA7125">
        <w:rPr>
          <w:i/>
          <w:iCs/>
        </w:rPr>
        <w:t xml:space="preserve"> </w:t>
      </w:r>
      <w:proofErr w:type="spellStart"/>
      <w:r w:rsidR="00EA7125" w:rsidRPr="00EA7125">
        <w:rPr>
          <w:i/>
          <w:iCs/>
        </w:rPr>
        <w:t>depth</w:t>
      </w:r>
      <w:proofErr w:type="spellEnd"/>
      <w:r w:rsidR="00EA7125">
        <w:t xml:space="preserve">, </w:t>
      </w:r>
      <w:r w:rsidR="00EA7125" w:rsidRPr="00EA7125">
        <w:rPr>
          <w:i/>
          <w:iCs/>
        </w:rPr>
        <w:t xml:space="preserve">Max </w:t>
      </w:r>
      <w:proofErr w:type="spellStart"/>
      <w:r w:rsidR="00EA7125" w:rsidRPr="00EA7125">
        <w:rPr>
          <w:i/>
          <w:iCs/>
        </w:rPr>
        <w:t>query</w:t>
      </w:r>
      <w:proofErr w:type="spellEnd"/>
      <w:r w:rsidR="00EA7125" w:rsidRPr="00EA7125">
        <w:rPr>
          <w:i/>
          <w:iCs/>
        </w:rPr>
        <w:t xml:space="preserve"> </w:t>
      </w:r>
      <w:proofErr w:type="spellStart"/>
      <w:r w:rsidR="00EA7125" w:rsidRPr="00EA7125">
        <w:rPr>
          <w:i/>
          <w:iCs/>
        </w:rPr>
        <w:t>complexity</w:t>
      </w:r>
      <w:bookmarkEnd w:id="50"/>
      <w:proofErr w:type="spellEnd"/>
      <w:r w:rsidR="00EA7125">
        <w:t xml:space="preserve">, te </w:t>
      </w:r>
      <w:proofErr w:type="spellStart"/>
      <w:r w:rsidR="00EA7125">
        <w:t>autentikacija</w:t>
      </w:r>
      <w:proofErr w:type="spellEnd"/>
      <w:r w:rsidR="00EA7125">
        <w:t xml:space="preserve"> i autorizacija.</w:t>
      </w:r>
    </w:p>
    <w:p w14:paraId="2AA1B3CC" w14:textId="187B7007" w:rsidR="00EA7125" w:rsidRDefault="00EA7125" w:rsidP="004B7FA6"/>
    <w:p w14:paraId="52858AFE" w14:textId="58711EB9" w:rsidR="00EA7125" w:rsidRDefault="00EA7125" w:rsidP="00EA7125">
      <w:pPr>
        <w:pStyle w:val="Podnaslov"/>
        <w:numPr>
          <w:ilvl w:val="1"/>
          <w:numId w:val="7"/>
        </w:numPr>
      </w:pPr>
      <w:bookmarkStart w:id="51" w:name="_Toc106723616"/>
      <w:bookmarkStart w:id="52" w:name="_Hlk105336315"/>
      <w:proofErr w:type="spellStart"/>
      <w:r w:rsidRPr="00EA7125">
        <w:rPr>
          <w:i/>
          <w:iCs/>
        </w:rPr>
        <w:t>Execution</w:t>
      </w:r>
      <w:proofErr w:type="spellEnd"/>
      <w:r w:rsidRPr="00EA7125">
        <w:rPr>
          <w:i/>
          <w:iCs/>
        </w:rPr>
        <w:t xml:space="preserve"> </w:t>
      </w:r>
      <w:proofErr w:type="spellStart"/>
      <w:r w:rsidRPr="00EA7125">
        <w:rPr>
          <w:i/>
          <w:iCs/>
        </w:rPr>
        <w:t>timeout</w:t>
      </w:r>
      <w:proofErr w:type="spellEnd"/>
      <w:r w:rsidRPr="00EA7125">
        <w:t xml:space="preserve"> i </w:t>
      </w:r>
      <w:proofErr w:type="spellStart"/>
      <w:r w:rsidRPr="00EA7125">
        <w:rPr>
          <w:i/>
          <w:iCs/>
        </w:rPr>
        <w:t>Pagination</w:t>
      </w:r>
      <w:proofErr w:type="spellEnd"/>
      <w:r w:rsidRPr="00EA7125">
        <w:rPr>
          <w:i/>
          <w:iCs/>
        </w:rPr>
        <w:t xml:space="preserve"> </w:t>
      </w:r>
      <w:proofErr w:type="spellStart"/>
      <w:r w:rsidRPr="00EA7125">
        <w:rPr>
          <w:i/>
          <w:iCs/>
        </w:rPr>
        <w:t>amount</w:t>
      </w:r>
      <w:bookmarkEnd w:id="51"/>
      <w:proofErr w:type="spellEnd"/>
    </w:p>
    <w:bookmarkEnd w:id="52"/>
    <w:p w14:paraId="06B47647" w14:textId="542A37D1" w:rsidR="00EA7125" w:rsidRDefault="00EA7125" w:rsidP="00EA7125"/>
    <w:p w14:paraId="72AC2557" w14:textId="6B53C458" w:rsidR="00EA7125" w:rsidRDefault="00EA7125" w:rsidP="00EA7125">
      <w:proofErr w:type="spellStart"/>
      <w:r w:rsidRPr="006B5D2A">
        <w:rPr>
          <w:i/>
          <w:iCs/>
        </w:rPr>
        <w:t>Execution</w:t>
      </w:r>
      <w:proofErr w:type="spellEnd"/>
      <w:r w:rsidRPr="006B5D2A">
        <w:rPr>
          <w:i/>
          <w:iCs/>
        </w:rPr>
        <w:t xml:space="preserve"> </w:t>
      </w:r>
      <w:proofErr w:type="spellStart"/>
      <w:r w:rsidRPr="006B5D2A">
        <w:rPr>
          <w:i/>
          <w:iCs/>
        </w:rPr>
        <w:t>timeout</w:t>
      </w:r>
      <w:proofErr w:type="spellEnd"/>
      <w:r>
        <w:t xml:space="preserve"> se odnosi na vrijeme nakon kojega se upit presta</w:t>
      </w:r>
      <w:r w:rsidR="00A143E1">
        <w:t>je</w:t>
      </w:r>
      <w:r>
        <w:t xml:space="preserve"> izv</w:t>
      </w:r>
      <w:r w:rsidR="003C2F83">
        <w:t>r</w:t>
      </w:r>
      <w:r>
        <w:t>šavati</w:t>
      </w:r>
      <w:r w:rsidR="003C2F83">
        <w:t xml:space="preserve">. Zadani </w:t>
      </w:r>
      <w:proofErr w:type="spellStart"/>
      <w:r w:rsidR="006B5D2A">
        <w:rPr>
          <w:i/>
          <w:iCs/>
        </w:rPr>
        <w:t>e</w:t>
      </w:r>
      <w:r w:rsidR="003C2F83" w:rsidRPr="006B5D2A">
        <w:rPr>
          <w:i/>
          <w:iCs/>
        </w:rPr>
        <w:t>xecution</w:t>
      </w:r>
      <w:proofErr w:type="spellEnd"/>
      <w:r w:rsidR="003C2F83" w:rsidRPr="006B5D2A">
        <w:rPr>
          <w:i/>
          <w:iCs/>
        </w:rPr>
        <w:t xml:space="preserve"> </w:t>
      </w:r>
      <w:proofErr w:type="spellStart"/>
      <w:r w:rsidR="003C2F83" w:rsidRPr="006B5D2A">
        <w:rPr>
          <w:i/>
          <w:iCs/>
        </w:rPr>
        <w:t>timeout</w:t>
      </w:r>
      <w:proofErr w:type="spellEnd"/>
      <w:r w:rsidR="003C2F83">
        <w:t xml:space="preserve"> u Hot</w:t>
      </w:r>
      <w:r w:rsidR="00E3726B">
        <w:t xml:space="preserve"> </w:t>
      </w:r>
      <w:proofErr w:type="spellStart"/>
      <w:r w:rsidR="003C2F83">
        <w:t>Chocolate</w:t>
      </w:r>
      <w:proofErr w:type="spellEnd"/>
      <w:r w:rsidR="003C2F83">
        <w:t xml:space="preserve"> serveru je 30 sekundi, ali moguće je postaviti vlastito vrijeme nakon kojeg se upit smatra </w:t>
      </w:r>
      <w:proofErr w:type="spellStart"/>
      <w:r w:rsidR="003C2F83">
        <w:t>prekompleksnim</w:t>
      </w:r>
      <w:proofErr w:type="spellEnd"/>
      <w:r w:rsidR="003C2F83">
        <w:t>. Mana ovoga pristupa je što se upit pokušava izvršiti sve dok ne istekne određeno vrijeme. Zbog toga ipak može doći do usporavanja rada servera i barem djelomičnog uspjeha napada.</w:t>
      </w:r>
    </w:p>
    <w:p w14:paraId="51036209" w14:textId="48B47CCD" w:rsidR="003C2F83" w:rsidRDefault="003C2F83" w:rsidP="00EA7125">
      <w:proofErr w:type="spellStart"/>
      <w:r w:rsidRPr="006B5D2A">
        <w:rPr>
          <w:i/>
          <w:iCs/>
        </w:rPr>
        <w:t>Pagination</w:t>
      </w:r>
      <w:proofErr w:type="spellEnd"/>
      <w:r w:rsidRPr="006B5D2A">
        <w:rPr>
          <w:i/>
          <w:iCs/>
        </w:rPr>
        <w:t xml:space="preserve"> </w:t>
      </w:r>
      <w:proofErr w:type="spellStart"/>
      <w:r w:rsidRPr="006B5D2A">
        <w:rPr>
          <w:i/>
          <w:iCs/>
        </w:rPr>
        <w:t>amount</w:t>
      </w:r>
      <w:proofErr w:type="spellEnd"/>
      <w:r>
        <w:t xml:space="preserve"> se zapravo odnosi na opciju u </w:t>
      </w:r>
      <w:proofErr w:type="spellStart"/>
      <w:r>
        <w:t>GraphQL</w:t>
      </w:r>
      <w:proofErr w:type="spellEnd"/>
      <w:r>
        <w:t>-u pomoću koje</w:t>
      </w:r>
      <w:r w:rsidR="00A143E1">
        <w:t xml:space="preserve"> se</w:t>
      </w:r>
      <w:r>
        <w:t xml:space="preserve"> može odrediti maksimalan broj zapisa koji se mogu dohvatiti u jednom pozivu. Ako</w:t>
      </w:r>
      <w:r w:rsidR="00A143E1">
        <w:t xml:space="preserve"> je</w:t>
      </w:r>
      <w:r>
        <w:t xml:space="preserve"> omoguć</w:t>
      </w:r>
      <w:r w:rsidR="00A143E1">
        <w:t>ena</w:t>
      </w:r>
      <w:r>
        <w:t xml:space="preserve"> paginacij</w:t>
      </w:r>
      <w:r w:rsidR="00A143E1">
        <w:t>a</w:t>
      </w:r>
      <w:r>
        <w:t xml:space="preserve"> npr. na upitu za dohvaćanje svih knjiga, te potom postav</w:t>
      </w:r>
      <w:r w:rsidR="00A143E1">
        <w:t>ljen</w:t>
      </w:r>
      <w:r>
        <w:t xml:space="preserve"> </w:t>
      </w:r>
      <w:proofErr w:type="spellStart"/>
      <w:r w:rsidRPr="006B5D2A">
        <w:rPr>
          <w:i/>
          <w:iCs/>
        </w:rPr>
        <w:t>pagination</w:t>
      </w:r>
      <w:proofErr w:type="spellEnd"/>
      <w:r w:rsidRPr="006B5D2A">
        <w:rPr>
          <w:i/>
          <w:iCs/>
        </w:rPr>
        <w:t xml:space="preserve"> </w:t>
      </w:r>
      <w:proofErr w:type="spellStart"/>
      <w:r w:rsidRPr="006B5D2A">
        <w:rPr>
          <w:i/>
          <w:iCs/>
        </w:rPr>
        <w:t>amount</w:t>
      </w:r>
      <w:proofErr w:type="spellEnd"/>
      <w:r>
        <w:t xml:space="preserve"> na 100, maksimalna količina knjiga koja se mo</w:t>
      </w:r>
      <w:r w:rsidR="00A143E1">
        <w:t>že</w:t>
      </w:r>
      <w:r>
        <w:t xml:space="preserve"> dohvatiti u jednom pozivu je 100 knjiga. Ov</w:t>
      </w:r>
      <w:r w:rsidR="006B5D2A">
        <w:t>a tehnika štiti server na način da smanjuje maksimalnu količinu podataka koja se može dohvatiti i stoga otežava pisanje malicioznih upita.</w:t>
      </w:r>
      <w:r w:rsidR="00AA4DA3">
        <w:t>[14]</w:t>
      </w:r>
    </w:p>
    <w:p w14:paraId="20436520" w14:textId="4C82F65F" w:rsidR="006B5D2A" w:rsidRDefault="006B5D2A" w:rsidP="00EA7125"/>
    <w:p w14:paraId="57327CBE" w14:textId="77777777" w:rsidR="002A03B0" w:rsidRDefault="002A03B0" w:rsidP="00EA7125"/>
    <w:p w14:paraId="7C3F75EA" w14:textId="691774B5" w:rsidR="006B5D2A" w:rsidRDefault="006B5D2A" w:rsidP="006B5D2A">
      <w:pPr>
        <w:pStyle w:val="Podnaslov"/>
        <w:numPr>
          <w:ilvl w:val="1"/>
          <w:numId w:val="7"/>
        </w:numPr>
        <w:rPr>
          <w:i/>
          <w:iCs/>
        </w:rPr>
      </w:pPr>
      <w:bookmarkStart w:id="53" w:name="_Toc106723617"/>
      <w:r w:rsidRPr="00EA7125">
        <w:rPr>
          <w:i/>
          <w:iCs/>
        </w:rPr>
        <w:lastRenderedPageBreak/>
        <w:t xml:space="preserve">Max </w:t>
      </w:r>
      <w:proofErr w:type="spellStart"/>
      <w:r w:rsidRPr="00EA7125">
        <w:rPr>
          <w:i/>
          <w:iCs/>
        </w:rPr>
        <w:t>query</w:t>
      </w:r>
      <w:proofErr w:type="spellEnd"/>
      <w:r w:rsidRPr="00EA7125">
        <w:rPr>
          <w:i/>
          <w:iCs/>
        </w:rPr>
        <w:t xml:space="preserve"> </w:t>
      </w:r>
      <w:proofErr w:type="spellStart"/>
      <w:r w:rsidRPr="00EA7125">
        <w:rPr>
          <w:i/>
          <w:iCs/>
        </w:rPr>
        <w:t>depth</w:t>
      </w:r>
      <w:proofErr w:type="spellEnd"/>
      <w:r>
        <w:t xml:space="preserve"> i </w:t>
      </w:r>
      <w:r w:rsidRPr="00EA7125">
        <w:rPr>
          <w:i/>
          <w:iCs/>
        </w:rPr>
        <w:t xml:space="preserve">Max </w:t>
      </w:r>
      <w:proofErr w:type="spellStart"/>
      <w:r w:rsidRPr="00EA7125">
        <w:rPr>
          <w:i/>
          <w:iCs/>
        </w:rPr>
        <w:t>query</w:t>
      </w:r>
      <w:proofErr w:type="spellEnd"/>
      <w:r w:rsidRPr="00EA7125">
        <w:rPr>
          <w:i/>
          <w:iCs/>
        </w:rPr>
        <w:t xml:space="preserve"> </w:t>
      </w:r>
      <w:proofErr w:type="spellStart"/>
      <w:r w:rsidRPr="00EA7125">
        <w:rPr>
          <w:i/>
          <w:iCs/>
        </w:rPr>
        <w:t>complexity</w:t>
      </w:r>
      <w:bookmarkEnd w:id="53"/>
      <w:proofErr w:type="spellEnd"/>
    </w:p>
    <w:p w14:paraId="43E53EB6" w14:textId="3A9D6EB6" w:rsidR="006B5D2A" w:rsidRDefault="006B5D2A" w:rsidP="006B5D2A"/>
    <w:p w14:paraId="228CB3F3" w14:textId="527D5B48" w:rsidR="005935D5" w:rsidRDefault="006B5D2A" w:rsidP="005935D5">
      <w:pPr>
        <w:rPr>
          <w:rFonts w:cs="Times New Roman"/>
          <w:szCs w:val="24"/>
        </w:rPr>
      </w:pPr>
      <w:r>
        <w:t>Maksimalna dubina upita i maksimalna kompleksnost upita su dva vrlo slična načina obrane od malicioznih upita.</w:t>
      </w:r>
      <w:r w:rsidR="00AA4DA3">
        <w:t xml:space="preserve"> Maksimalna dubina upita je relativno jednostavan obrambeni mehanizam. Pri registriranju </w:t>
      </w:r>
      <w:proofErr w:type="spellStart"/>
      <w:r w:rsidR="00AA4DA3">
        <w:t>GraphQL</w:t>
      </w:r>
      <w:proofErr w:type="spellEnd"/>
      <w:r w:rsidR="00AA4DA3">
        <w:t xml:space="preserve"> servisa poziva se direktiva </w:t>
      </w:r>
      <w:r w:rsidR="00AA4DA3" w:rsidRPr="007701CA">
        <w:rPr>
          <w:rFonts w:ascii="Consolas" w:hAnsi="Consolas" w:cs="Courier New"/>
          <w:szCs w:val="24"/>
        </w:rPr>
        <w:t>.</w:t>
      </w:r>
      <w:proofErr w:type="spellStart"/>
      <w:r w:rsidR="00AA4DA3" w:rsidRPr="007701CA">
        <w:rPr>
          <w:rFonts w:ascii="Consolas" w:hAnsi="Consolas" w:cs="Courier New"/>
          <w:szCs w:val="24"/>
        </w:rPr>
        <w:t>AddMaxExecutionDepthRule</w:t>
      </w:r>
      <w:proofErr w:type="spellEnd"/>
      <w:r w:rsidR="00AA4DA3" w:rsidRPr="007701CA">
        <w:rPr>
          <w:rFonts w:ascii="Consolas" w:hAnsi="Consolas" w:cs="Courier New"/>
          <w:szCs w:val="24"/>
        </w:rPr>
        <w:t>()</w:t>
      </w:r>
      <w:r w:rsidR="00AA4DA3" w:rsidRPr="005935D5">
        <w:rPr>
          <w:rFonts w:cs="Times New Roman"/>
          <w:szCs w:val="24"/>
        </w:rPr>
        <w:t xml:space="preserve"> </w:t>
      </w:r>
      <w:r w:rsidR="00AA4DA3">
        <w:rPr>
          <w:rFonts w:cs="Times New Roman"/>
          <w:szCs w:val="24"/>
        </w:rPr>
        <w:t xml:space="preserve">kojoj se  kao parametri proslijede </w:t>
      </w:r>
      <w:proofErr w:type="spellStart"/>
      <w:r w:rsidR="00AA4DA3">
        <w:rPr>
          <w:rFonts w:cs="Times New Roman"/>
          <w:szCs w:val="24"/>
        </w:rPr>
        <w:t>integer</w:t>
      </w:r>
      <w:proofErr w:type="spellEnd"/>
      <w:r w:rsidR="00AA4DA3">
        <w:rPr>
          <w:rFonts w:cs="Times New Roman"/>
          <w:szCs w:val="24"/>
        </w:rPr>
        <w:t xml:space="preserve"> koji određuje maksimalnu dozvoljenu dubinu i </w:t>
      </w:r>
      <w:proofErr w:type="spellStart"/>
      <w:r w:rsidR="00AA4DA3">
        <w:rPr>
          <w:rFonts w:cs="Times New Roman"/>
          <w:szCs w:val="24"/>
        </w:rPr>
        <w:t>boolean</w:t>
      </w:r>
      <w:proofErr w:type="spellEnd"/>
      <w:r w:rsidR="00AA4DA3">
        <w:rPr>
          <w:rFonts w:cs="Times New Roman"/>
          <w:szCs w:val="24"/>
        </w:rPr>
        <w:t xml:space="preserve"> </w:t>
      </w:r>
      <w:proofErr w:type="spellStart"/>
      <w:r w:rsidR="00AA4DA3" w:rsidRPr="00AA4DA3">
        <w:rPr>
          <w:rFonts w:cs="Times New Roman"/>
          <w:i/>
          <w:iCs/>
          <w:szCs w:val="24"/>
        </w:rPr>
        <w:t>true</w:t>
      </w:r>
      <w:proofErr w:type="spellEnd"/>
      <w:r w:rsidR="00AA4DA3">
        <w:rPr>
          <w:rFonts w:cs="Times New Roman"/>
          <w:i/>
          <w:iCs/>
          <w:szCs w:val="24"/>
        </w:rPr>
        <w:t xml:space="preserve">. </w:t>
      </w:r>
      <w:r w:rsidR="00AA4DA3">
        <w:rPr>
          <w:rFonts w:cs="Times New Roman"/>
          <w:szCs w:val="24"/>
        </w:rPr>
        <w:t xml:space="preserve">Ako </w:t>
      </w:r>
      <w:r w:rsidR="005935D5">
        <w:rPr>
          <w:rFonts w:cs="Times New Roman"/>
          <w:szCs w:val="24"/>
        </w:rPr>
        <w:t xml:space="preserve">je poznato da se u </w:t>
      </w:r>
      <w:proofErr w:type="spellStart"/>
      <w:r w:rsidR="005935D5">
        <w:rPr>
          <w:rFonts w:cs="Times New Roman"/>
          <w:szCs w:val="24"/>
        </w:rPr>
        <w:t>GraphQL</w:t>
      </w:r>
      <w:proofErr w:type="spellEnd"/>
      <w:r w:rsidR="005935D5">
        <w:rPr>
          <w:rFonts w:cs="Times New Roman"/>
          <w:szCs w:val="24"/>
        </w:rPr>
        <w:t xml:space="preserve"> shemi svi podatci mogu dohvatiti kroz upit čija dubina ne prelazi 4, onda je lako zaključiti da su svi upiti koji prelaze ovu dubinu maliciozni. </w:t>
      </w:r>
    </w:p>
    <w:p w14:paraId="76608098" w14:textId="59B69EED" w:rsidR="00DF0F7D" w:rsidRDefault="005935D5" w:rsidP="005935D5">
      <w:pPr>
        <w:rPr>
          <w:rFonts w:cs="Times New Roman"/>
          <w:szCs w:val="24"/>
        </w:rPr>
      </w:pPr>
      <w:r>
        <w:rPr>
          <w:rFonts w:cs="Times New Roman"/>
          <w:szCs w:val="24"/>
        </w:rPr>
        <w:t xml:space="preserve">Maksimalna kompleksnost upita je konceptualno jako slična maksimalnoj dubini upita, ali u praksi se implementira dosta drugačije. Kako bi se omogućilo korištenje maksimalne kompleksnosti upita, potrebno je pri registraciji servisa </w:t>
      </w:r>
      <w:r w:rsidR="005453A7">
        <w:rPr>
          <w:rFonts w:cs="Times New Roman"/>
          <w:szCs w:val="24"/>
        </w:rPr>
        <w:t xml:space="preserve">napisati kod kao na </w:t>
      </w:r>
      <w:r w:rsidR="00757F96">
        <w:rPr>
          <w:rFonts w:cs="Times New Roman"/>
          <w:szCs w:val="24"/>
        </w:rPr>
        <w:t>isječku koda 15</w:t>
      </w:r>
      <w:r w:rsidR="005453A7">
        <w:rPr>
          <w:rFonts w:cs="Times New Roman"/>
          <w:szCs w:val="24"/>
        </w:rPr>
        <w:t>. Kao što je vidljivo, ovaj mehanizam ima nešto više opcija od maksimalne dubine upita. Moguće je odrediti maksimalnu kompleksnost upita. Također je moguće promijeniti zadane postavke kompleksnosti. Naime, prema zadanim postavkama svak</w:t>
      </w:r>
      <w:r w:rsidR="00E3726B">
        <w:rPr>
          <w:rFonts w:cs="Times New Roman"/>
          <w:szCs w:val="24"/>
        </w:rPr>
        <w:t>a operacija</w:t>
      </w:r>
      <w:r w:rsidR="005453A7">
        <w:rPr>
          <w:rFonts w:cs="Times New Roman"/>
          <w:szCs w:val="24"/>
        </w:rPr>
        <w:t xml:space="preserve"> ima kompleksnost 1, dok svaki upit koji poziva </w:t>
      </w:r>
      <w:proofErr w:type="spellStart"/>
      <w:r w:rsidR="005453A7" w:rsidRPr="005453A7">
        <w:rPr>
          <w:rFonts w:cs="Times New Roman"/>
          <w:i/>
          <w:iCs/>
          <w:szCs w:val="24"/>
        </w:rPr>
        <w:t>resolver</w:t>
      </w:r>
      <w:proofErr w:type="spellEnd"/>
      <w:r w:rsidR="005453A7">
        <w:rPr>
          <w:rFonts w:cs="Times New Roman"/>
          <w:szCs w:val="24"/>
        </w:rPr>
        <w:t xml:space="preserve"> ima kompleksnost 5.</w:t>
      </w:r>
    </w:p>
    <w:p w14:paraId="41363526" w14:textId="21F296EA" w:rsidR="00DF0F7D" w:rsidRDefault="00DF0F7D" w:rsidP="005935D5">
      <w:pPr>
        <w:rPr>
          <w:rFonts w:cs="Times New Roman"/>
          <w:szCs w:val="24"/>
        </w:rPr>
      </w:pPr>
    </w:p>
    <w:p w14:paraId="27B7AE1F"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proofErr w:type="spellStart"/>
      <w:proofErr w:type="gramStart"/>
      <w:r w:rsidRPr="003364BA">
        <w:rPr>
          <w:rFonts w:ascii="Consolas" w:hAnsi="Consolas" w:cs="Courier New"/>
          <w:color w:val="000000"/>
          <w:sz w:val="20"/>
          <w:szCs w:val="20"/>
          <w:highlight w:val="white"/>
          <w:lang w:val="en-GB"/>
        </w:rPr>
        <w:t>builder</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Services</w:t>
      </w:r>
      <w:proofErr w:type="spellEnd"/>
      <w:proofErr w:type="gramEnd"/>
    </w:p>
    <w:p w14:paraId="4C9FB0C1"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proofErr w:type="gramStart"/>
      <w:r w:rsidRPr="003364BA">
        <w:rPr>
          <w:rFonts w:ascii="Consolas" w:hAnsi="Consolas" w:cs="Courier New"/>
          <w:b/>
          <w:bCs/>
          <w:color w:val="000080"/>
          <w:sz w:val="20"/>
          <w:szCs w:val="20"/>
          <w:highlight w:val="white"/>
          <w:lang w:val="en-GB"/>
        </w:rPr>
        <w:t>.</w:t>
      </w:r>
      <w:proofErr w:type="spellStart"/>
      <w:r w:rsidRPr="003364BA">
        <w:rPr>
          <w:rFonts w:ascii="Consolas" w:hAnsi="Consolas" w:cs="Courier New"/>
          <w:color w:val="000000"/>
          <w:sz w:val="20"/>
          <w:szCs w:val="20"/>
          <w:highlight w:val="white"/>
          <w:lang w:val="en-GB"/>
        </w:rPr>
        <w:t>AddGraphQLServer</w:t>
      </w:r>
      <w:proofErr w:type="spellEnd"/>
      <w:proofErr w:type="gramEnd"/>
      <w:r w:rsidRPr="003364BA">
        <w:rPr>
          <w:rFonts w:ascii="Consolas" w:hAnsi="Consolas" w:cs="Courier New"/>
          <w:b/>
          <w:bCs/>
          <w:color w:val="000080"/>
          <w:sz w:val="20"/>
          <w:szCs w:val="20"/>
          <w:highlight w:val="white"/>
          <w:lang w:val="en-GB"/>
        </w:rPr>
        <w:t>()</w:t>
      </w:r>
    </w:p>
    <w:p w14:paraId="254CBF9F"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proofErr w:type="gramStart"/>
      <w:r w:rsidRPr="003364BA">
        <w:rPr>
          <w:rFonts w:ascii="Consolas" w:hAnsi="Consolas" w:cs="Courier New"/>
          <w:b/>
          <w:bCs/>
          <w:color w:val="000080"/>
          <w:sz w:val="20"/>
          <w:szCs w:val="20"/>
          <w:highlight w:val="white"/>
          <w:lang w:val="en-GB"/>
        </w:rPr>
        <w:t>.</w:t>
      </w:r>
      <w:proofErr w:type="spellStart"/>
      <w:r w:rsidRPr="003364BA">
        <w:rPr>
          <w:rFonts w:ascii="Consolas" w:hAnsi="Consolas" w:cs="Courier New"/>
          <w:color w:val="000000"/>
          <w:sz w:val="20"/>
          <w:szCs w:val="20"/>
          <w:highlight w:val="white"/>
          <w:lang w:val="en-GB"/>
        </w:rPr>
        <w:t>ModifyRequestOptions</w:t>
      </w:r>
      <w:proofErr w:type="spellEnd"/>
      <w:proofErr w:type="gramEnd"/>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o </w:t>
      </w:r>
      <w:r w:rsidRPr="003364BA">
        <w:rPr>
          <w:rFonts w:ascii="Consolas" w:hAnsi="Consolas" w:cs="Courier New"/>
          <w:b/>
          <w:bCs/>
          <w:color w:val="000080"/>
          <w:sz w:val="20"/>
          <w:szCs w:val="20"/>
          <w:highlight w:val="white"/>
          <w:lang w:val="en-GB"/>
        </w:rPr>
        <w:t>=&gt;</w:t>
      </w:r>
    </w:p>
    <w:p w14:paraId="0C5FF2A2"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p>
    <w:p w14:paraId="57EBE959"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proofErr w:type="spellStart"/>
      <w:proofErr w:type="gramStart"/>
      <w:r w:rsidRPr="003364BA">
        <w:rPr>
          <w:rFonts w:ascii="Consolas" w:hAnsi="Consolas" w:cs="Courier New"/>
          <w:color w:val="000000"/>
          <w:sz w:val="20"/>
          <w:szCs w:val="20"/>
          <w:highlight w:val="white"/>
          <w:lang w:val="en-GB"/>
        </w:rPr>
        <w:t>o</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Complexity</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Enable</w:t>
      </w:r>
      <w:proofErr w:type="spellEnd"/>
      <w:proofErr w:type="gramEnd"/>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FF"/>
          <w:sz w:val="20"/>
          <w:szCs w:val="20"/>
          <w:highlight w:val="white"/>
          <w:lang w:val="en-GB"/>
        </w:rPr>
        <w:t>true</w:t>
      </w:r>
      <w:r w:rsidRPr="003364BA">
        <w:rPr>
          <w:rFonts w:ascii="Consolas" w:hAnsi="Consolas" w:cs="Courier New"/>
          <w:b/>
          <w:bCs/>
          <w:color w:val="000080"/>
          <w:sz w:val="20"/>
          <w:szCs w:val="20"/>
          <w:highlight w:val="white"/>
          <w:lang w:val="en-GB"/>
        </w:rPr>
        <w:t>;</w:t>
      </w:r>
    </w:p>
    <w:p w14:paraId="1063D387"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proofErr w:type="spellStart"/>
      <w:proofErr w:type="gramStart"/>
      <w:r w:rsidRPr="003364BA">
        <w:rPr>
          <w:rFonts w:ascii="Consolas" w:hAnsi="Consolas" w:cs="Courier New"/>
          <w:color w:val="000000"/>
          <w:sz w:val="20"/>
          <w:szCs w:val="20"/>
          <w:highlight w:val="white"/>
          <w:lang w:val="en-GB"/>
        </w:rPr>
        <w:t>o</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Complexity</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MaximumAllowed</w:t>
      </w:r>
      <w:proofErr w:type="spellEnd"/>
      <w:proofErr w:type="gramEnd"/>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r w:rsidRPr="003364BA">
        <w:rPr>
          <w:rFonts w:ascii="Consolas" w:hAnsi="Consolas" w:cs="Courier New"/>
          <w:color w:val="FF8000"/>
          <w:sz w:val="20"/>
          <w:szCs w:val="20"/>
          <w:highlight w:val="white"/>
          <w:lang w:val="en-GB"/>
        </w:rPr>
        <w:t>300000</w:t>
      </w:r>
      <w:r w:rsidRPr="003364BA">
        <w:rPr>
          <w:rFonts w:ascii="Consolas" w:hAnsi="Consolas" w:cs="Courier New"/>
          <w:b/>
          <w:bCs/>
          <w:color w:val="000080"/>
          <w:sz w:val="20"/>
          <w:szCs w:val="20"/>
          <w:highlight w:val="white"/>
          <w:lang w:val="en-GB"/>
        </w:rPr>
        <w:t>;</w:t>
      </w:r>
    </w:p>
    <w:p w14:paraId="60B68D80"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proofErr w:type="spellStart"/>
      <w:proofErr w:type="gramStart"/>
      <w:r w:rsidRPr="003364BA">
        <w:rPr>
          <w:rFonts w:ascii="Consolas" w:hAnsi="Consolas" w:cs="Courier New"/>
          <w:color w:val="000000"/>
          <w:sz w:val="20"/>
          <w:szCs w:val="20"/>
          <w:highlight w:val="white"/>
          <w:lang w:val="en-GB"/>
        </w:rPr>
        <w:t>o</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Complexity</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ApplyDefaults</w:t>
      </w:r>
      <w:proofErr w:type="spellEnd"/>
      <w:proofErr w:type="gramEnd"/>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FF"/>
          <w:sz w:val="20"/>
          <w:szCs w:val="20"/>
          <w:highlight w:val="white"/>
          <w:lang w:val="en-GB"/>
        </w:rPr>
        <w:t>true</w:t>
      </w:r>
      <w:r w:rsidRPr="003364BA">
        <w:rPr>
          <w:rFonts w:ascii="Consolas" w:hAnsi="Consolas" w:cs="Courier New"/>
          <w:b/>
          <w:bCs/>
          <w:color w:val="000080"/>
          <w:sz w:val="20"/>
          <w:szCs w:val="20"/>
          <w:highlight w:val="white"/>
          <w:lang w:val="en-GB"/>
        </w:rPr>
        <w:t>;</w:t>
      </w:r>
    </w:p>
    <w:p w14:paraId="565F4ED3"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proofErr w:type="spellStart"/>
      <w:proofErr w:type="gramStart"/>
      <w:r w:rsidRPr="003364BA">
        <w:rPr>
          <w:rFonts w:ascii="Consolas" w:hAnsi="Consolas" w:cs="Courier New"/>
          <w:color w:val="000000"/>
          <w:sz w:val="20"/>
          <w:szCs w:val="20"/>
          <w:highlight w:val="white"/>
          <w:lang w:val="en-GB"/>
        </w:rPr>
        <w:t>o</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Complexity</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DefaultComplexity</w:t>
      </w:r>
      <w:proofErr w:type="spellEnd"/>
      <w:proofErr w:type="gramEnd"/>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r w:rsidRPr="003364BA">
        <w:rPr>
          <w:rFonts w:ascii="Consolas" w:hAnsi="Consolas" w:cs="Courier New"/>
          <w:color w:val="FF8000"/>
          <w:sz w:val="20"/>
          <w:szCs w:val="20"/>
          <w:highlight w:val="white"/>
          <w:lang w:val="en-GB"/>
        </w:rPr>
        <w:t>2</w:t>
      </w:r>
      <w:r w:rsidRPr="003364BA">
        <w:rPr>
          <w:rFonts w:ascii="Consolas" w:hAnsi="Consolas" w:cs="Courier New"/>
          <w:b/>
          <w:bCs/>
          <w:color w:val="000080"/>
          <w:sz w:val="20"/>
          <w:szCs w:val="20"/>
          <w:highlight w:val="white"/>
          <w:lang w:val="en-GB"/>
        </w:rPr>
        <w:t>;</w:t>
      </w:r>
    </w:p>
    <w:p w14:paraId="215FE100"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proofErr w:type="spellStart"/>
      <w:proofErr w:type="gramStart"/>
      <w:r w:rsidRPr="003364BA">
        <w:rPr>
          <w:rFonts w:ascii="Consolas" w:hAnsi="Consolas" w:cs="Courier New"/>
          <w:color w:val="000000"/>
          <w:sz w:val="20"/>
          <w:szCs w:val="20"/>
          <w:highlight w:val="white"/>
          <w:lang w:val="en-GB"/>
        </w:rPr>
        <w:t>o</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Complexity</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DefaultResolverComplexity</w:t>
      </w:r>
      <w:proofErr w:type="spellEnd"/>
      <w:proofErr w:type="gramEnd"/>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r w:rsidRPr="003364BA">
        <w:rPr>
          <w:rFonts w:ascii="Consolas" w:hAnsi="Consolas" w:cs="Courier New"/>
          <w:color w:val="FF8000"/>
          <w:sz w:val="20"/>
          <w:szCs w:val="20"/>
          <w:highlight w:val="white"/>
          <w:lang w:val="en-GB"/>
        </w:rPr>
        <w:t>3</w:t>
      </w:r>
      <w:r w:rsidRPr="003364BA">
        <w:rPr>
          <w:rFonts w:ascii="Consolas" w:hAnsi="Consolas" w:cs="Courier New"/>
          <w:b/>
          <w:bCs/>
          <w:color w:val="000080"/>
          <w:sz w:val="20"/>
          <w:szCs w:val="20"/>
          <w:highlight w:val="white"/>
          <w:lang w:val="en-GB"/>
        </w:rPr>
        <w:t>;</w:t>
      </w:r>
    </w:p>
    <w:p w14:paraId="72946207" w14:textId="76478980" w:rsidR="002606F1" w:rsidRDefault="002606F1" w:rsidP="002606F1">
      <w:pPr>
        <w:rPr>
          <w:rFonts w:cs="Times New Roman"/>
          <w:szCs w:val="24"/>
        </w:rPr>
      </w:pP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p>
    <w:p w14:paraId="5DBDF268" w14:textId="4F24A5CE" w:rsidR="00DF0F7D" w:rsidRDefault="00DF0F7D" w:rsidP="00DF0F7D">
      <w:pPr>
        <w:keepNext/>
        <w:jc w:val="center"/>
      </w:pPr>
    </w:p>
    <w:p w14:paraId="76C84D88" w14:textId="512AE23E" w:rsidR="00DF0F7D" w:rsidRDefault="00301136" w:rsidP="00F327EA">
      <w:pPr>
        <w:pStyle w:val="Opisslike"/>
        <w:jc w:val="center"/>
        <w:rPr>
          <w:rFonts w:cs="Times New Roman"/>
          <w:szCs w:val="24"/>
        </w:rPr>
      </w:pPr>
      <w:r w:rsidRPr="00301136">
        <w:rPr>
          <w:noProof/>
        </w:rPr>
        <w:t>Isječak koda 1</w:t>
      </w:r>
      <w:r w:rsidR="00516663">
        <w:rPr>
          <w:noProof/>
        </w:rPr>
        <w:t>4</w:t>
      </w:r>
      <w:r w:rsidR="002606F1">
        <w:rPr>
          <w:noProof/>
        </w:rPr>
        <w:t>.</w:t>
      </w:r>
      <w:r w:rsidR="00DF0F7D">
        <w:t xml:space="preserve"> </w:t>
      </w:r>
      <w:r w:rsidR="00DF0F7D" w:rsidRPr="00DA387D">
        <w:t xml:space="preserve">Primjer koda koji omogućava korištenje </w:t>
      </w:r>
      <w:r w:rsidR="00E3726B">
        <w:t>m</w:t>
      </w:r>
      <w:r w:rsidR="00DF0F7D" w:rsidRPr="00DA387D">
        <w:t>aksimalne kompleksnosti upita. [Autorski rad]</w:t>
      </w:r>
    </w:p>
    <w:p w14:paraId="7EAE881C" w14:textId="7B5F5AFD" w:rsidR="00DF0F7D" w:rsidRDefault="00DF0F7D" w:rsidP="005935D5">
      <w:pPr>
        <w:rPr>
          <w:rFonts w:cs="Times New Roman"/>
          <w:szCs w:val="24"/>
        </w:rPr>
      </w:pPr>
    </w:p>
    <w:p w14:paraId="11E5B4E1" w14:textId="4D22E85F" w:rsidR="005935D5" w:rsidRDefault="005453A7" w:rsidP="005935D5">
      <w:pPr>
        <w:rPr>
          <w:rFonts w:cs="Times New Roman"/>
          <w:szCs w:val="24"/>
        </w:rPr>
      </w:pPr>
      <w:r>
        <w:rPr>
          <w:rFonts w:cs="Times New Roman"/>
          <w:szCs w:val="24"/>
        </w:rPr>
        <w:t xml:space="preserve"> </w:t>
      </w:r>
      <w:r w:rsidR="00683928">
        <w:rPr>
          <w:rFonts w:cs="Times New Roman"/>
          <w:szCs w:val="24"/>
        </w:rPr>
        <w:t>Za svaki upit se mogu uvesti i multiplikatori koji povećavaju kompleksnost upita ovisno</w:t>
      </w:r>
      <w:r w:rsidR="00BD3B86">
        <w:rPr>
          <w:rFonts w:cs="Times New Roman"/>
          <w:szCs w:val="24"/>
        </w:rPr>
        <w:t xml:space="preserve"> o količini traženih podataka.</w:t>
      </w:r>
      <w:r w:rsidR="00683928">
        <w:rPr>
          <w:rFonts w:cs="Times New Roman"/>
          <w:szCs w:val="24"/>
        </w:rPr>
        <w:t xml:space="preserve"> </w:t>
      </w:r>
      <w:r>
        <w:rPr>
          <w:rFonts w:cs="Times New Roman"/>
          <w:szCs w:val="24"/>
        </w:rPr>
        <w:t xml:space="preserve">Dok se ovaj koncept može činiti prilično jednostavan na prvu, lako je vidjeti kako izračunavanje odgovarajuće maksimalne složenosti upita može postati </w:t>
      </w:r>
      <w:r w:rsidR="002B7F92">
        <w:rPr>
          <w:rFonts w:cs="Times New Roman"/>
          <w:szCs w:val="24"/>
        </w:rPr>
        <w:t>iznimno</w:t>
      </w:r>
      <w:r>
        <w:rPr>
          <w:rFonts w:cs="Times New Roman"/>
          <w:szCs w:val="24"/>
        </w:rPr>
        <w:t xml:space="preserve"> složeno što više </w:t>
      </w:r>
      <w:r w:rsidR="00683928">
        <w:rPr>
          <w:rFonts w:cs="Times New Roman"/>
          <w:szCs w:val="24"/>
        </w:rPr>
        <w:t xml:space="preserve">upita imamo u </w:t>
      </w:r>
      <w:proofErr w:type="spellStart"/>
      <w:r w:rsidR="00683928">
        <w:rPr>
          <w:rFonts w:cs="Times New Roman"/>
          <w:szCs w:val="24"/>
        </w:rPr>
        <w:t>GraphQL</w:t>
      </w:r>
      <w:proofErr w:type="spellEnd"/>
      <w:r w:rsidR="00683928">
        <w:rPr>
          <w:rFonts w:cs="Times New Roman"/>
          <w:szCs w:val="24"/>
        </w:rPr>
        <w:t xml:space="preserve"> shemi. Bitno je napomenuti da ove dvije tehnike uzimaju u obzir kako upite, tako i mutacije. Jedna od najvećih prednosti maksimalne dubine i složenosti upita u odnosu na </w:t>
      </w:r>
      <w:proofErr w:type="spellStart"/>
      <w:r w:rsidR="00683928" w:rsidRPr="00BD3B86">
        <w:rPr>
          <w:rFonts w:cs="Times New Roman"/>
          <w:i/>
          <w:iCs/>
          <w:szCs w:val="24"/>
        </w:rPr>
        <w:t>pagination</w:t>
      </w:r>
      <w:proofErr w:type="spellEnd"/>
      <w:r w:rsidR="00683928" w:rsidRPr="00BD3B86">
        <w:rPr>
          <w:rFonts w:cs="Times New Roman"/>
          <w:i/>
          <w:iCs/>
          <w:szCs w:val="24"/>
        </w:rPr>
        <w:t xml:space="preserve"> </w:t>
      </w:r>
      <w:proofErr w:type="spellStart"/>
      <w:r w:rsidR="00683928" w:rsidRPr="00BD3B86">
        <w:rPr>
          <w:rFonts w:cs="Times New Roman"/>
          <w:i/>
          <w:iCs/>
          <w:szCs w:val="24"/>
        </w:rPr>
        <w:t>amount</w:t>
      </w:r>
      <w:proofErr w:type="spellEnd"/>
      <w:r w:rsidR="00683928">
        <w:rPr>
          <w:rFonts w:cs="Times New Roman"/>
          <w:szCs w:val="24"/>
        </w:rPr>
        <w:t xml:space="preserve"> i </w:t>
      </w:r>
      <w:proofErr w:type="spellStart"/>
      <w:r w:rsidR="00683928" w:rsidRPr="00BD3B86">
        <w:rPr>
          <w:rFonts w:cs="Times New Roman"/>
          <w:i/>
          <w:iCs/>
          <w:szCs w:val="24"/>
        </w:rPr>
        <w:t>execution</w:t>
      </w:r>
      <w:proofErr w:type="spellEnd"/>
      <w:r w:rsidR="00683928" w:rsidRPr="00BD3B86">
        <w:rPr>
          <w:rFonts w:cs="Times New Roman"/>
          <w:i/>
          <w:iCs/>
          <w:szCs w:val="24"/>
        </w:rPr>
        <w:t xml:space="preserve"> </w:t>
      </w:r>
      <w:proofErr w:type="spellStart"/>
      <w:r w:rsidR="00683928" w:rsidRPr="00BD3B86">
        <w:rPr>
          <w:rFonts w:cs="Times New Roman"/>
          <w:i/>
          <w:iCs/>
          <w:szCs w:val="24"/>
        </w:rPr>
        <w:t>timeout</w:t>
      </w:r>
      <w:proofErr w:type="spellEnd"/>
      <w:r w:rsidR="00683928">
        <w:rPr>
          <w:rFonts w:cs="Times New Roman"/>
          <w:szCs w:val="24"/>
        </w:rPr>
        <w:t xml:space="preserve"> je u tome što se upiti </w:t>
      </w:r>
      <w:r w:rsidR="00683928">
        <w:rPr>
          <w:rFonts w:cs="Times New Roman"/>
          <w:szCs w:val="24"/>
        </w:rPr>
        <w:lastRenderedPageBreak/>
        <w:t xml:space="preserve">analiziraju prije izvođenja. Dakle, ako je upit </w:t>
      </w:r>
      <w:proofErr w:type="spellStart"/>
      <w:r w:rsidR="00683928">
        <w:rPr>
          <w:rFonts w:cs="Times New Roman"/>
          <w:szCs w:val="24"/>
        </w:rPr>
        <w:t>prekompleksan</w:t>
      </w:r>
      <w:proofErr w:type="spellEnd"/>
      <w:r w:rsidR="00683928">
        <w:rPr>
          <w:rFonts w:cs="Times New Roman"/>
          <w:szCs w:val="24"/>
        </w:rPr>
        <w:t xml:space="preserve"> ili predubok, on se neće uopće početi izvršavati. U </w:t>
      </w:r>
      <w:r w:rsidR="00DF0F7D">
        <w:rPr>
          <w:rFonts w:cs="Times New Roman"/>
          <w:szCs w:val="24"/>
        </w:rPr>
        <w:t>tom slučaju server vraća odgovor s odgovarajućom porukom o grešci.</w:t>
      </w:r>
      <w:r w:rsidR="004C4839">
        <w:rPr>
          <w:rFonts w:cs="Times New Roman"/>
          <w:szCs w:val="24"/>
        </w:rPr>
        <w:t>[15]</w:t>
      </w:r>
    </w:p>
    <w:p w14:paraId="768AB838" w14:textId="42CA446A" w:rsidR="00DF0F7D" w:rsidRDefault="00DF0F7D" w:rsidP="005935D5">
      <w:pPr>
        <w:rPr>
          <w:rFonts w:cs="Times New Roman"/>
          <w:szCs w:val="24"/>
        </w:rPr>
      </w:pPr>
    </w:p>
    <w:p w14:paraId="544F845C" w14:textId="77777777" w:rsidR="009D0417" w:rsidRDefault="009D0417" w:rsidP="009D0417">
      <w:pPr>
        <w:keepNext/>
        <w:jc w:val="center"/>
      </w:pPr>
      <w:r>
        <w:rPr>
          <w:rFonts w:cs="Times New Roman"/>
          <w:noProof/>
          <w:szCs w:val="24"/>
        </w:rPr>
        <w:drawing>
          <wp:inline distT="0" distB="0" distL="0" distR="0" wp14:anchorId="53F2CA26" wp14:editId="48E0F26E">
            <wp:extent cx="5760720" cy="2738755"/>
            <wp:effectExtent l="0" t="0" r="0" b="4445"/>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lika 22"/>
                    <pic:cNvPicPr/>
                  </pic:nvPicPr>
                  <pic:blipFill>
                    <a:blip r:embed="rId15">
                      <a:extLst>
                        <a:ext uri="{28A0092B-C50C-407E-A947-70E740481C1C}">
                          <a14:useLocalDpi xmlns:a14="http://schemas.microsoft.com/office/drawing/2010/main" val="0"/>
                        </a:ext>
                      </a:extLst>
                    </a:blip>
                    <a:stretch>
                      <a:fillRect/>
                    </a:stretch>
                  </pic:blipFill>
                  <pic:spPr>
                    <a:xfrm>
                      <a:off x="0" y="0"/>
                      <a:ext cx="5760720" cy="2738755"/>
                    </a:xfrm>
                    <a:prstGeom prst="rect">
                      <a:avLst/>
                    </a:prstGeom>
                  </pic:spPr>
                </pic:pic>
              </a:graphicData>
            </a:graphic>
          </wp:inline>
        </w:drawing>
      </w:r>
    </w:p>
    <w:p w14:paraId="64AF6AF3" w14:textId="75364D45" w:rsidR="00DF0F7D" w:rsidRDefault="009D0417" w:rsidP="009D0417">
      <w:pPr>
        <w:pStyle w:val="Opisslike"/>
        <w:jc w:val="center"/>
        <w:rPr>
          <w:rFonts w:cs="Times New Roman"/>
          <w:szCs w:val="24"/>
        </w:rPr>
      </w:pPr>
      <w:bookmarkStart w:id="54" w:name="_Toc106268011"/>
      <w:r>
        <w:t xml:space="preserve">Slika </w:t>
      </w:r>
      <w:fldSimple w:instr=" SEQ Slika \* ARABIC ">
        <w:r w:rsidR="007B4719">
          <w:rPr>
            <w:noProof/>
          </w:rPr>
          <w:t>3</w:t>
        </w:r>
      </w:fldSimple>
      <w:r w:rsidR="00C3098C">
        <w:rPr>
          <w:noProof/>
        </w:rPr>
        <w:t>.</w:t>
      </w:r>
      <w:r>
        <w:t xml:space="preserve"> Lijevo: primjer kompleksnog upita. Desno: poruka o pogrešci. [Autorski rad]</w:t>
      </w:r>
      <w:bookmarkEnd w:id="54"/>
    </w:p>
    <w:p w14:paraId="367C80CD" w14:textId="7088DA99" w:rsidR="005453A7" w:rsidRPr="00BD3B86" w:rsidRDefault="005453A7" w:rsidP="00DF0F7D">
      <w:pPr>
        <w:pStyle w:val="Opisslike"/>
        <w:rPr>
          <w:rFonts w:cs="Times New Roman"/>
          <w:i w:val="0"/>
          <w:iCs w:val="0"/>
          <w:sz w:val="24"/>
          <w:szCs w:val="24"/>
        </w:rPr>
      </w:pPr>
    </w:p>
    <w:p w14:paraId="44AD0865" w14:textId="3DEDBCAB" w:rsidR="006B5D2A" w:rsidRDefault="006B5D2A" w:rsidP="006B5D2A"/>
    <w:p w14:paraId="646BCC07" w14:textId="2621A23C" w:rsidR="00BD3B86" w:rsidRDefault="00BD3B86" w:rsidP="00BD3B86">
      <w:pPr>
        <w:pStyle w:val="Podnaslov"/>
        <w:numPr>
          <w:ilvl w:val="1"/>
          <w:numId w:val="7"/>
        </w:numPr>
      </w:pPr>
      <w:bookmarkStart w:id="55" w:name="_Toc106723618"/>
      <w:proofErr w:type="spellStart"/>
      <w:r>
        <w:t>Autentikacija</w:t>
      </w:r>
      <w:proofErr w:type="spellEnd"/>
      <w:r>
        <w:t xml:space="preserve"> i autorizacija</w:t>
      </w:r>
      <w:bookmarkEnd w:id="55"/>
    </w:p>
    <w:p w14:paraId="735991A4" w14:textId="4E35231C" w:rsidR="004C4839" w:rsidRDefault="004C4839" w:rsidP="004C4839"/>
    <w:p w14:paraId="6790BD9D" w14:textId="40ECC2EA" w:rsidR="004C4839" w:rsidRDefault="004C4839" w:rsidP="004C4839">
      <w:proofErr w:type="spellStart"/>
      <w:r>
        <w:t>Autentikacija</w:t>
      </w:r>
      <w:proofErr w:type="spellEnd"/>
      <w:r>
        <w:t xml:space="preserve"> </w:t>
      </w:r>
      <w:r w:rsidR="00037CE3">
        <w:t xml:space="preserve">ili provjera autentičnosti korisnika </w:t>
      </w:r>
      <w:r>
        <w:t xml:space="preserve">nam dozvoljava da odredimo korisnikov identitet i preduvjet je za autorizaciju. Također je korisna ako želimo u shemi dodati polje koje dozvoljava </w:t>
      </w:r>
      <w:r w:rsidR="002B7F92">
        <w:t>provjerenom</w:t>
      </w:r>
      <w:r>
        <w:t xml:space="preserve"> korisniku da dohvati podatke o sebi. </w:t>
      </w:r>
      <w:r w:rsidR="00667460" w:rsidRPr="00667460">
        <w:t>Hot</w:t>
      </w:r>
      <w:r w:rsidR="002B7F92">
        <w:t xml:space="preserve"> </w:t>
      </w:r>
      <w:proofErr w:type="spellStart"/>
      <w:r w:rsidR="00667460" w:rsidRPr="00667460">
        <w:t>Chocolate</w:t>
      </w:r>
      <w:proofErr w:type="spellEnd"/>
      <w:r w:rsidR="00667460" w:rsidRPr="00667460">
        <w:t xml:space="preserve"> u potpunosti prihvaća mogućnosti provjere autentičnosti ASP.NET Core</w:t>
      </w:r>
      <w:r w:rsidR="00667460">
        <w:t>-</w:t>
      </w:r>
      <w:r w:rsidR="00667460" w:rsidRPr="00667460">
        <w:t>a, što olakšava ponovnu upotrebu postojeće konfiguracije provjere autentičnosti i integrira različite pružatelje provjere autentičnosti</w:t>
      </w:r>
      <w:r w:rsidR="00667460">
        <w:t xml:space="preserve"> </w:t>
      </w:r>
      <w:r w:rsidR="00667460" w:rsidRPr="00667460">
        <w:t>[16].</w:t>
      </w:r>
      <w:r w:rsidR="00D55AD6">
        <w:t xml:space="preserve"> U E</w:t>
      </w:r>
      <w:r w:rsidR="003E1D78">
        <w:t>-</w:t>
      </w:r>
      <w:proofErr w:type="spellStart"/>
      <w:r w:rsidR="003E1D78">
        <w:t>Library</w:t>
      </w:r>
      <w:proofErr w:type="spellEnd"/>
      <w:r w:rsidR="003E1D78">
        <w:t xml:space="preserve"> aplikaciji je implementirana autorizacija pomoću </w:t>
      </w:r>
      <w:r w:rsidR="00271397" w:rsidRPr="007701CA">
        <w:rPr>
          <w:i/>
          <w:iCs/>
        </w:rPr>
        <w:t>JSON Web Token</w:t>
      </w:r>
      <w:r w:rsidR="00271397">
        <w:t>-a.</w:t>
      </w:r>
    </w:p>
    <w:p w14:paraId="2832D7FB" w14:textId="04A0E812" w:rsidR="007C3BCA" w:rsidRDefault="00271397" w:rsidP="004C4839">
      <w:r w:rsidRPr="007701CA">
        <w:rPr>
          <w:i/>
          <w:iCs/>
        </w:rPr>
        <w:t>JSON Web Token</w:t>
      </w:r>
      <w:r w:rsidRPr="00271397">
        <w:t xml:space="preserve"> (JWT) </w:t>
      </w:r>
      <w:r w:rsidR="00192A8F">
        <w:t xml:space="preserve">je kompaktan i samostalan način sigurnog prijenosa informacija. Namijenjen je za korištenje pri </w:t>
      </w:r>
      <w:proofErr w:type="spellStart"/>
      <w:r w:rsidR="00192A8F">
        <w:t>autentikaciji</w:t>
      </w:r>
      <w:proofErr w:type="spellEnd"/>
      <w:r w:rsidR="00192A8F">
        <w:t xml:space="preserve"> i autorizaciji korisnika prilikom prijave na razne servise. Glavne karakteristike su mu jednostavnost korištenja i sigurnost.</w:t>
      </w:r>
      <w:r w:rsidR="005F67ED">
        <w:t xml:space="preserve">[17] </w:t>
      </w:r>
      <w:r w:rsidR="00382017">
        <w:t xml:space="preserve">JWT se sastoji od zaglavlja, sadržaja i potpisa. Ova 3 dijela se pretvaraju u </w:t>
      </w:r>
      <w:proofErr w:type="spellStart"/>
      <w:r w:rsidR="00382017">
        <w:t>string</w:t>
      </w:r>
      <w:proofErr w:type="spellEnd"/>
      <w:r w:rsidR="00382017">
        <w:t xml:space="preserve"> koji predstavlja kodirani JWT koji se može dekodirati kako bi se </w:t>
      </w:r>
      <w:r w:rsidR="00037CE3">
        <w:t>provjerila autentičnost</w:t>
      </w:r>
      <w:r w:rsidR="00382017">
        <w:t xml:space="preserve"> korisnik</w:t>
      </w:r>
      <w:r w:rsidR="00037CE3">
        <w:t>a</w:t>
      </w:r>
      <w:r w:rsidR="00382017">
        <w:t xml:space="preserve">. [18] U sadržaju JWT-a je </w:t>
      </w:r>
      <w:r w:rsidR="00382017">
        <w:lastRenderedPageBreak/>
        <w:t>moguće poslati zaštićene podatke i upravo ti podatci se korist</w:t>
      </w:r>
      <w:r w:rsidR="005A5558">
        <w:t>e</w:t>
      </w:r>
      <w:r w:rsidR="00382017">
        <w:t xml:space="preserve"> za autorizaciju </w:t>
      </w:r>
      <w:proofErr w:type="spellStart"/>
      <w:r w:rsidR="00B01528">
        <w:t>GraphQL</w:t>
      </w:r>
      <w:proofErr w:type="spellEnd"/>
      <w:r w:rsidR="00B01528">
        <w:t xml:space="preserve"> upita u</w:t>
      </w:r>
      <w:r w:rsidR="00382017">
        <w:t xml:space="preserve"> E-</w:t>
      </w:r>
      <w:proofErr w:type="spellStart"/>
      <w:r w:rsidR="00382017">
        <w:t>Library</w:t>
      </w:r>
      <w:proofErr w:type="spellEnd"/>
      <w:r w:rsidR="00382017">
        <w:t xml:space="preserve"> web aplikaciji.</w:t>
      </w:r>
      <w:r w:rsidR="00C56BAB">
        <w:t xml:space="preserve"> Primjer metode za generiranje JWT-a korišten u E-</w:t>
      </w:r>
      <w:proofErr w:type="spellStart"/>
      <w:r w:rsidR="00C56BAB">
        <w:t>Library</w:t>
      </w:r>
      <w:proofErr w:type="spellEnd"/>
      <w:r w:rsidR="00C56BAB">
        <w:t xml:space="preserve"> aplikaciji može se vidjeti na </w:t>
      </w:r>
      <w:r w:rsidR="00757F96">
        <w:t>isječku koda 16</w:t>
      </w:r>
      <w:r w:rsidR="00C56BAB">
        <w:t>.</w:t>
      </w:r>
      <w:r w:rsidR="00FA2117">
        <w:t xml:space="preserve"> Nakon što je JWT generiran, potrebno ga je poslati u „</w:t>
      </w:r>
      <w:proofErr w:type="spellStart"/>
      <w:r w:rsidR="00FA2117" w:rsidRPr="007701CA">
        <w:rPr>
          <w:i/>
          <w:iCs/>
        </w:rPr>
        <w:t>Authorization</w:t>
      </w:r>
      <w:proofErr w:type="spellEnd"/>
      <w:r w:rsidR="00FA2117">
        <w:t>“ zaglavlju API poziva.</w:t>
      </w:r>
    </w:p>
    <w:p w14:paraId="2BF3BB81" w14:textId="77777777" w:rsidR="002A03B0" w:rsidRDefault="002A03B0" w:rsidP="004C4839"/>
    <w:p w14:paraId="111CC067"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b/>
          <w:bCs/>
          <w:color w:val="0000FF"/>
          <w:sz w:val="20"/>
          <w:szCs w:val="20"/>
          <w:highlight w:val="white"/>
          <w:lang w:val="en-GB"/>
        </w:rPr>
        <w:t>public</w:t>
      </w:r>
      <w:r w:rsidRPr="003364BA">
        <w:rPr>
          <w:rFonts w:ascii="Consolas" w:hAnsi="Consolas" w:cs="Courier New"/>
          <w:color w:val="000000"/>
          <w:sz w:val="20"/>
          <w:szCs w:val="20"/>
          <w:highlight w:val="white"/>
          <w:lang w:val="en-GB"/>
        </w:rPr>
        <w:t xml:space="preserve"> </w:t>
      </w:r>
      <w:r w:rsidRPr="003364BA">
        <w:rPr>
          <w:rFonts w:ascii="Consolas" w:hAnsi="Consolas" w:cs="Courier New"/>
          <w:color w:val="8000FF"/>
          <w:sz w:val="20"/>
          <w:szCs w:val="20"/>
          <w:highlight w:val="white"/>
          <w:lang w:val="en-GB"/>
        </w:rPr>
        <w:t>static</w:t>
      </w:r>
      <w:r w:rsidRPr="003364BA">
        <w:rPr>
          <w:rFonts w:ascii="Consolas" w:hAnsi="Consolas" w:cs="Courier New"/>
          <w:color w:val="000000"/>
          <w:sz w:val="20"/>
          <w:szCs w:val="20"/>
          <w:highlight w:val="white"/>
          <w:lang w:val="en-GB"/>
        </w:rPr>
        <w:t xml:space="preserve"> </w:t>
      </w:r>
      <w:r w:rsidRPr="003364BA">
        <w:rPr>
          <w:rFonts w:ascii="Consolas" w:hAnsi="Consolas" w:cs="Courier New"/>
          <w:color w:val="8000FF"/>
          <w:sz w:val="20"/>
          <w:szCs w:val="20"/>
          <w:highlight w:val="white"/>
          <w:lang w:val="en-GB"/>
        </w:rPr>
        <w:t>string</w:t>
      </w:r>
      <w:r w:rsidRPr="003364BA">
        <w:rPr>
          <w:rFonts w:ascii="Consolas" w:hAnsi="Consolas" w:cs="Courier New"/>
          <w:color w:val="000000"/>
          <w:sz w:val="20"/>
          <w:szCs w:val="20"/>
          <w:highlight w:val="white"/>
          <w:lang w:val="en-GB"/>
        </w:rPr>
        <w:t xml:space="preserve"> </w:t>
      </w:r>
      <w:proofErr w:type="spellStart"/>
      <w:proofErr w:type="gramStart"/>
      <w:r w:rsidRPr="003364BA">
        <w:rPr>
          <w:rFonts w:ascii="Consolas" w:hAnsi="Consolas" w:cs="Courier New"/>
          <w:color w:val="000000"/>
          <w:sz w:val="20"/>
          <w:szCs w:val="20"/>
          <w:highlight w:val="white"/>
          <w:lang w:val="en-GB"/>
        </w:rPr>
        <w:t>GetJWTAuthKey</w:t>
      </w:r>
      <w:proofErr w:type="spellEnd"/>
      <w:r w:rsidRPr="003364BA">
        <w:rPr>
          <w:rFonts w:ascii="Consolas" w:hAnsi="Consolas" w:cs="Courier New"/>
          <w:b/>
          <w:bCs/>
          <w:color w:val="000080"/>
          <w:sz w:val="20"/>
          <w:szCs w:val="20"/>
          <w:highlight w:val="white"/>
          <w:lang w:val="en-GB"/>
        </w:rPr>
        <w:t>(</w:t>
      </w:r>
      <w:proofErr w:type="gramEnd"/>
      <w:r w:rsidRPr="003364BA">
        <w:rPr>
          <w:rFonts w:ascii="Consolas" w:hAnsi="Consolas" w:cs="Courier New"/>
          <w:color w:val="000000"/>
          <w:sz w:val="20"/>
          <w:szCs w:val="20"/>
          <w:highlight w:val="white"/>
          <w:lang w:val="en-GB"/>
        </w:rPr>
        <w:t>User user</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p>
    <w:p w14:paraId="170DF34E"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ab/>
      </w:r>
      <w:r w:rsidRPr="003364BA">
        <w:rPr>
          <w:rFonts w:ascii="Consolas" w:hAnsi="Consolas" w:cs="Courier New"/>
          <w:color w:val="8000FF"/>
          <w:sz w:val="20"/>
          <w:szCs w:val="20"/>
          <w:highlight w:val="white"/>
          <w:lang w:val="en-GB"/>
        </w:rPr>
        <w:t>var</w:t>
      </w: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securityKey</w:t>
      </w:r>
      <w:proofErr w:type="spellEnd"/>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FF"/>
          <w:sz w:val="20"/>
          <w:szCs w:val="20"/>
          <w:highlight w:val="white"/>
          <w:lang w:val="en-GB"/>
        </w:rPr>
        <w:t>new</w:t>
      </w:r>
      <w:r w:rsidRPr="003364BA">
        <w:rPr>
          <w:rFonts w:ascii="Consolas" w:hAnsi="Consolas" w:cs="Courier New"/>
          <w:color w:val="000000"/>
          <w:sz w:val="20"/>
          <w:szCs w:val="20"/>
          <w:highlight w:val="white"/>
          <w:lang w:val="en-GB"/>
        </w:rPr>
        <w:t xml:space="preserve"> </w:t>
      </w:r>
      <w:proofErr w:type="gramStart"/>
      <w:r w:rsidRPr="003364BA">
        <w:rPr>
          <w:rFonts w:ascii="Consolas" w:hAnsi="Consolas" w:cs="Courier New"/>
          <w:color w:val="000000"/>
          <w:sz w:val="20"/>
          <w:szCs w:val="20"/>
          <w:highlight w:val="white"/>
          <w:lang w:val="en-GB"/>
        </w:rPr>
        <w:t>SymmetricSecurityKey</w:t>
      </w:r>
      <w:r w:rsidRPr="003364BA">
        <w:rPr>
          <w:rFonts w:ascii="Consolas" w:hAnsi="Consolas" w:cs="Courier New"/>
          <w:b/>
          <w:bCs/>
          <w:color w:val="000080"/>
          <w:sz w:val="20"/>
          <w:szCs w:val="20"/>
          <w:highlight w:val="white"/>
          <w:lang w:val="en-GB"/>
        </w:rPr>
        <w:t>(</w:t>
      </w:r>
      <w:proofErr w:type="gramEnd"/>
      <w:r w:rsidRPr="003364BA">
        <w:rPr>
          <w:rFonts w:ascii="Consolas" w:hAnsi="Consolas" w:cs="Courier New"/>
          <w:color w:val="000000"/>
          <w:sz w:val="20"/>
          <w:szCs w:val="20"/>
          <w:highlight w:val="white"/>
          <w:lang w:val="en-GB"/>
        </w:rPr>
        <w:t>Encoding</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UTF8</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GetBytes</w:t>
      </w:r>
      <w:r w:rsidRPr="003364BA">
        <w:rPr>
          <w:rFonts w:ascii="Consolas" w:hAnsi="Consolas" w:cs="Courier New"/>
          <w:b/>
          <w:bCs/>
          <w:color w:val="000080"/>
          <w:sz w:val="20"/>
          <w:szCs w:val="20"/>
          <w:highlight w:val="white"/>
          <w:lang w:val="en-GB"/>
        </w:rPr>
        <w:t>(</w:t>
      </w:r>
      <w:r w:rsidRPr="003364BA">
        <w:rPr>
          <w:rFonts w:ascii="Consolas" w:hAnsi="Consolas" w:cs="Courier New"/>
          <w:color w:val="808080"/>
          <w:sz w:val="20"/>
          <w:szCs w:val="20"/>
          <w:highlight w:val="white"/>
          <w:lang w:val="en-GB"/>
        </w:rPr>
        <w:t>"MySuperSecretKey"</w:t>
      </w:r>
      <w:r w:rsidRPr="003364BA">
        <w:rPr>
          <w:rFonts w:ascii="Consolas" w:hAnsi="Consolas" w:cs="Courier New"/>
          <w:b/>
          <w:bCs/>
          <w:color w:val="000080"/>
          <w:sz w:val="20"/>
          <w:szCs w:val="20"/>
          <w:highlight w:val="white"/>
          <w:lang w:val="en-GB"/>
        </w:rPr>
        <w:t>));</w:t>
      </w:r>
    </w:p>
    <w:p w14:paraId="0D3BC08B"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p>
    <w:p w14:paraId="485659BB"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ab/>
      </w:r>
      <w:r w:rsidRPr="003364BA">
        <w:rPr>
          <w:rFonts w:ascii="Consolas" w:hAnsi="Consolas" w:cs="Courier New"/>
          <w:color w:val="8000FF"/>
          <w:sz w:val="20"/>
          <w:szCs w:val="20"/>
          <w:highlight w:val="white"/>
          <w:lang w:val="en-GB"/>
        </w:rPr>
        <w:t>var</w:t>
      </w:r>
      <w:r w:rsidRPr="003364BA">
        <w:rPr>
          <w:rFonts w:ascii="Consolas" w:hAnsi="Consolas" w:cs="Courier New"/>
          <w:color w:val="000000"/>
          <w:sz w:val="20"/>
          <w:szCs w:val="20"/>
          <w:highlight w:val="white"/>
          <w:lang w:val="en-GB"/>
        </w:rPr>
        <w:t xml:space="preserve"> credentials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FF"/>
          <w:sz w:val="20"/>
          <w:szCs w:val="20"/>
          <w:highlight w:val="white"/>
          <w:lang w:val="en-GB"/>
        </w:rPr>
        <w:t>new</w:t>
      </w:r>
      <w:r w:rsidRPr="003364BA">
        <w:rPr>
          <w:rFonts w:ascii="Consolas" w:hAnsi="Consolas" w:cs="Courier New"/>
          <w:color w:val="000000"/>
          <w:sz w:val="20"/>
          <w:szCs w:val="20"/>
          <w:highlight w:val="white"/>
          <w:lang w:val="en-GB"/>
        </w:rPr>
        <w:t xml:space="preserve"> </w:t>
      </w:r>
      <w:proofErr w:type="spellStart"/>
      <w:proofErr w:type="gramStart"/>
      <w:r w:rsidRPr="003364BA">
        <w:rPr>
          <w:rFonts w:ascii="Consolas" w:hAnsi="Consolas" w:cs="Courier New"/>
          <w:color w:val="000000"/>
          <w:sz w:val="20"/>
          <w:szCs w:val="20"/>
          <w:highlight w:val="white"/>
          <w:lang w:val="en-GB"/>
        </w:rPr>
        <w:t>SigningCredentials</w:t>
      </w:r>
      <w:proofErr w:type="spellEnd"/>
      <w:r w:rsidRPr="003364BA">
        <w:rPr>
          <w:rFonts w:ascii="Consolas" w:hAnsi="Consolas" w:cs="Courier New"/>
          <w:b/>
          <w:bCs/>
          <w:color w:val="000080"/>
          <w:sz w:val="20"/>
          <w:szCs w:val="20"/>
          <w:highlight w:val="white"/>
          <w:lang w:val="en-GB"/>
        </w:rPr>
        <w:t>(</w:t>
      </w:r>
      <w:proofErr w:type="spellStart"/>
      <w:proofErr w:type="gramEnd"/>
      <w:r w:rsidRPr="003364BA">
        <w:rPr>
          <w:rFonts w:ascii="Consolas" w:hAnsi="Consolas" w:cs="Courier New"/>
          <w:color w:val="000000"/>
          <w:sz w:val="20"/>
          <w:szCs w:val="20"/>
          <w:highlight w:val="white"/>
          <w:lang w:val="en-GB"/>
        </w:rPr>
        <w:t>securityKey</w:t>
      </w:r>
      <w:proofErr w:type="spellEnd"/>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SecurityAlgorithms</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HmacSha256</w:t>
      </w:r>
      <w:r w:rsidRPr="003364BA">
        <w:rPr>
          <w:rFonts w:ascii="Consolas" w:hAnsi="Consolas" w:cs="Courier New"/>
          <w:b/>
          <w:bCs/>
          <w:color w:val="000080"/>
          <w:sz w:val="20"/>
          <w:szCs w:val="20"/>
          <w:highlight w:val="white"/>
          <w:lang w:val="en-GB"/>
        </w:rPr>
        <w:t>);</w:t>
      </w:r>
    </w:p>
    <w:p w14:paraId="33BD2E7B"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p>
    <w:p w14:paraId="7BACEC76"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ab/>
      </w:r>
      <w:r w:rsidRPr="003364BA">
        <w:rPr>
          <w:rFonts w:ascii="Consolas" w:hAnsi="Consolas" w:cs="Courier New"/>
          <w:color w:val="8000FF"/>
          <w:sz w:val="20"/>
          <w:szCs w:val="20"/>
          <w:highlight w:val="white"/>
          <w:lang w:val="en-GB"/>
        </w:rPr>
        <w:t>var</w:t>
      </w:r>
      <w:r w:rsidRPr="003364BA">
        <w:rPr>
          <w:rFonts w:ascii="Consolas" w:hAnsi="Consolas" w:cs="Courier New"/>
          <w:color w:val="000000"/>
          <w:sz w:val="20"/>
          <w:szCs w:val="20"/>
          <w:highlight w:val="white"/>
          <w:lang w:val="en-GB"/>
        </w:rPr>
        <w:t xml:space="preserve"> claims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FF"/>
          <w:sz w:val="20"/>
          <w:szCs w:val="20"/>
          <w:highlight w:val="white"/>
          <w:lang w:val="en-GB"/>
        </w:rPr>
        <w:t>new</w:t>
      </w:r>
      <w:r w:rsidRPr="003364BA">
        <w:rPr>
          <w:rFonts w:ascii="Consolas" w:hAnsi="Consolas" w:cs="Courier New"/>
          <w:color w:val="000000"/>
          <w:sz w:val="20"/>
          <w:szCs w:val="20"/>
          <w:highlight w:val="white"/>
          <w:lang w:val="en-GB"/>
        </w:rPr>
        <w:t xml:space="preserve"> List</w:t>
      </w:r>
      <w:r w:rsidRPr="003364BA">
        <w:rPr>
          <w:rFonts w:ascii="Consolas" w:hAnsi="Consolas" w:cs="Courier New"/>
          <w:b/>
          <w:bCs/>
          <w:color w:val="000080"/>
          <w:sz w:val="20"/>
          <w:szCs w:val="20"/>
          <w:highlight w:val="white"/>
          <w:lang w:val="en-GB"/>
        </w:rPr>
        <w:t>&lt;</w:t>
      </w:r>
      <w:r w:rsidRPr="003364BA">
        <w:rPr>
          <w:rFonts w:ascii="Consolas" w:hAnsi="Consolas" w:cs="Courier New"/>
          <w:color w:val="000000"/>
          <w:sz w:val="20"/>
          <w:szCs w:val="20"/>
          <w:highlight w:val="white"/>
          <w:lang w:val="en-GB"/>
        </w:rPr>
        <w:t>Claim</w:t>
      </w:r>
      <w:proofErr w:type="gramStart"/>
      <w:r w:rsidRPr="003364BA">
        <w:rPr>
          <w:rFonts w:ascii="Consolas" w:hAnsi="Consolas" w:cs="Courier New"/>
          <w:b/>
          <w:bCs/>
          <w:color w:val="000080"/>
          <w:sz w:val="20"/>
          <w:szCs w:val="20"/>
          <w:highlight w:val="white"/>
          <w:lang w:val="en-GB"/>
        </w:rPr>
        <w:t>&gt;(</w:t>
      </w:r>
      <w:proofErr w:type="gramEnd"/>
      <w:r w:rsidRPr="003364BA">
        <w:rPr>
          <w:rFonts w:ascii="Consolas" w:hAnsi="Consolas" w:cs="Courier New"/>
          <w:b/>
          <w:bCs/>
          <w:color w:val="000080"/>
          <w:sz w:val="20"/>
          <w:szCs w:val="20"/>
          <w:highlight w:val="white"/>
          <w:lang w:val="en-GB"/>
        </w:rPr>
        <w:t>);</w:t>
      </w:r>
    </w:p>
    <w:p w14:paraId="33F86B85"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p>
    <w:p w14:paraId="5C41A282"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ab/>
      </w:r>
      <w:proofErr w:type="spellStart"/>
      <w:proofErr w:type="gramStart"/>
      <w:r w:rsidRPr="003364BA">
        <w:rPr>
          <w:rFonts w:ascii="Consolas" w:hAnsi="Consolas" w:cs="Courier New"/>
          <w:color w:val="000000"/>
          <w:sz w:val="20"/>
          <w:szCs w:val="20"/>
          <w:highlight w:val="white"/>
          <w:lang w:val="en-GB"/>
        </w:rPr>
        <w:t>claims</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Add</w:t>
      </w:r>
      <w:proofErr w:type="spellEnd"/>
      <w:proofErr w:type="gramEnd"/>
      <w:r w:rsidRPr="003364BA">
        <w:rPr>
          <w:rFonts w:ascii="Consolas" w:hAnsi="Consolas" w:cs="Courier New"/>
          <w:b/>
          <w:bCs/>
          <w:color w:val="000080"/>
          <w:sz w:val="20"/>
          <w:szCs w:val="20"/>
          <w:highlight w:val="white"/>
          <w:lang w:val="en-GB"/>
        </w:rPr>
        <w:t>(</w:t>
      </w:r>
      <w:r w:rsidRPr="003364BA">
        <w:rPr>
          <w:rFonts w:ascii="Consolas" w:hAnsi="Consolas" w:cs="Courier New"/>
          <w:b/>
          <w:bCs/>
          <w:color w:val="0000FF"/>
          <w:sz w:val="20"/>
          <w:szCs w:val="20"/>
          <w:highlight w:val="white"/>
          <w:lang w:val="en-GB"/>
        </w:rPr>
        <w:t>new</w:t>
      </w:r>
      <w:r w:rsidRPr="003364BA">
        <w:rPr>
          <w:rFonts w:ascii="Consolas" w:hAnsi="Consolas" w:cs="Courier New"/>
          <w:color w:val="000000"/>
          <w:sz w:val="20"/>
          <w:szCs w:val="20"/>
          <w:highlight w:val="white"/>
          <w:lang w:val="en-GB"/>
        </w:rPr>
        <w:t xml:space="preserve"> Claim</w:t>
      </w:r>
      <w:r w:rsidRPr="003364BA">
        <w:rPr>
          <w:rFonts w:ascii="Consolas" w:hAnsi="Consolas" w:cs="Courier New"/>
          <w:b/>
          <w:bCs/>
          <w:color w:val="000080"/>
          <w:sz w:val="20"/>
          <w:szCs w:val="20"/>
          <w:highlight w:val="white"/>
          <w:lang w:val="en-GB"/>
        </w:rPr>
        <w:t>(</w:t>
      </w:r>
      <w:r w:rsidRPr="003364BA">
        <w:rPr>
          <w:rFonts w:ascii="Consolas" w:hAnsi="Consolas" w:cs="Courier New"/>
          <w:color w:val="808080"/>
          <w:sz w:val="20"/>
          <w:szCs w:val="20"/>
          <w:highlight w:val="white"/>
          <w:lang w:val="en-GB"/>
        </w:rPr>
        <w:t>"role"</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user</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Role</w:t>
      </w:r>
      <w:proofErr w:type="spellEnd"/>
      <w:r w:rsidRPr="003364BA">
        <w:rPr>
          <w:rFonts w:ascii="Consolas" w:hAnsi="Consolas" w:cs="Courier New"/>
          <w:b/>
          <w:bCs/>
          <w:color w:val="000080"/>
          <w:sz w:val="20"/>
          <w:szCs w:val="20"/>
          <w:highlight w:val="white"/>
          <w:lang w:val="en-GB"/>
        </w:rPr>
        <w:t>));</w:t>
      </w:r>
    </w:p>
    <w:p w14:paraId="5D044338"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ab/>
      </w:r>
    </w:p>
    <w:p w14:paraId="0793AE10"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p>
    <w:p w14:paraId="478952CF"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ab/>
      </w:r>
      <w:r w:rsidRPr="003364BA">
        <w:rPr>
          <w:rFonts w:ascii="Consolas" w:hAnsi="Consolas" w:cs="Courier New"/>
          <w:color w:val="8000FF"/>
          <w:sz w:val="20"/>
          <w:szCs w:val="20"/>
          <w:highlight w:val="white"/>
          <w:lang w:val="en-GB"/>
        </w:rPr>
        <w:t>var</w:t>
      </w: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jwtSecurityToken</w:t>
      </w:r>
      <w:proofErr w:type="spellEnd"/>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FF"/>
          <w:sz w:val="20"/>
          <w:szCs w:val="20"/>
          <w:highlight w:val="white"/>
          <w:lang w:val="en-GB"/>
        </w:rPr>
        <w:t>new</w:t>
      </w:r>
      <w:r w:rsidRPr="003364BA">
        <w:rPr>
          <w:rFonts w:ascii="Consolas" w:hAnsi="Consolas" w:cs="Courier New"/>
          <w:color w:val="000000"/>
          <w:sz w:val="20"/>
          <w:szCs w:val="20"/>
          <w:highlight w:val="white"/>
          <w:lang w:val="en-GB"/>
        </w:rPr>
        <w:t xml:space="preserve"> </w:t>
      </w:r>
      <w:proofErr w:type="spellStart"/>
      <w:proofErr w:type="gramStart"/>
      <w:r w:rsidRPr="003364BA">
        <w:rPr>
          <w:rFonts w:ascii="Consolas" w:hAnsi="Consolas" w:cs="Courier New"/>
          <w:color w:val="000000"/>
          <w:sz w:val="20"/>
          <w:szCs w:val="20"/>
          <w:highlight w:val="white"/>
          <w:lang w:val="en-GB"/>
        </w:rPr>
        <w:t>JwtSecurityToken</w:t>
      </w:r>
      <w:proofErr w:type="spellEnd"/>
      <w:r w:rsidRPr="003364BA">
        <w:rPr>
          <w:rFonts w:ascii="Consolas" w:hAnsi="Consolas" w:cs="Courier New"/>
          <w:b/>
          <w:bCs/>
          <w:color w:val="000080"/>
          <w:sz w:val="20"/>
          <w:szCs w:val="20"/>
          <w:highlight w:val="white"/>
          <w:lang w:val="en-GB"/>
        </w:rPr>
        <w:t>(</w:t>
      </w:r>
      <w:proofErr w:type="gramEnd"/>
    </w:p>
    <w:p w14:paraId="7A3AB579"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ab/>
      </w:r>
      <w:r w:rsidRPr="003364BA">
        <w:rPr>
          <w:rFonts w:ascii="Consolas" w:hAnsi="Consolas" w:cs="Courier New"/>
          <w:color w:val="000000"/>
          <w:sz w:val="20"/>
          <w:szCs w:val="20"/>
          <w:highlight w:val="white"/>
          <w:lang w:val="en-GB"/>
        </w:rPr>
        <w:tab/>
        <w:t>issuer</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r w:rsidRPr="003364BA">
        <w:rPr>
          <w:rFonts w:ascii="Consolas" w:hAnsi="Consolas" w:cs="Courier New"/>
          <w:color w:val="808080"/>
          <w:sz w:val="20"/>
          <w:szCs w:val="20"/>
          <w:highlight w:val="white"/>
          <w:lang w:val="en-GB"/>
        </w:rPr>
        <w:t>"</w:t>
      </w:r>
      <w:r w:rsidRPr="003364BA">
        <w:rPr>
          <w:rFonts w:ascii="Consolas" w:hAnsi="Consolas" w:cs="Courier New"/>
          <w:color w:val="808080"/>
          <w:sz w:val="20"/>
          <w:szCs w:val="20"/>
          <w:highlight w:val="white"/>
          <w:u w:val="single"/>
          <w:lang w:val="en-GB"/>
        </w:rPr>
        <w:t>https://localhost:5000</w:t>
      </w:r>
      <w:r w:rsidRPr="003364BA">
        <w:rPr>
          <w:rFonts w:ascii="Consolas" w:hAnsi="Consolas" w:cs="Courier New"/>
          <w:color w:val="808080"/>
          <w:sz w:val="20"/>
          <w:szCs w:val="20"/>
          <w:highlight w:val="white"/>
          <w:lang w:val="en-GB"/>
        </w:rPr>
        <w:t>"</w:t>
      </w:r>
      <w:r w:rsidRPr="003364BA">
        <w:rPr>
          <w:rFonts w:ascii="Consolas" w:hAnsi="Consolas" w:cs="Courier New"/>
          <w:b/>
          <w:bCs/>
          <w:color w:val="000080"/>
          <w:sz w:val="20"/>
          <w:szCs w:val="20"/>
          <w:highlight w:val="white"/>
          <w:lang w:val="en-GB"/>
        </w:rPr>
        <w:t>,</w:t>
      </w:r>
    </w:p>
    <w:p w14:paraId="3950E0D6"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ab/>
      </w:r>
      <w:r w:rsidRPr="003364BA">
        <w:rPr>
          <w:rFonts w:ascii="Consolas" w:hAnsi="Consolas" w:cs="Courier New"/>
          <w:color w:val="000000"/>
          <w:sz w:val="20"/>
          <w:szCs w:val="20"/>
          <w:highlight w:val="white"/>
          <w:lang w:val="en-GB"/>
        </w:rPr>
        <w:tab/>
        <w:t>audience</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r w:rsidRPr="003364BA">
        <w:rPr>
          <w:rFonts w:ascii="Consolas" w:hAnsi="Consolas" w:cs="Courier New"/>
          <w:color w:val="808080"/>
          <w:sz w:val="20"/>
          <w:szCs w:val="20"/>
          <w:highlight w:val="white"/>
          <w:lang w:val="en-GB"/>
        </w:rPr>
        <w:t>"</w:t>
      </w:r>
      <w:r w:rsidRPr="003364BA">
        <w:rPr>
          <w:rFonts w:ascii="Consolas" w:hAnsi="Consolas" w:cs="Courier New"/>
          <w:color w:val="808080"/>
          <w:sz w:val="20"/>
          <w:szCs w:val="20"/>
          <w:highlight w:val="white"/>
          <w:u w:val="single"/>
          <w:lang w:val="en-GB"/>
        </w:rPr>
        <w:t>https://localhost:5000</w:t>
      </w:r>
      <w:r w:rsidRPr="003364BA">
        <w:rPr>
          <w:rFonts w:ascii="Consolas" w:hAnsi="Consolas" w:cs="Courier New"/>
          <w:color w:val="808080"/>
          <w:sz w:val="20"/>
          <w:szCs w:val="20"/>
          <w:highlight w:val="white"/>
          <w:lang w:val="en-GB"/>
        </w:rPr>
        <w:t>"</w:t>
      </w:r>
      <w:r w:rsidRPr="003364BA">
        <w:rPr>
          <w:rFonts w:ascii="Consolas" w:hAnsi="Consolas" w:cs="Courier New"/>
          <w:b/>
          <w:bCs/>
          <w:color w:val="000080"/>
          <w:sz w:val="20"/>
          <w:szCs w:val="20"/>
          <w:highlight w:val="white"/>
          <w:lang w:val="en-GB"/>
        </w:rPr>
        <w:t>,</w:t>
      </w:r>
    </w:p>
    <w:p w14:paraId="6ECE5193"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ab/>
      </w:r>
      <w:r w:rsidRPr="003364BA">
        <w:rPr>
          <w:rFonts w:ascii="Consolas" w:hAnsi="Consolas" w:cs="Courier New"/>
          <w:color w:val="000000"/>
          <w:sz w:val="20"/>
          <w:szCs w:val="20"/>
          <w:highlight w:val="white"/>
          <w:lang w:val="en-GB"/>
        </w:rPr>
        <w:tab/>
        <w:t>expires</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proofErr w:type="spellStart"/>
      <w:proofErr w:type="gramStart"/>
      <w:r w:rsidRPr="003364BA">
        <w:rPr>
          <w:rFonts w:ascii="Consolas" w:hAnsi="Consolas" w:cs="Courier New"/>
          <w:color w:val="000000"/>
          <w:sz w:val="20"/>
          <w:szCs w:val="20"/>
          <w:highlight w:val="white"/>
          <w:lang w:val="en-GB"/>
        </w:rPr>
        <w:t>DateTime</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Now</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AddMinutes</w:t>
      </w:r>
      <w:proofErr w:type="spellEnd"/>
      <w:proofErr w:type="gramEnd"/>
      <w:r w:rsidRPr="003364BA">
        <w:rPr>
          <w:rFonts w:ascii="Consolas" w:hAnsi="Consolas" w:cs="Courier New"/>
          <w:b/>
          <w:bCs/>
          <w:color w:val="000080"/>
          <w:sz w:val="20"/>
          <w:szCs w:val="20"/>
          <w:highlight w:val="white"/>
          <w:lang w:val="en-GB"/>
        </w:rPr>
        <w:t>(</w:t>
      </w:r>
      <w:r w:rsidRPr="003364BA">
        <w:rPr>
          <w:rFonts w:ascii="Consolas" w:hAnsi="Consolas" w:cs="Courier New"/>
          <w:color w:val="FF8000"/>
          <w:sz w:val="20"/>
          <w:szCs w:val="20"/>
          <w:highlight w:val="white"/>
          <w:lang w:val="en-GB"/>
        </w:rPr>
        <w:t>30</w:t>
      </w:r>
      <w:r w:rsidRPr="003364BA">
        <w:rPr>
          <w:rFonts w:ascii="Consolas" w:hAnsi="Consolas" w:cs="Courier New"/>
          <w:b/>
          <w:bCs/>
          <w:color w:val="000080"/>
          <w:sz w:val="20"/>
          <w:szCs w:val="20"/>
          <w:highlight w:val="white"/>
          <w:lang w:val="en-GB"/>
        </w:rPr>
        <w:t>),</w:t>
      </w:r>
    </w:p>
    <w:p w14:paraId="7C1C5A74"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ab/>
      </w:r>
      <w:r w:rsidRPr="003364BA">
        <w:rPr>
          <w:rFonts w:ascii="Consolas" w:hAnsi="Consolas" w:cs="Courier New"/>
          <w:color w:val="000000"/>
          <w:sz w:val="20"/>
          <w:szCs w:val="20"/>
          <w:highlight w:val="white"/>
          <w:lang w:val="en-GB"/>
        </w:rPr>
        <w:tab/>
      </w:r>
      <w:proofErr w:type="spellStart"/>
      <w:r w:rsidRPr="003364BA">
        <w:rPr>
          <w:rFonts w:ascii="Consolas" w:hAnsi="Consolas" w:cs="Courier New"/>
          <w:color w:val="000000"/>
          <w:sz w:val="20"/>
          <w:szCs w:val="20"/>
          <w:highlight w:val="white"/>
          <w:lang w:val="en-GB"/>
        </w:rPr>
        <w:t>signingCredentials</w:t>
      </w:r>
      <w:proofErr w:type="spellEnd"/>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credentials</w:t>
      </w:r>
      <w:r w:rsidRPr="003364BA">
        <w:rPr>
          <w:rFonts w:ascii="Consolas" w:hAnsi="Consolas" w:cs="Courier New"/>
          <w:b/>
          <w:bCs/>
          <w:color w:val="000080"/>
          <w:sz w:val="20"/>
          <w:szCs w:val="20"/>
          <w:highlight w:val="white"/>
          <w:lang w:val="en-GB"/>
        </w:rPr>
        <w:t>,</w:t>
      </w:r>
    </w:p>
    <w:p w14:paraId="66C6FD43"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ab/>
      </w:r>
      <w:r w:rsidRPr="003364BA">
        <w:rPr>
          <w:rFonts w:ascii="Consolas" w:hAnsi="Consolas" w:cs="Courier New"/>
          <w:color w:val="000000"/>
          <w:sz w:val="20"/>
          <w:szCs w:val="20"/>
          <w:highlight w:val="white"/>
          <w:lang w:val="en-GB"/>
        </w:rPr>
        <w:tab/>
        <w:t>claims</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claims</w:t>
      </w:r>
    </w:p>
    <w:p w14:paraId="7AEEED8B"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ab/>
      </w:r>
      <w:r w:rsidRPr="003364BA">
        <w:rPr>
          <w:rFonts w:ascii="Consolas" w:hAnsi="Consolas" w:cs="Courier New"/>
          <w:b/>
          <w:bCs/>
          <w:color w:val="000080"/>
          <w:sz w:val="20"/>
          <w:szCs w:val="20"/>
          <w:highlight w:val="white"/>
          <w:lang w:val="en-GB"/>
        </w:rPr>
        <w:t>);</w:t>
      </w:r>
    </w:p>
    <w:p w14:paraId="3B1BF784"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p>
    <w:p w14:paraId="3AF34CE8" w14:textId="77777777" w:rsidR="002606F1" w:rsidRPr="003364BA" w:rsidRDefault="002606F1" w:rsidP="002606F1">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ab/>
      </w:r>
      <w:r w:rsidRPr="003364BA">
        <w:rPr>
          <w:rFonts w:ascii="Consolas" w:hAnsi="Consolas" w:cs="Courier New"/>
          <w:b/>
          <w:bCs/>
          <w:color w:val="0000FF"/>
          <w:sz w:val="20"/>
          <w:szCs w:val="20"/>
          <w:highlight w:val="white"/>
          <w:lang w:val="en-GB"/>
        </w:rPr>
        <w:t>return</w:t>
      </w: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FF"/>
          <w:sz w:val="20"/>
          <w:szCs w:val="20"/>
          <w:highlight w:val="white"/>
          <w:lang w:val="en-GB"/>
        </w:rPr>
        <w:t>new</w:t>
      </w: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JwtSecurityTokenHandler</w:t>
      </w:r>
      <w:proofErr w:type="spellEnd"/>
      <w:r w:rsidRPr="003364BA">
        <w:rPr>
          <w:rFonts w:ascii="Consolas" w:hAnsi="Consolas" w:cs="Courier New"/>
          <w:b/>
          <w:bCs/>
          <w:color w:val="000080"/>
          <w:sz w:val="20"/>
          <w:szCs w:val="20"/>
          <w:highlight w:val="white"/>
          <w:lang w:val="en-GB"/>
        </w:rPr>
        <w:t>(</w:t>
      </w:r>
      <w:proofErr w:type="gramStart"/>
      <w:r w:rsidRPr="003364BA">
        <w:rPr>
          <w:rFonts w:ascii="Consolas" w:hAnsi="Consolas" w:cs="Courier New"/>
          <w:b/>
          <w:bCs/>
          <w:color w:val="000080"/>
          <w:sz w:val="20"/>
          <w:szCs w:val="20"/>
          <w:highlight w:val="white"/>
          <w:lang w:val="en-GB"/>
        </w:rPr>
        <w:t>).</w:t>
      </w:r>
      <w:proofErr w:type="spellStart"/>
      <w:r w:rsidRPr="003364BA">
        <w:rPr>
          <w:rFonts w:ascii="Consolas" w:hAnsi="Consolas" w:cs="Courier New"/>
          <w:color w:val="000000"/>
          <w:sz w:val="20"/>
          <w:szCs w:val="20"/>
          <w:highlight w:val="white"/>
          <w:lang w:val="en-GB"/>
        </w:rPr>
        <w:t>WriteToken</w:t>
      </w:r>
      <w:proofErr w:type="spellEnd"/>
      <w:proofErr w:type="gramEnd"/>
      <w:r w:rsidRPr="003364BA">
        <w:rPr>
          <w:rFonts w:ascii="Consolas" w:hAnsi="Consolas" w:cs="Courier New"/>
          <w:b/>
          <w:bCs/>
          <w:color w:val="000080"/>
          <w:sz w:val="20"/>
          <w:szCs w:val="20"/>
          <w:highlight w:val="white"/>
          <w:lang w:val="en-GB"/>
        </w:rPr>
        <w:t>(</w:t>
      </w:r>
      <w:proofErr w:type="spellStart"/>
      <w:r w:rsidRPr="003364BA">
        <w:rPr>
          <w:rFonts w:ascii="Consolas" w:hAnsi="Consolas" w:cs="Courier New"/>
          <w:color w:val="000000"/>
          <w:sz w:val="20"/>
          <w:szCs w:val="20"/>
          <w:highlight w:val="white"/>
          <w:lang w:val="en-GB"/>
        </w:rPr>
        <w:t>jwtSecurityToken</w:t>
      </w:r>
      <w:proofErr w:type="spellEnd"/>
      <w:r w:rsidRPr="003364BA">
        <w:rPr>
          <w:rFonts w:ascii="Consolas" w:hAnsi="Consolas" w:cs="Courier New"/>
          <w:b/>
          <w:bCs/>
          <w:color w:val="000080"/>
          <w:sz w:val="20"/>
          <w:szCs w:val="20"/>
          <w:highlight w:val="white"/>
          <w:lang w:val="en-GB"/>
        </w:rPr>
        <w:t>);</w:t>
      </w:r>
    </w:p>
    <w:p w14:paraId="5A747329" w14:textId="00D7262E" w:rsidR="00FA2117" w:rsidRDefault="002606F1" w:rsidP="007C3BCA">
      <w:pPr>
        <w:rPr>
          <w:rFonts w:ascii="Consolas" w:hAnsi="Consolas" w:cs="Courier New"/>
          <w:b/>
          <w:bCs/>
          <w:color w:val="000080"/>
          <w:sz w:val="20"/>
          <w:szCs w:val="20"/>
          <w:lang w:val="en-GB"/>
        </w:rPr>
      </w:pPr>
      <w:r w:rsidRPr="003364BA">
        <w:rPr>
          <w:rFonts w:ascii="Consolas" w:hAnsi="Consolas" w:cs="Courier New"/>
          <w:b/>
          <w:bCs/>
          <w:color w:val="000080"/>
          <w:sz w:val="20"/>
          <w:szCs w:val="20"/>
          <w:highlight w:val="white"/>
          <w:lang w:val="en-GB"/>
        </w:rPr>
        <w:t>}</w:t>
      </w:r>
    </w:p>
    <w:p w14:paraId="58E06A62" w14:textId="77777777" w:rsidR="002A03B0" w:rsidRDefault="002A03B0" w:rsidP="007C3BCA"/>
    <w:p w14:paraId="00CA68AA" w14:textId="345E09DF" w:rsidR="00FA2117" w:rsidRDefault="00F327EA" w:rsidP="003364BA">
      <w:pPr>
        <w:pStyle w:val="Opisslike"/>
        <w:jc w:val="center"/>
      </w:pPr>
      <w:r w:rsidRPr="00F327EA">
        <w:rPr>
          <w:noProof/>
        </w:rPr>
        <w:t>Isječak koda 1</w:t>
      </w:r>
      <w:r w:rsidR="00516663">
        <w:rPr>
          <w:noProof/>
        </w:rPr>
        <w:t>5</w:t>
      </w:r>
      <w:r w:rsidR="002606F1">
        <w:rPr>
          <w:noProof/>
        </w:rPr>
        <w:t>.</w:t>
      </w:r>
      <w:r w:rsidR="00FA2117">
        <w:t xml:space="preserve"> </w:t>
      </w:r>
      <w:r w:rsidR="00FA2117" w:rsidRPr="00BB31C6">
        <w:t>Primjer metode za generiranje JSON Web Tokena koji zapisuje uloge i ističe nakon 30 minuta. [Autorski rad]</w:t>
      </w:r>
    </w:p>
    <w:p w14:paraId="16AD6DE8" w14:textId="77777777" w:rsidR="002A03B0" w:rsidRPr="002A03B0" w:rsidRDefault="002A03B0" w:rsidP="002A03B0"/>
    <w:p w14:paraId="68DBEF07" w14:textId="7B3275B6" w:rsidR="00FA2117" w:rsidRDefault="00B01528" w:rsidP="004C4839">
      <w:r>
        <w:t xml:space="preserve">Kako bi bilo moguće koristiti JWT-e potrebno je preuzeti </w:t>
      </w:r>
      <w:proofErr w:type="spellStart"/>
      <w:r w:rsidRPr="00B01528">
        <w:rPr>
          <w:i/>
          <w:iCs/>
        </w:rPr>
        <w:t>Microsoft.AspNetCore.Authentication.JwtBearer</w:t>
      </w:r>
      <w:proofErr w:type="spellEnd"/>
      <w:r>
        <w:t xml:space="preserve"> </w:t>
      </w:r>
      <w:proofErr w:type="spellStart"/>
      <w:r>
        <w:t>NuGet</w:t>
      </w:r>
      <w:proofErr w:type="spellEnd"/>
      <w:r>
        <w:t xml:space="preserve"> paket. Ovo je obični ASP NET Core paket za </w:t>
      </w:r>
      <w:proofErr w:type="spellStart"/>
      <w:r>
        <w:t>autentikaciju</w:t>
      </w:r>
      <w:proofErr w:type="spellEnd"/>
      <w:r>
        <w:t xml:space="preserve">. Nakon toga potrebno je postaviti </w:t>
      </w:r>
      <w:proofErr w:type="spellStart"/>
      <w:r>
        <w:t>autentikacijsku</w:t>
      </w:r>
      <w:proofErr w:type="spellEnd"/>
      <w:r>
        <w:t xml:space="preserve"> shemu kao što je prikazano na </w:t>
      </w:r>
      <w:r w:rsidR="00F327EA">
        <w:t>isječku koda 17</w:t>
      </w:r>
      <w:r>
        <w:t>.</w:t>
      </w:r>
    </w:p>
    <w:p w14:paraId="59DAB20A" w14:textId="77777777" w:rsidR="007C3BCA" w:rsidRDefault="007C3BCA" w:rsidP="004C4839"/>
    <w:p w14:paraId="6D4B4948" w14:textId="77777777" w:rsidR="009E2E29" w:rsidRPr="003364BA" w:rsidRDefault="009E2E29" w:rsidP="009E2E29">
      <w:pPr>
        <w:autoSpaceDE w:val="0"/>
        <w:autoSpaceDN w:val="0"/>
        <w:adjustRightInd w:val="0"/>
        <w:spacing w:after="0" w:line="240" w:lineRule="auto"/>
        <w:jc w:val="left"/>
        <w:rPr>
          <w:rFonts w:ascii="Consolas" w:hAnsi="Consolas" w:cs="Courier New"/>
          <w:color w:val="000000"/>
          <w:sz w:val="20"/>
          <w:szCs w:val="20"/>
          <w:highlight w:val="white"/>
          <w:lang w:val="en-GB"/>
        </w:rPr>
      </w:pPr>
      <w:proofErr w:type="gramStart"/>
      <w:r w:rsidRPr="003364BA">
        <w:rPr>
          <w:rFonts w:ascii="Consolas" w:hAnsi="Consolas" w:cs="Courier New"/>
          <w:color w:val="000000"/>
          <w:sz w:val="20"/>
          <w:szCs w:val="20"/>
          <w:highlight w:val="white"/>
          <w:lang w:val="en-GB"/>
        </w:rPr>
        <w:t>builder</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Services</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AddAuthentication</w:t>
      </w:r>
      <w:proofErr w:type="gramEnd"/>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JwtBearerDefaults</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AuthenticationScheme</w:t>
      </w:r>
      <w:r w:rsidRPr="003364BA">
        <w:rPr>
          <w:rFonts w:ascii="Consolas" w:hAnsi="Consolas" w:cs="Courier New"/>
          <w:b/>
          <w:bCs/>
          <w:color w:val="000080"/>
          <w:sz w:val="20"/>
          <w:szCs w:val="20"/>
          <w:highlight w:val="white"/>
          <w:lang w:val="en-GB"/>
        </w:rPr>
        <w:t>)</w:t>
      </w:r>
    </w:p>
    <w:p w14:paraId="7C4753DA" w14:textId="77777777" w:rsidR="009E2E29" w:rsidRPr="003364BA" w:rsidRDefault="009E2E29" w:rsidP="009E2E29">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proofErr w:type="gramStart"/>
      <w:r w:rsidRPr="003364BA">
        <w:rPr>
          <w:rFonts w:ascii="Consolas" w:hAnsi="Consolas" w:cs="Courier New"/>
          <w:b/>
          <w:bCs/>
          <w:color w:val="000080"/>
          <w:sz w:val="20"/>
          <w:szCs w:val="20"/>
          <w:highlight w:val="white"/>
          <w:lang w:val="en-GB"/>
        </w:rPr>
        <w:t>.</w:t>
      </w:r>
      <w:proofErr w:type="spellStart"/>
      <w:r w:rsidRPr="003364BA">
        <w:rPr>
          <w:rFonts w:ascii="Consolas" w:hAnsi="Consolas" w:cs="Courier New"/>
          <w:color w:val="000000"/>
          <w:sz w:val="20"/>
          <w:szCs w:val="20"/>
          <w:highlight w:val="white"/>
          <w:lang w:val="en-GB"/>
        </w:rPr>
        <w:t>AddJwtBearer</w:t>
      </w:r>
      <w:proofErr w:type="spellEnd"/>
      <w:proofErr w:type="gramEnd"/>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options </w:t>
      </w:r>
      <w:r w:rsidRPr="003364BA">
        <w:rPr>
          <w:rFonts w:ascii="Consolas" w:hAnsi="Consolas" w:cs="Courier New"/>
          <w:b/>
          <w:bCs/>
          <w:color w:val="000080"/>
          <w:sz w:val="20"/>
          <w:szCs w:val="20"/>
          <w:highlight w:val="white"/>
          <w:lang w:val="en-GB"/>
        </w:rPr>
        <w:t>=&gt;</w:t>
      </w:r>
    </w:p>
    <w:p w14:paraId="5768C668" w14:textId="77777777" w:rsidR="009E2E29" w:rsidRPr="003364BA" w:rsidRDefault="009E2E29" w:rsidP="009E2E29">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p>
    <w:p w14:paraId="6990797E" w14:textId="77777777" w:rsidR="009E2E29" w:rsidRPr="003364BA" w:rsidRDefault="009E2E29" w:rsidP="009E2E29">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SecurityKey</w:t>
      </w:r>
      <w:proofErr w:type="spellEnd"/>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signingKey</w:t>
      </w:r>
      <w:proofErr w:type="spellEnd"/>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FF"/>
          <w:sz w:val="20"/>
          <w:szCs w:val="20"/>
          <w:highlight w:val="white"/>
          <w:lang w:val="en-GB"/>
        </w:rPr>
        <w:t>new</w:t>
      </w:r>
      <w:r w:rsidRPr="003364BA">
        <w:rPr>
          <w:rFonts w:ascii="Consolas" w:hAnsi="Consolas" w:cs="Courier New"/>
          <w:color w:val="000000"/>
          <w:sz w:val="20"/>
          <w:szCs w:val="20"/>
          <w:highlight w:val="white"/>
          <w:lang w:val="en-GB"/>
        </w:rPr>
        <w:t xml:space="preserve"> </w:t>
      </w:r>
      <w:proofErr w:type="spellStart"/>
      <w:proofErr w:type="gramStart"/>
      <w:r w:rsidRPr="003364BA">
        <w:rPr>
          <w:rFonts w:ascii="Consolas" w:hAnsi="Consolas" w:cs="Courier New"/>
          <w:color w:val="000000"/>
          <w:sz w:val="20"/>
          <w:szCs w:val="20"/>
          <w:highlight w:val="white"/>
          <w:lang w:val="en-GB"/>
        </w:rPr>
        <w:t>SymmetricSecurityKey</w:t>
      </w:r>
      <w:proofErr w:type="spellEnd"/>
      <w:r w:rsidRPr="003364BA">
        <w:rPr>
          <w:rFonts w:ascii="Consolas" w:hAnsi="Consolas" w:cs="Courier New"/>
          <w:b/>
          <w:bCs/>
          <w:color w:val="000080"/>
          <w:sz w:val="20"/>
          <w:szCs w:val="20"/>
          <w:highlight w:val="white"/>
          <w:lang w:val="en-GB"/>
        </w:rPr>
        <w:t>(</w:t>
      </w:r>
      <w:proofErr w:type="gramEnd"/>
    </w:p>
    <w:p w14:paraId="6691BE53" w14:textId="77777777" w:rsidR="009E2E29" w:rsidRPr="003364BA" w:rsidRDefault="009E2E29" w:rsidP="009E2E29">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Encoding</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UTF</w:t>
      </w:r>
      <w:proofErr w:type="gramStart"/>
      <w:r w:rsidRPr="003364BA">
        <w:rPr>
          <w:rFonts w:ascii="Consolas" w:hAnsi="Consolas" w:cs="Courier New"/>
          <w:color w:val="000000"/>
          <w:sz w:val="20"/>
          <w:szCs w:val="20"/>
          <w:highlight w:val="white"/>
          <w:lang w:val="en-GB"/>
        </w:rPr>
        <w:t>8</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GetBytes</w:t>
      </w:r>
      <w:proofErr w:type="gramEnd"/>
      <w:r w:rsidRPr="003364BA">
        <w:rPr>
          <w:rFonts w:ascii="Consolas" w:hAnsi="Consolas" w:cs="Courier New"/>
          <w:b/>
          <w:bCs/>
          <w:color w:val="000080"/>
          <w:sz w:val="20"/>
          <w:szCs w:val="20"/>
          <w:highlight w:val="white"/>
          <w:lang w:val="en-GB"/>
        </w:rPr>
        <w:t>(</w:t>
      </w:r>
      <w:r w:rsidRPr="003364BA">
        <w:rPr>
          <w:rFonts w:ascii="Consolas" w:hAnsi="Consolas" w:cs="Courier New"/>
          <w:color w:val="808080"/>
          <w:sz w:val="20"/>
          <w:szCs w:val="20"/>
          <w:highlight w:val="white"/>
          <w:lang w:val="en-GB"/>
        </w:rPr>
        <w:t>"</w:t>
      </w:r>
      <w:proofErr w:type="spellStart"/>
      <w:r w:rsidRPr="003364BA">
        <w:rPr>
          <w:rFonts w:ascii="Consolas" w:hAnsi="Consolas" w:cs="Courier New"/>
          <w:color w:val="808080"/>
          <w:sz w:val="20"/>
          <w:szCs w:val="20"/>
          <w:highlight w:val="white"/>
          <w:lang w:val="en-GB"/>
        </w:rPr>
        <w:t>MySuperSecretKey</w:t>
      </w:r>
      <w:proofErr w:type="spellEnd"/>
      <w:r w:rsidRPr="003364BA">
        <w:rPr>
          <w:rFonts w:ascii="Consolas" w:hAnsi="Consolas" w:cs="Courier New"/>
          <w:color w:val="808080"/>
          <w:sz w:val="20"/>
          <w:szCs w:val="20"/>
          <w:highlight w:val="white"/>
          <w:lang w:val="en-GB"/>
        </w:rPr>
        <w:t>"</w:t>
      </w:r>
      <w:r w:rsidRPr="003364BA">
        <w:rPr>
          <w:rFonts w:ascii="Consolas" w:hAnsi="Consolas" w:cs="Courier New"/>
          <w:b/>
          <w:bCs/>
          <w:color w:val="000080"/>
          <w:sz w:val="20"/>
          <w:szCs w:val="20"/>
          <w:highlight w:val="white"/>
          <w:lang w:val="en-GB"/>
        </w:rPr>
        <w:t>));</w:t>
      </w:r>
    </w:p>
    <w:p w14:paraId="003F510B" w14:textId="77777777" w:rsidR="009E2E29" w:rsidRPr="003364BA" w:rsidRDefault="009E2E29" w:rsidP="009E2E29">
      <w:pPr>
        <w:autoSpaceDE w:val="0"/>
        <w:autoSpaceDN w:val="0"/>
        <w:adjustRightInd w:val="0"/>
        <w:spacing w:after="0" w:line="240" w:lineRule="auto"/>
        <w:jc w:val="left"/>
        <w:rPr>
          <w:rFonts w:ascii="Consolas" w:hAnsi="Consolas" w:cs="Courier New"/>
          <w:color w:val="000000"/>
          <w:sz w:val="20"/>
          <w:szCs w:val="20"/>
          <w:highlight w:val="white"/>
          <w:lang w:val="en-GB"/>
        </w:rPr>
      </w:pPr>
    </w:p>
    <w:p w14:paraId="1814D323" w14:textId="77777777" w:rsidR="009E2E29" w:rsidRPr="003364BA" w:rsidRDefault="009E2E29" w:rsidP="009E2E29">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proofErr w:type="spellStart"/>
      <w:proofErr w:type="gramStart"/>
      <w:r w:rsidRPr="003364BA">
        <w:rPr>
          <w:rFonts w:ascii="Consolas" w:hAnsi="Consolas" w:cs="Courier New"/>
          <w:color w:val="000000"/>
          <w:sz w:val="20"/>
          <w:szCs w:val="20"/>
          <w:highlight w:val="white"/>
          <w:lang w:val="en-GB"/>
        </w:rPr>
        <w:t>options</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TokenValidationParameters</w:t>
      </w:r>
      <w:proofErr w:type="spellEnd"/>
      <w:proofErr w:type="gramEnd"/>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p>
    <w:p w14:paraId="71F4ABC6" w14:textId="77777777" w:rsidR="009E2E29" w:rsidRPr="003364BA" w:rsidRDefault="009E2E29" w:rsidP="009E2E29">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FF"/>
          <w:sz w:val="20"/>
          <w:szCs w:val="20"/>
          <w:highlight w:val="white"/>
          <w:lang w:val="en-GB"/>
        </w:rPr>
        <w:t>new</w:t>
      </w: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TokenValidationParameters</w:t>
      </w:r>
      <w:proofErr w:type="spellEnd"/>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p>
    <w:p w14:paraId="526EACC4" w14:textId="77777777" w:rsidR="009E2E29" w:rsidRPr="003364BA" w:rsidRDefault="009E2E29" w:rsidP="009E2E29">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lastRenderedPageBreak/>
        <w:t xml:space="preserve">                    </w:t>
      </w:r>
      <w:proofErr w:type="spellStart"/>
      <w:r w:rsidRPr="003364BA">
        <w:rPr>
          <w:rFonts w:ascii="Consolas" w:hAnsi="Consolas" w:cs="Courier New"/>
          <w:color w:val="000000"/>
          <w:sz w:val="20"/>
          <w:szCs w:val="20"/>
          <w:highlight w:val="white"/>
          <w:lang w:val="en-GB"/>
        </w:rPr>
        <w:t>ValidIssuer</w:t>
      </w:r>
      <w:proofErr w:type="spellEnd"/>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r w:rsidRPr="003364BA">
        <w:rPr>
          <w:rFonts w:ascii="Consolas" w:hAnsi="Consolas" w:cs="Courier New"/>
          <w:color w:val="808080"/>
          <w:sz w:val="20"/>
          <w:szCs w:val="20"/>
          <w:highlight w:val="white"/>
          <w:lang w:val="en-GB"/>
        </w:rPr>
        <w:t>"</w:t>
      </w:r>
      <w:r w:rsidRPr="003364BA">
        <w:rPr>
          <w:rFonts w:ascii="Consolas" w:hAnsi="Consolas" w:cs="Courier New"/>
          <w:color w:val="808080"/>
          <w:sz w:val="20"/>
          <w:szCs w:val="20"/>
          <w:highlight w:val="white"/>
          <w:u w:val="single"/>
          <w:lang w:val="en-GB"/>
        </w:rPr>
        <w:t>https://localhost:5000</w:t>
      </w:r>
      <w:r w:rsidRPr="003364BA">
        <w:rPr>
          <w:rFonts w:ascii="Consolas" w:hAnsi="Consolas" w:cs="Courier New"/>
          <w:color w:val="808080"/>
          <w:sz w:val="20"/>
          <w:szCs w:val="20"/>
          <w:highlight w:val="white"/>
          <w:lang w:val="en-GB"/>
        </w:rPr>
        <w:t>"</w:t>
      </w:r>
      <w:r w:rsidRPr="003364BA">
        <w:rPr>
          <w:rFonts w:ascii="Consolas" w:hAnsi="Consolas" w:cs="Courier New"/>
          <w:b/>
          <w:bCs/>
          <w:color w:val="000080"/>
          <w:sz w:val="20"/>
          <w:szCs w:val="20"/>
          <w:highlight w:val="white"/>
          <w:lang w:val="en-GB"/>
        </w:rPr>
        <w:t>,</w:t>
      </w:r>
    </w:p>
    <w:p w14:paraId="7AE6C586" w14:textId="77777777" w:rsidR="009E2E29" w:rsidRPr="003364BA" w:rsidRDefault="009E2E29" w:rsidP="009E2E29">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ValidAudience</w:t>
      </w:r>
      <w:proofErr w:type="spellEnd"/>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r w:rsidRPr="003364BA">
        <w:rPr>
          <w:rFonts w:ascii="Consolas" w:hAnsi="Consolas" w:cs="Courier New"/>
          <w:color w:val="808080"/>
          <w:sz w:val="20"/>
          <w:szCs w:val="20"/>
          <w:highlight w:val="white"/>
          <w:lang w:val="en-GB"/>
        </w:rPr>
        <w:t>"</w:t>
      </w:r>
      <w:r w:rsidRPr="003364BA">
        <w:rPr>
          <w:rFonts w:ascii="Consolas" w:hAnsi="Consolas" w:cs="Courier New"/>
          <w:color w:val="808080"/>
          <w:sz w:val="20"/>
          <w:szCs w:val="20"/>
          <w:highlight w:val="white"/>
          <w:u w:val="single"/>
          <w:lang w:val="en-GB"/>
        </w:rPr>
        <w:t>https://localhost:5000</w:t>
      </w:r>
      <w:r w:rsidRPr="003364BA">
        <w:rPr>
          <w:rFonts w:ascii="Consolas" w:hAnsi="Consolas" w:cs="Courier New"/>
          <w:color w:val="808080"/>
          <w:sz w:val="20"/>
          <w:szCs w:val="20"/>
          <w:highlight w:val="white"/>
          <w:lang w:val="en-GB"/>
        </w:rPr>
        <w:t>"</w:t>
      </w:r>
      <w:r w:rsidRPr="003364BA">
        <w:rPr>
          <w:rFonts w:ascii="Consolas" w:hAnsi="Consolas" w:cs="Courier New"/>
          <w:b/>
          <w:bCs/>
          <w:color w:val="000080"/>
          <w:sz w:val="20"/>
          <w:szCs w:val="20"/>
          <w:highlight w:val="white"/>
          <w:lang w:val="en-GB"/>
        </w:rPr>
        <w:t>,</w:t>
      </w:r>
    </w:p>
    <w:p w14:paraId="02349C38" w14:textId="77777777" w:rsidR="009E2E29" w:rsidRPr="003364BA" w:rsidRDefault="009E2E29" w:rsidP="009E2E29">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ValidateIssuerSigningKey</w:t>
      </w:r>
      <w:proofErr w:type="spellEnd"/>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FF"/>
          <w:sz w:val="20"/>
          <w:szCs w:val="20"/>
          <w:highlight w:val="white"/>
          <w:lang w:val="en-GB"/>
        </w:rPr>
        <w:t>true</w:t>
      </w:r>
      <w:r w:rsidRPr="003364BA">
        <w:rPr>
          <w:rFonts w:ascii="Consolas" w:hAnsi="Consolas" w:cs="Courier New"/>
          <w:b/>
          <w:bCs/>
          <w:color w:val="000080"/>
          <w:sz w:val="20"/>
          <w:szCs w:val="20"/>
          <w:highlight w:val="white"/>
          <w:lang w:val="en-GB"/>
        </w:rPr>
        <w:t>,</w:t>
      </w:r>
    </w:p>
    <w:p w14:paraId="3759D19B" w14:textId="77777777" w:rsidR="009E2E29" w:rsidRPr="003364BA" w:rsidRDefault="009E2E29" w:rsidP="009E2E29">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IssuerSigningKey</w:t>
      </w:r>
      <w:proofErr w:type="spellEnd"/>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signingKey</w:t>
      </w:r>
      <w:proofErr w:type="spellEnd"/>
    </w:p>
    <w:p w14:paraId="0BCB092C" w14:textId="77777777" w:rsidR="009E2E29" w:rsidRPr="003364BA" w:rsidRDefault="009E2E29" w:rsidP="009E2E29">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p>
    <w:p w14:paraId="072B89A5" w14:textId="77777777" w:rsidR="009E2E29" w:rsidRPr="003364BA" w:rsidRDefault="009E2E29" w:rsidP="009E2E29">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p>
    <w:p w14:paraId="2C4C3C4F" w14:textId="77777777" w:rsidR="009E2E29" w:rsidRPr="003364BA" w:rsidRDefault="009E2E29" w:rsidP="009E2E29">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 xml:space="preserve">  </w:t>
      </w:r>
    </w:p>
    <w:p w14:paraId="262DCA55" w14:textId="03B2737A" w:rsidR="007151B7" w:rsidRDefault="009E2E29" w:rsidP="009E2E29">
      <w:proofErr w:type="spellStart"/>
      <w:proofErr w:type="gramStart"/>
      <w:r w:rsidRPr="003364BA">
        <w:rPr>
          <w:rFonts w:ascii="Consolas" w:hAnsi="Consolas" w:cs="Courier New"/>
          <w:color w:val="000000"/>
          <w:sz w:val="20"/>
          <w:szCs w:val="20"/>
          <w:highlight w:val="white"/>
          <w:lang w:val="en-GB"/>
        </w:rPr>
        <w:t>builder</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Services</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AddAuthorization</w:t>
      </w:r>
      <w:proofErr w:type="spellEnd"/>
      <w:proofErr w:type="gramEnd"/>
      <w:r w:rsidRPr="003364BA">
        <w:rPr>
          <w:rFonts w:ascii="Consolas" w:hAnsi="Consolas" w:cs="Courier New"/>
          <w:b/>
          <w:bCs/>
          <w:color w:val="000080"/>
          <w:sz w:val="20"/>
          <w:szCs w:val="20"/>
          <w:highlight w:val="white"/>
          <w:lang w:val="en-GB"/>
        </w:rPr>
        <w:t>();</w:t>
      </w:r>
    </w:p>
    <w:p w14:paraId="3B6D99C0" w14:textId="01BFDEEA" w:rsidR="00B01528" w:rsidRDefault="00B01528" w:rsidP="00B01528">
      <w:pPr>
        <w:keepNext/>
      </w:pPr>
    </w:p>
    <w:p w14:paraId="780FAF97" w14:textId="22F3B615" w:rsidR="00B01528" w:rsidRDefault="00F327EA" w:rsidP="003364BA">
      <w:pPr>
        <w:pStyle w:val="Opisslike"/>
        <w:jc w:val="center"/>
      </w:pPr>
      <w:r w:rsidRPr="00F327EA">
        <w:rPr>
          <w:noProof/>
        </w:rPr>
        <w:t>Isječak koda 1</w:t>
      </w:r>
      <w:r w:rsidR="00516663">
        <w:rPr>
          <w:noProof/>
        </w:rPr>
        <w:t>6</w:t>
      </w:r>
      <w:r w:rsidR="009E2E29">
        <w:rPr>
          <w:noProof/>
        </w:rPr>
        <w:t>.</w:t>
      </w:r>
      <w:r w:rsidR="00B01528">
        <w:t xml:space="preserve"> Primjer registracije JWT </w:t>
      </w:r>
      <w:proofErr w:type="spellStart"/>
      <w:r w:rsidR="00B01528">
        <w:t>autentikacijske</w:t>
      </w:r>
      <w:proofErr w:type="spellEnd"/>
      <w:r w:rsidR="00B01528">
        <w:t xml:space="preserve"> sheme. [Autorski rad]</w:t>
      </w:r>
    </w:p>
    <w:p w14:paraId="5A0C2E55" w14:textId="205A6380" w:rsidR="00B01528" w:rsidRDefault="00B01528" w:rsidP="00B01528"/>
    <w:p w14:paraId="156ABA72" w14:textId="6D9C8061" w:rsidR="00C56BAB" w:rsidRDefault="00B01528" w:rsidP="00B01528">
      <w:pPr>
        <w:rPr>
          <w:rFonts w:cs="Times New Roman"/>
          <w:i/>
          <w:iCs/>
          <w:szCs w:val="24"/>
        </w:rPr>
      </w:pPr>
      <w:r>
        <w:t>Također je potrebno pozvati</w:t>
      </w:r>
      <w:r w:rsidRPr="007701CA">
        <w:rPr>
          <w:rFonts w:ascii="Consolas" w:hAnsi="Consolas"/>
          <w:szCs w:val="24"/>
        </w:rPr>
        <w:t xml:space="preserve"> </w:t>
      </w:r>
      <w:proofErr w:type="spellStart"/>
      <w:r w:rsidR="00656B3F" w:rsidRPr="007701CA">
        <w:rPr>
          <w:rFonts w:ascii="Consolas" w:hAnsi="Consolas" w:cs="Courier New"/>
          <w:szCs w:val="24"/>
        </w:rPr>
        <w:t>app.UseAuthentication</w:t>
      </w:r>
      <w:proofErr w:type="spellEnd"/>
      <w:r w:rsidR="00656B3F" w:rsidRPr="007701CA">
        <w:rPr>
          <w:rFonts w:ascii="Consolas" w:hAnsi="Consolas" w:cs="Courier New"/>
          <w:szCs w:val="24"/>
        </w:rPr>
        <w:t>();</w:t>
      </w:r>
      <w:r w:rsidR="00656B3F">
        <w:rPr>
          <w:rFonts w:ascii="Courier New" w:hAnsi="Courier New" w:cs="Courier New"/>
          <w:sz w:val="22"/>
        </w:rPr>
        <w:t>.</w:t>
      </w:r>
      <w:r w:rsidR="00656B3F" w:rsidRPr="00656B3F">
        <w:rPr>
          <w:rFonts w:cs="Times New Roman"/>
          <w:szCs w:val="24"/>
        </w:rPr>
        <w:t xml:space="preserve"> </w:t>
      </w:r>
      <w:r w:rsidR="00656B3F">
        <w:rPr>
          <w:rFonts w:cs="Times New Roman"/>
          <w:szCs w:val="24"/>
        </w:rPr>
        <w:t xml:space="preserve">Time je omogućeno korištenje JWT tokena u .NET aplikaciji. Nakon toga je potrebno dodati autorizaciju u Hot </w:t>
      </w:r>
      <w:proofErr w:type="spellStart"/>
      <w:r w:rsidR="00656B3F">
        <w:rPr>
          <w:rFonts w:cs="Times New Roman"/>
          <w:szCs w:val="24"/>
        </w:rPr>
        <w:t>Chocolate</w:t>
      </w:r>
      <w:proofErr w:type="spellEnd"/>
      <w:r w:rsidR="00656B3F">
        <w:rPr>
          <w:rFonts w:cs="Times New Roman"/>
          <w:szCs w:val="24"/>
        </w:rPr>
        <w:t xml:space="preserve">. Prvo je potrebno preuzeti </w:t>
      </w:r>
      <w:proofErr w:type="spellStart"/>
      <w:r w:rsidR="00656B3F" w:rsidRPr="00656B3F">
        <w:rPr>
          <w:rFonts w:cs="Times New Roman"/>
          <w:i/>
          <w:iCs/>
          <w:szCs w:val="24"/>
        </w:rPr>
        <w:t>HotChocolate.AspNetCore.Authorization</w:t>
      </w:r>
      <w:proofErr w:type="spellEnd"/>
      <w:r w:rsidR="00656B3F">
        <w:rPr>
          <w:rFonts w:cs="Times New Roman"/>
          <w:i/>
          <w:iCs/>
          <w:szCs w:val="24"/>
        </w:rPr>
        <w:t xml:space="preserve"> </w:t>
      </w:r>
      <w:r w:rsidR="00656B3F">
        <w:rPr>
          <w:rFonts w:cs="Times New Roman"/>
          <w:szCs w:val="24"/>
        </w:rPr>
        <w:t xml:space="preserve">paket. Nakon toga treba pozvati direktivu </w:t>
      </w:r>
      <w:r w:rsidR="00656B3F" w:rsidRPr="007701CA">
        <w:rPr>
          <w:rFonts w:ascii="Consolas" w:hAnsi="Consolas" w:cs="Courier New"/>
          <w:szCs w:val="24"/>
        </w:rPr>
        <w:t>.</w:t>
      </w:r>
      <w:proofErr w:type="spellStart"/>
      <w:r w:rsidR="00656B3F" w:rsidRPr="007701CA">
        <w:rPr>
          <w:rFonts w:ascii="Consolas" w:hAnsi="Consolas" w:cs="Courier New"/>
          <w:szCs w:val="24"/>
        </w:rPr>
        <w:t>AddAuthorization</w:t>
      </w:r>
      <w:proofErr w:type="spellEnd"/>
      <w:r w:rsidR="00656B3F" w:rsidRPr="007701CA">
        <w:rPr>
          <w:rFonts w:ascii="Consolas" w:hAnsi="Consolas" w:cs="Courier New"/>
          <w:szCs w:val="24"/>
        </w:rPr>
        <w:t>()</w:t>
      </w:r>
      <w:r w:rsidR="00656B3F">
        <w:rPr>
          <w:rFonts w:cs="Times New Roman"/>
          <w:szCs w:val="24"/>
        </w:rPr>
        <w:t xml:space="preserve"> pri registraciji servisa. Ovo omogućuje pristup identitetu </w:t>
      </w:r>
      <w:r w:rsidR="00382EBD">
        <w:rPr>
          <w:rFonts w:cs="Times New Roman"/>
          <w:szCs w:val="24"/>
        </w:rPr>
        <w:t>provjerenog</w:t>
      </w:r>
      <w:r w:rsidR="00523EFB">
        <w:rPr>
          <w:rFonts w:cs="Times New Roman"/>
          <w:szCs w:val="24"/>
        </w:rPr>
        <w:t xml:space="preserve"> korisnika</w:t>
      </w:r>
      <w:r w:rsidR="00037CE3">
        <w:rPr>
          <w:rFonts w:cs="Times New Roman"/>
          <w:i/>
          <w:iCs/>
          <w:szCs w:val="24"/>
        </w:rPr>
        <w:t>.</w:t>
      </w:r>
    </w:p>
    <w:p w14:paraId="72A9BAB4" w14:textId="0F5CF1A7" w:rsidR="00214190" w:rsidRDefault="00A922DB" w:rsidP="00382EBD">
      <w:pPr>
        <w:rPr>
          <w:rFonts w:cs="Times New Roman"/>
          <w:szCs w:val="24"/>
        </w:rPr>
      </w:pPr>
      <w:r>
        <w:rPr>
          <w:rFonts w:cs="Times New Roman"/>
          <w:szCs w:val="24"/>
        </w:rPr>
        <w:t>Autorizacija omogućava provjeru korisnikovih dopuštenja u sustavu. Koristeći autorizaciju moguće je ograničiti pristup određenim resursima ili dozvoliti samo određenim korisnicima da izvršavaju određene mutacije.</w:t>
      </w:r>
      <w:r w:rsidR="000100B2">
        <w:rPr>
          <w:rFonts w:cs="Times New Roman"/>
          <w:szCs w:val="24"/>
        </w:rPr>
        <w:t>[19]</w:t>
      </w:r>
      <w:r>
        <w:rPr>
          <w:rFonts w:cs="Times New Roman"/>
          <w:szCs w:val="24"/>
        </w:rPr>
        <w:t xml:space="preserve"> Kako bismo postavili autorizaciju u Hot </w:t>
      </w:r>
      <w:proofErr w:type="spellStart"/>
      <w:r>
        <w:rPr>
          <w:rFonts w:cs="Times New Roman"/>
          <w:szCs w:val="24"/>
        </w:rPr>
        <w:t>Chocolate</w:t>
      </w:r>
      <w:proofErr w:type="spellEnd"/>
      <w:r>
        <w:rPr>
          <w:rFonts w:cs="Times New Roman"/>
          <w:szCs w:val="24"/>
        </w:rPr>
        <w:t xml:space="preserve">-u, moramo preuzeti </w:t>
      </w:r>
      <w:proofErr w:type="spellStart"/>
      <w:r w:rsidRPr="00A922DB">
        <w:rPr>
          <w:rFonts w:cs="Times New Roman"/>
          <w:i/>
          <w:iCs/>
          <w:szCs w:val="24"/>
        </w:rPr>
        <w:t>HotChocolate.AspNetCore.Authorization</w:t>
      </w:r>
      <w:proofErr w:type="spellEnd"/>
      <w:r>
        <w:rPr>
          <w:rFonts w:cs="Times New Roman"/>
          <w:szCs w:val="24"/>
        </w:rPr>
        <w:t xml:space="preserve"> </w:t>
      </w:r>
      <w:proofErr w:type="spellStart"/>
      <w:r>
        <w:rPr>
          <w:rFonts w:cs="Times New Roman"/>
          <w:szCs w:val="24"/>
        </w:rPr>
        <w:t>NuGet</w:t>
      </w:r>
      <w:proofErr w:type="spellEnd"/>
      <w:r>
        <w:rPr>
          <w:rFonts w:cs="Times New Roman"/>
          <w:szCs w:val="24"/>
        </w:rPr>
        <w:t xml:space="preserve"> paket. Također je potrebno dva puta pozvati </w:t>
      </w:r>
      <w:proofErr w:type="spellStart"/>
      <w:r w:rsidRPr="007701CA">
        <w:rPr>
          <w:rFonts w:ascii="Consolas" w:hAnsi="Consolas" w:cs="Courier New"/>
          <w:szCs w:val="24"/>
        </w:rPr>
        <w:t>services.AddAuthorization</w:t>
      </w:r>
      <w:proofErr w:type="spellEnd"/>
      <w:r w:rsidRPr="007701CA">
        <w:rPr>
          <w:rFonts w:ascii="Consolas" w:hAnsi="Consolas" w:cs="Courier New"/>
          <w:szCs w:val="24"/>
        </w:rPr>
        <w:t>();</w:t>
      </w:r>
      <w:r w:rsidR="00382EBD">
        <w:rPr>
          <w:rFonts w:cs="Times New Roman"/>
          <w:szCs w:val="24"/>
        </w:rPr>
        <w:t xml:space="preserve"> </w:t>
      </w:r>
      <w:r>
        <w:rPr>
          <w:rFonts w:cs="Times New Roman"/>
          <w:szCs w:val="24"/>
        </w:rPr>
        <w:t xml:space="preserve">metodu: prvi put kako bi se omogućila autorizacija u .NET-u, drugi put kako bi se omogućila u </w:t>
      </w:r>
      <w:r w:rsidR="000100B2">
        <w:rPr>
          <w:rFonts w:cs="Times New Roman"/>
          <w:szCs w:val="24"/>
        </w:rPr>
        <w:t xml:space="preserve">Hot </w:t>
      </w:r>
      <w:proofErr w:type="spellStart"/>
      <w:r w:rsidR="000100B2">
        <w:rPr>
          <w:rFonts w:cs="Times New Roman"/>
          <w:szCs w:val="24"/>
        </w:rPr>
        <w:t>Chocolate</w:t>
      </w:r>
      <w:proofErr w:type="spellEnd"/>
      <w:r w:rsidR="000100B2">
        <w:rPr>
          <w:rFonts w:cs="Times New Roman"/>
          <w:szCs w:val="24"/>
        </w:rPr>
        <w:t xml:space="preserve">-u. Potrebno je i pozvati </w:t>
      </w:r>
      <w:proofErr w:type="spellStart"/>
      <w:r w:rsidR="000100B2" w:rsidRPr="000100B2">
        <w:rPr>
          <w:rFonts w:ascii="Courier New" w:hAnsi="Courier New" w:cs="Courier New"/>
          <w:sz w:val="22"/>
        </w:rPr>
        <w:t>app.UseAuthorization</w:t>
      </w:r>
      <w:proofErr w:type="spellEnd"/>
      <w:r w:rsidR="000100B2" w:rsidRPr="000100B2">
        <w:rPr>
          <w:rFonts w:ascii="Courier New" w:hAnsi="Courier New" w:cs="Courier New"/>
          <w:sz w:val="22"/>
        </w:rPr>
        <w:t>();</w:t>
      </w:r>
      <w:r w:rsidR="000100B2">
        <w:rPr>
          <w:rFonts w:cs="Times New Roman"/>
          <w:szCs w:val="24"/>
        </w:rPr>
        <w:t xml:space="preserve">. Nakon toga moguće je koristiti </w:t>
      </w:r>
      <w:bookmarkStart w:id="56" w:name="_Hlk105422058"/>
      <w:r w:rsidR="000100B2" w:rsidRPr="007701CA">
        <w:rPr>
          <w:rFonts w:ascii="Consolas" w:hAnsi="Consolas" w:cs="Courier New"/>
          <w:szCs w:val="24"/>
        </w:rPr>
        <w:t>[</w:t>
      </w:r>
      <w:proofErr w:type="spellStart"/>
      <w:r w:rsidR="000100B2" w:rsidRPr="007701CA">
        <w:rPr>
          <w:rFonts w:ascii="Consolas" w:hAnsi="Consolas" w:cs="Courier New"/>
          <w:szCs w:val="24"/>
        </w:rPr>
        <w:t>Authorize</w:t>
      </w:r>
      <w:proofErr w:type="spellEnd"/>
      <w:r w:rsidR="000100B2" w:rsidRPr="007701CA">
        <w:rPr>
          <w:rFonts w:ascii="Consolas" w:hAnsi="Consolas" w:cs="Courier New"/>
          <w:szCs w:val="24"/>
        </w:rPr>
        <w:t>]</w:t>
      </w:r>
      <w:bookmarkEnd w:id="56"/>
      <w:r w:rsidR="000100B2">
        <w:rPr>
          <w:rFonts w:cs="Times New Roman"/>
          <w:szCs w:val="24"/>
        </w:rPr>
        <w:t xml:space="preserve"> anotaciju kako bi se ograničio pristup određenim resursima.</w:t>
      </w:r>
      <w:r w:rsidR="00553146">
        <w:rPr>
          <w:rFonts w:cs="Times New Roman"/>
          <w:szCs w:val="24"/>
        </w:rPr>
        <w:t xml:space="preserve"> Anotaciju </w:t>
      </w:r>
      <w:r w:rsidR="00553146" w:rsidRPr="007701CA">
        <w:rPr>
          <w:rFonts w:ascii="Consolas" w:hAnsi="Consolas" w:cs="Courier New"/>
          <w:szCs w:val="24"/>
        </w:rPr>
        <w:t>[</w:t>
      </w:r>
      <w:proofErr w:type="spellStart"/>
      <w:r w:rsidR="00553146" w:rsidRPr="007701CA">
        <w:rPr>
          <w:rFonts w:ascii="Consolas" w:hAnsi="Consolas" w:cs="Courier New"/>
          <w:szCs w:val="24"/>
        </w:rPr>
        <w:t>Authorize</w:t>
      </w:r>
      <w:proofErr w:type="spellEnd"/>
      <w:r w:rsidR="00553146" w:rsidRPr="007701CA">
        <w:rPr>
          <w:rFonts w:ascii="Consolas" w:hAnsi="Consolas" w:cs="Courier New"/>
          <w:szCs w:val="24"/>
        </w:rPr>
        <w:t>]</w:t>
      </w:r>
      <w:r w:rsidR="00553146">
        <w:rPr>
          <w:rFonts w:cs="Times New Roman"/>
          <w:szCs w:val="24"/>
        </w:rPr>
        <w:t xml:space="preserve"> </w:t>
      </w:r>
      <w:r w:rsidR="005A5558">
        <w:rPr>
          <w:rFonts w:cs="Times New Roman"/>
          <w:szCs w:val="24"/>
        </w:rPr>
        <w:t>može se</w:t>
      </w:r>
      <w:r w:rsidR="00553146">
        <w:rPr>
          <w:rFonts w:cs="Times New Roman"/>
          <w:szCs w:val="24"/>
        </w:rPr>
        <w:t xml:space="preserve"> koristiti iznad </w:t>
      </w:r>
      <w:proofErr w:type="spellStart"/>
      <w:r w:rsidR="00553146" w:rsidRPr="00553146">
        <w:rPr>
          <w:rFonts w:cs="Times New Roman"/>
          <w:i/>
          <w:iCs/>
          <w:szCs w:val="24"/>
        </w:rPr>
        <w:t>resolvera</w:t>
      </w:r>
      <w:proofErr w:type="spellEnd"/>
      <w:r w:rsidR="00553146">
        <w:rPr>
          <w:rFonts w:cs="Times New Roman"/>
          <w:i/>
          <w:iCs/>
          <w:szCs w:val="24"/>
        </w:rPr>
        <w:t xml:space="preserve"> </w:t>
      </w:r>
      <w:r w:rsidR="00553146">
        <w:rPr>
          <w:rFonts w:cs="Times New Roman"/>
          <w:szCs w:val="24"/>
        </w:rPr>
        <w:t>kojem se želi ograničiti pristup, ali i u klasi modela.</w:t>
      </w:r>
      <w:r w:rsidR="005A5558">
        <w:rPr>
          <w:rFonts w:cs="Times New Roman"/>
          <w:szCs w:val="24"/>
        </w:rPr>
        <w:t xml:space="preserve"> </w:t>
      </w:r>
      <w:r w:rsidR="00D32BBB">
        <w:rPr>
          <w:rFonts w:cs="Times New Roman"/>
          <w:szCs w:val="24"/>
        </w:rPr>
        <w:t>Korištenje</w:t>
      </w:r>
      <w:r w:rsidR="003B2BB9">
        <w:rPr>
          <w:rFonts w:cs="Times New Roman"/>
          <w:szCs w:val="24"/>
        </w:rPr>
        <w:t>m</w:t>
      </w:r>
      <w:r w:rsidR="00D32BBB">
        <w:rPr>
          <w:rFonts w:cs="Times New Roman"/>
          <w:szCs w:val="24"/>
        </w:rPr>
        <w:t xml:space="preserve"> </w:t>
      </w:r>
      <w:proofErr w:type="spellStart"/>
      <w:r w:rsidR="00D32BBB">
        <w:rPr>
          <w:rFonts w:cs="Times New Roman"/>
          <w:szCs w:val="24"/>
        </w:rPr>
        <w:t>autentikacije</w:t>
      </w:r>
      <w:proofErr w:type="spellEnd"/>
      <w:r w:rsidR="00D32BBB">
        <w:rPr>
          <w:rFonts w:cs="Times New Roman"/>
          <w:szCs w:val="24"/>
        </w:rPr>
        <w:t xml:space="preserve"> u suradnji sa sesijom moguće je riješiti jedan od sigurnosnih problema specifičnih za </w:t>
      </w:r>
      <w:proofErr w:type="spellStart"/>
      <w:r w:rsidR="00D32BBB">
        <w:rPr>
          <w:rFonts w:cs="Times New Roman"/>
          <w:szCs w:val="24"/>
        </w:rPr>
        <w:t>GraphQL</w:t>
      </w:r>
      <w:proofErr w:type="spellEnd"/>
      <w:r w:rsidR="00D32BBB">
        <w:rPr>
          <w:rFonts w:cs="Times New Roman"/>
          <w:szCs w:val="24"/>
        </w:rPr>
        <w:t xml:space="preserve">. U aplikaciji je trenutno moguće </w:t>
      </w:r>
      <w:r w:rsidR="003B2BB9">
        <w:rPr>
          <w:rFonts w:cs="Times New Roman"/>
          <w:szCs w:val="24"/>
        </w:rPr>
        <w:t xml:space="preserve">dohvatiti podatke o svim posudbama pomoću upita za posudbe. U tom pozivu potrebno je napraviti filter koji će dohvaćati samo podatke trenutno </w:t>
      </w:r>
      <w:proofErr w:type="spellStart"/>
      <w:r w:rsidR="003B2BB9">
        <w:rPr>
          <w:rFonts w:cs="Times New Roman"/>
          <w:szCs w:val="24"/>
        </w:rPr>
        <w:t>ulogiranog</w:t>
      </w:r>
      <w:proofErr w:type="spellEnd"/>
      <w:r w:rsidR="003B2BB9">
        <w:rPr>
          <w:rFonts w:cs="Times New Roman"/>
          <w:szCs w:val="24"/>
        </w:rPr>
        <w:t xml:space="preserve"> korisnika. To se može implementirati korištenjem sesije.</w:t>
      </w:r>
      <w:r w:rsidR="006A4030">
        <w:rPr>
          <w:rFonts w:cs="Times New Roman"/>
          <w:szCs w:val="24"/>
        </w:rPr>
        <w:t xml:space="preserve"> Kako bismo koristili sesiju u .NET-u, potrebno je u </w:t>
      </w:r>
      <w:proofErr w:type="spellStart"/>
      <w:r w:rsidR="006A4030">
        <w:rPr>
          <w:rFonts w:cs="Times New Roman"/>
          <w:szCs w:val="24"/>
        </w:rPr>
        <w:t>Program.cs</w:t>
      </w:r>
      <w:proofErr w:type="spellEnd"/>
      <w:r w:rsidR="006A4030">
        <w:rPr>
          <w:rFonts w:cs="Times New Roman"/>
          <w:szCs w:val="24"/>
        </w:rPr>
        <w:t xml:space="preserve"> klasi injektirati sesije na slj</w:t>
      </w:r>
      <w:r w:rsidR="001B509C">
        <w:rPr>
          <w:rFonts w:cs="Times New Roman"/>
          <w:szCs w:val="24"/>
        </w:rPr>
        <w:t>e</w:t>
      </w:r>
      <w:r w:rsidR="006A4030">
        <w:rPr>
          <w:rFonts w:cs="Times New Roman"/>
          <w:szCs w:val="24"/>
        </w:rPr>
        <w:t xml:space="preserve">deći način: </w:t>
      </w:r>
    </w:p>
    <w:p w14:paraId="41384DD0" w14:textId="312B7308" w:rsidR="00214190" w:rsidRDefault="00214190" w:rsidP="00214190">
      <w:pPr>
        <w:rPr>
          <w:rFonts w:ascii="Consolas" w:hAnsi="Consolas" w:cs="Courier New"/>
          <w:b/>
          <w:bCs/>
          <w:color w:val="000080"/>
          <w:sz w:val="20"/>
          <w:szCs w:val="20"/>
          <w:lang w:val="en-GB"/>
        </w:rPr>
      </w:pPr>
    </w:p>
    <w:p w14:paraId="3BFC925E" w14:textId="77777777" w:rsidR="001B509C" w:rsidRPr="003364BA" w:rsidRDefault="001B509C" w:rsidP="001B509C">
      <w:pPr>
        <w:autoSpaceDE w:val="0"/>
        <w:autoSpaceDN w:val="0"/>
        <w:adjustRightInd w:val="0"/>
        <w:spacing w:after="0" w:line="240" w:lineRule="auto"/>
        <w:jc w:val="left"/>
        <w:rPr>
          <w:rFonts w:ascii="Consolas" w:hAnsi="Consolas" w:cs="Courier New"/>
          <w:color w:val="000000"/>
          <w:sz w:val="20"/>
          <w:szCs w:val="20"/>
          <w:highlight w:val="white"/>
          <w:lang w:val="en-GB"/>
        </w:rPr>
      </w:pPr>
      <w:proofErr w:type="spellStart"/>
      <w:proofErr w:type="gramStart"/>
      <w:r w:rsidRPr="003364BA">
        <w:rPr>
          <w:rFonts w:ascii="Consolas" w:hAnsi="Consolas" w:cs="Courier New"/>
          <w:color w:val="000000"/>
          <w:sz w:val="20"/>
          <w:szCs w:val="20"/>
          <w:highlight w:val="white"/>
          <w:lang w:val="en-GB"/>
        </w:rPr>
        <w:t>builder</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Services</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AddSingleton</w:t>
      </w:r>
      <w:proofErr w:type="spellEnd"/>
      <w:proofErr w:type="gramEnd"/>
      <w:r w:rsidRPr="003364BA">
        <w:rPr>
          <w:rFonts w:ascii="Consolas" w:hAnsi="Consolas" w:cs="Courier New"/>
          <w:b/>
          <w:bCs/>
          <w:color w:val="000080"/>
          <w:sz w:val="20"/>
          <w:szCs w:val="20"/>
          <w:highlight w:val="white"/>
          <w:lang w:val="en-GB"/>
        </w:rPr>
        <w:t>&lt;</w:t>
      </w:r>
      <w:proofErr w:type="spellStart"/>
      <w:r w:rsidRPr="003364BA">
        <w:rPr>
          <w:rFonts w:ascii="Consolas" w:hAnsi="Consolas" w:cs="Courier New"/>
          <w:color w:val="000000"/>
          <w:sz w:val="20"/>
          <w:szCs w:val="20"/>
          <w:highlight w:val="white"/>
          <w:lang w:val="en-GB"/>
        </w:rPr>
        <w:t>IHttpContextAccessor</w:t>
      </w:r>
      <w:proofErr w:type="spellEnd"/>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HttpContextAccessor</w:t>
      </w:r>
      <w:proofErr w:type="spellEnd"/>
      <w:r w:rsidRPr="003364BA">
        <w:rPr>
          <w:rFonts w:ascii="Consolas" w:hAnsi="Consolas" w:cs="Courier New"/>
          <w:b/>
          <w:bCs/>
          <w:color w:val="000080"/>
          <w:sz w:val="20"/>
          <w:szCs w:val="20"/>
          <w:highlight w:val="white"/>
          <w:lang w:val="en-GB"/>
        </w:rPr>
        <w:t>&gt;();</w:t>
      </w:r>
    </w:p>
    <w:p w14:paraId="6387F437" w14:textId="77777777" w:rsidR="001B509C" w:rsidRPr="003364BA" w:rsidRDefault="001B509C" w:rsidP="001B509C">
      <w:pPr>
        <w:autoSpaceDE w:val="0"/>
        <w:autoSpaceDN w:val="0"/>
        <w:adjustRightInd w:val="0"/>
        <w:spacing w:after="0" w:line="240" w:lineRule="auto"/>
        <w:jc w:val="left"/>
        <w:rPr>
          <w:rFonts w:ascii="Consolas" w:hAnsi="Consolas" w:cs="Courier New"/>
          <w:color w:val="000000"/>
          <w:sz w:val="20"/>
          <w:szCs w:val="20"/>
          <w:highlight w:val="white"/>
          <w:lang w:val="en-GB"/>
        </w:rPr>
      </w:pPr>
      <w:proofErr w:type="spellStart"/>
      <w:proofErr w:type="gramStart"/>
      <w:r w:rsidRPr="003364BA">
        <w:rPr>
          <w:rFonts w:ascii="Consolas" w:hAnsi="Consolas" w:cs="Courier New"/>
          <w:color w:val="000000"/>
          <w:sz w:val="20"/>
          <w:szCs w:val="20"/>
          <w:highlight w:val="white"/>
          <w:lang w:val="en-GB"/>
        </w:rPr>
        <w:t>builder</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Services</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AddScoped</w:t>
      </w:r>
      <w:proofErr w:type="spellEnd"/>
      <w:proofErr w:type="gramEnd"/>
      <w:r w:rsidRPr="003364BA">
        <w:rPr>
          <w:rFonts w:ascii="Consolas" w:hAnsi="Consolas" w:cs="Courier New"/>
          <w:b/>
          <w:bCs/>
          <w:color w:val="000080"/>
          <w:sz w:val="20"/>
          <w:szCs w:val="20"/>
          <w:highlight w:val="white"/>
          <w:lang w:val="en-GB"/>
        </w:rPr>
        <w:t>&lt;</w:t>
      </w:r>
      <w:proofErr w:type="spellStart"/>
      <w:r w:rsidRPr="003364BA">
        <w:rPr>
          <w:rFonts w:ascii="Consolas" w:hAnsi="Consolas" w:cs="Courier New"/>
          <w:color w:val="000000"/>
          <w:sz w:val="20"/>
          <w:szCs w:val="20"/>
          <w:highlight w:val="white"/>
          <w:lang w:val="en-GB"/>
        </w:rPr>
        <w:t>UsersController</w:t>
      </w:r>
      <w:proofErr w:type="spellEnd"/>
      <w:r w:rsidRPr="003364BA">
        <w:rPr>
          <w:rFonts w:ascii="Consolas" w:hAnsi="Consolas" w:cs="Courier New"/>
          <w:b/>
          <w:bCs/>
          <w:color w:val="000080"/>
          <w:sz w:val="20"/>
          <w:szCs w:val="20"/>
          <w:highlight w:val="white"/>
          <w:lang w:val="en-GB"/>
        </w:rPr>
        <w:t>&gt;();</w:t>
      </w:r>
    </w:p>
    <w:p w14:paraId="71B0DA8A" w14:textId="77777777" w:rsidR="001B509C" w:rsidRPr="003364BA" w:rsidRDefault="001B509C" w:rsidP="001B509C">
      <w:pPr>
        <w:autoSpaceDE w:val="0"/>
        <w:autoSpaceDN w:val="0"/>
        <w:adjustRightInd w:val="0"/>
        <w:spacing w:after="0" w:line="240" w:lineRule="auto"/>
        <w:jc w:val="left"/>
        <w:rPr>
          <w:rFonts w:ascii="Consolas" w:hAnsi="Consolas" w:cs="Courier New"/>
          <w:color w:val="000000"/>
          <w:sz w:val="20"/>
          <w:szCs w:val="20"/>
          <w:highlight w:val="white"/>
          <w:lang w:val="en-GB"/>
        </w:rPr>
      </w:pPr>
      <w:proofErr w:type="spellStart"/>
      <w:proofErr w:type="gramStart"/>
      <w:r w:rsidRPr="003364BA">
        <w:rPr>
          <w:rFonts w:ascii="Consolas" w:hAnsi="Consolas" w:cs="Courier New"/>
          <w:color w:val="000000"/>
          <w:sz w:val="20"/>
          <w:szCs w:val="20"/>
          <w:highlight w:val="white"/>
          <w:lang w:val="en-GB"/>
        </w:rPr>
        <w:t>builder</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Services</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AddScoped</w:t>
      </w:r>
      <w:proofErr w:type="spellEnd"/>
      <w:proofErr w:type="gramEnd"/>
      <w:r w:rsidRPr="003364BA">
        <w:rPr>
          <w:rFonts w:ascii="Consolas" w:hAnsi="Consolas" w:cs="Courier New"/>
          <w:b/>
          <w:bCs/>
          <w:color w:val="000080"/>
          <w:sz w:val="20"/>
          <w:szCs w:val="20"/>
          <w:highlight w:val="white"/>
          <w:lang w:val="en-GB"/>
        </w:rPr>
        <w:t>&lt;</w:t>
      </w:r>
      <w:r w:rsidRPr="003364BA">
        <w:rPr>
          <w:rFonts w:ascii="Consolas" w:hAnsi="Consolas" w:cs="Courier New"/>
          <w:color w:val="000000"/>
          <w:sz w:val="20"/>
          <w:szCs w:val="20"/>
          <w:highlight w:val="white"/>
          <w:lang w:val="en-GB"/>
        </w:rPr>
        <w:t>Query</w:t>
      </w:r>
      <w:r w:rsidRPr="003364BA">
        <w:rPr>
          <w:rFonts w:ascii="Consolas" w:hAnsi="Consolas" w:cs="Courier New"/>
          <w:b/>
          <w:bCs/>
          <w:color w:val="000080"/>
          <w:sz w:val="20"/>
          <w:szCs w:val="20"/>
          <w:highlight w:val="white"/>
          <w:lang w:val="en-GB"/>
        </w:rPr>
        <w:t>&gt;();</w:t>
      </w:r>
    </w:p>
    <w:p w14:paraId="28BCC3F0" w14:textId="77777777" w:rsidR="001B509C" w:rsidRPr="003364BA" w:rsidRDefault="001B509C" w:rsidP="001B509C">
      <w:pPr>
        <w:autoSpaceDE w:val="0"/>
        <w:autoSpaceDN w:val="0"/>
        <w:adjustRightInd w:val="0"/>
        <w:spacing w:after="0" w:line="240" w:lineRule="auto"/>
        <w:jc w:val="left"/>
        <w:rPr>
          <w:rFonts w:ascii="Consolas" w:hAnsi="Consolas" w:cs="Courier New"/>
          <w:color w:val="000000"/>
          <w:sz w:val="20"/>
          <w:szCs w:val="20"/>
          <w:highlight w:val="white"/>
          <w:lang w:val="en-GB"/>
        </w:rPr>
      </w:pPr>
    </w:p>
    <w:p w14:paraId="6CB5A5ED" w14:textId="77777777" w:rsidR="001B509C" w:rsidRPr="003364BA" w:rsidRDefault="001B509C" w:rsidP="001B509C">
      <w:pPr>
        <w:autoSpaceDE w:val="0"/>
        <w:autoSpaceDN w:val="0"/>
        <w:adjustRightInd w:val="0"/>
        <w:spacing w:after="0" w:line="240" w:lineRule="auto"/>
        <w:jc w:val="left"/>
        <w:rPr>
          <w:rFonts w:ascii="Consolas" w:hAnsi="Consolas" w:cs="Courier New"/>
          <w:color w:val="000000"/>
          <w:sz w:val="20"/>
          <w:szCs w:val="20"/>
          <w:highlight w:val="white"/>
          <w:lang w:val="en-GB"/>
        </w:rPr>
      </w:pPr>
      <w:proofErr w:type="spellStart"/>
      <w:proofErr w:type="gramStart"/>
      <w:r w:rsidRPr="003364BA">
        <w:rPr>
          <w:rFonts w:ascii="Consolas" w:hAnsi="Consolas" w:cs="Courier New"/>
          <w:color w:val="000000"/>
          <w:sz w:val="20"/>
          <w:szCs w:val="20"/>
          <w:highlight w:val="white"/>
          <w:lang w:val="en-GB"/>
        </w:rPr>
        <w:t>builder</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Services</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AddSession</w:t>
      </w:r>
      <w:proofErr w:type="spellEnd"/>
      <w:proofErr w:type="gramEnd"/>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options </w:t>
      </w:r>
      <w:r w:rsidRPr="003364BA">
        <w:rPr>
          <w:rFonts w:ascii="Consolas" w:hAnsi="Consolas" w:cs="Courier New"/>
          <w:b/>
          <w:bCs/>
          <w:color w:val="000080"/>
          <w:sz w:val="20"/>
          <w:szCs w:val="20"/>
          <w:highlight w:val="white"/>
          <w:lang w:val="en-GB"/>
        </w:rPr>
        <w:t>=&gt;</w:t>
      </w:r>
      <w:r w:rsidRPr="003364BA">
        <w:rPr>
          <w:rFonts w:ascii="Consolas" w:hAnsi="Consolas" w:cs="Courier New"/>
          <w:color w:val="000000"/>
          <w:sz w:val="20"/>
          <w:szCs w:val="20"/>
          <w:highlight w:val="white"/>
          <w:lang w:val="en-GB"/>
        </w:rPr>
        <w:t xml:space="preserve"> </w:t>
      </w:r>
    </w:p>
    <w:p w14:paraId="0FAB69D7" w14:textId="77777777" w:rsidR="001B509C" w:rsidRPr="003364BA" w:rsidRDefault="001B509C" w:rsidP="001B509C">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b/>
          <w:bCs/>
          <w:color w:val="000080"/>
          <w:sz w:val="20"/>
          <w:szCs w:val="20"/>
          <w:highlight w:val="white"/>
          <w:lang w:val="en-GB"/>
        </w:rPr>
        <w:t>{</w:t>
      </w:r>
    </w:p>
    <w:p w14:paraId="3E081095" w14:textId="77777777" w:rsidR="001B509C" w:rsidRPr="003364BA" w:rsidRDefault="001B509C" w:rsidP="001B509C">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lastRenderedPageBreak/>
        <w:tab/>
      </w:r>
      <w:proofErr w:type="spellStart"/>
      <w:proofErr w:type="gramStart"/>
      <w:r w:rsidRPr="003364BA">
        <w:rPr>
          <w:rFonts w:ascii="Consolas" w:hAnsi="Consolas" w:cs="Courier New"/>
          <w:color w:val="000000"/>
          <w:sz w:val="20"/>
          <w:szCs w:val="20"/>
          <w:highlight w:val="white"/>
          <w:lang w:val="en-GB"/>
        </w:rPr>
        <w:t>option</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IdleTimeout</w:t>
      </w:r>
      <w:proofErr w:type="spellEnd"/>
      <w:proofErr w:type="gramEnd"/>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TimeSpan</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FromSeconds</w:t>
      </w:r>
      <w:proofErr w:type="spellEnd"/>
      <w:r w:rsidRPr="003364BA">
        <w:rPr>
          <w:rFonts w:ascii="Consolas" w:hAnsi="Consolas" w:cs="Courier New"/>
          <w:b/>
          <w:bCs/>
          <w:color w:val="000080"/>
          <w:sz w:val="20"/>
          <w:szCs w:val="20"/>
          <w:highlight w:val="white"/>
          <w:lang w:val="en-GB"/>
        </w:rPr>
        <w:t>(</w:t>
      </w:r>
      <w:r w:rsidRPr="003364BA">
        <w:rPr>
          <w:rFonts w:ascii="Consolas" w:hAnsi="Consolas" w:cs="Courier New"/>
          <w:color w:val="FF8000"/>
          <w:sz w:val="20"/>
          <w:szCs w:val="20"/>
          <w:highlight w:val="white"/>
          <w:lang w:val="en-GB"/>
        </w:rPr>
        <w:t>1000</w:t>
      </w:r>
      <w:r w:rsidRPr="003364BA">
        <w:rPr>
          <w:rFonts w:ascii="Consolas" w:hAnsi="Consolas" w:cs="Courier New"/>
          <w:b/>
          <w:bCs/>
          <w:color w:val="000080"/>
          <w:sz w:val="20"/>
          <w:szCs w:val="20"/>
          <w:highlight w:val="white"/>
          <w:lang w:val="en-GB"/>
        </w:rPr>
        <w:t>);</w:t>
      </w:r>
    </w:p>
    <w:p w14:paraId="5670F5CD" w14:textId="77777777" w:rsidR="001B509C" w:rsidRPr="003364BA" w:rsidRDefault="001B509C" w:rsidP="001B509C">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ab/>
      </w:r>
      <w:proofErr w:type="spellStart"/>
      <w:proofErr w:type="gramStart"/>
      <w:r w:rsidRPr="003364BA">
        <w:rPr>
          <w:rFonts w:ascii="Consolas" w:hAnsi="Consolas" w:cs="Courier New"/>
          <w:color w:val="000000"/>
          <w:sz w:val="20"/>
          <w:szCs w:val="20"/>
          <w:highlight w:val="white"/>
          <w:lang w:val="en-GB"/>
        </w:rPr>
        <w:t>options</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Cookie</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HttpOnly</w:t>
      </w:r>
      <w:proofErr w:type="spellEnd"/>
      <w:proofErr w:type="gramEnd"/>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FF"/>
          <w:sz w:val="20"/>
          <w:szCs w:val="20"/>
          <w:highlight w:val="white"/>
          <w:lang w:val="en-GB"/>
        </w:rPr>
        <w:t>true</w:t>
      </w:r>
      <w:r w:rsidRPr="003364BA">
        <w:rPr>
          <w:rFonts w:ascii="Consolas" w:hAnsi="Consolas" w:cs="Courier New"/>
          <w:b/>
          <w:bCs/>
          <w:color w:val="000080"/>
          <w:sz w:val="20"/>
          <w:szCs w:val="20"/>
          <w:highlight w:val="white"/>
          <w:lang w:val="en-GB"/>
        </w:rPr>
        <w:t>;</w:t>
      </w:r>
    </w:p>
    <w:p w14:paraId="469292DD" w14:textId="77777777" w:rsidR="001B509C" w:rsidRPr="003364BA" w:rsidRDefault="001B509C" w:rsidP="001B509C">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ab/>
      </w:r>
      <w:proofErr w:type="spellStart"/>
      <w:proofErr w:type="gramStart"/>
      <w:r w:rsidRPr="003364BA">
        <w:rPr>
          <w:rFonts w:ascii="Consolas" w:hAnsi="Consolas" w:cs="Courier New"/>
          <w:color w:val="000000"/>
          <w:sz w:val="20"/>
          <w:szCs w:val="20"/>
          <w:highlight w:val="white"/>
          <w:lang w:val="en-GB"/>
        </w:rPr>
        <w:t>options</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Cookie</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IsEssential</w:t>
      </w:r>
      <w:proofErr w:type="spellEnd"/>
      <w:proofErr w:type="gramEnd"/>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FF"/>
          <w:sz w:val="20"/>
          <w:szCs w:val="20"/>
          <w:highlight w:val="white"/>
          <w:lang w:val="en-GB"/>
        </w:rPr>
        <w:t>true</w:t>
      </w:r>
      <w:r w:rsidRPr="003364BA">
        <w:rPr>
          <w:rFonts w:ascii="Consolas" w:hAnsi="Consolas" w:cs="Courier New"/>
          <w:b/>
          <w:bCs/>
          <w:color w:val="000080"/>
          <w:sz w:val="20"/>
          <w:szCs w:val="20"/>
          <w:highlight w:val="white"/>
          <w:lang w:val="en-GB"/>
        </w:rPr>
        <w:t>;</w:t>
      </w:r>
    </w:p>
    <w:p w14:paraId="0018F684" w14:textId="77777777" w:rsidR="001B509C" w:rsidRPr="003364BA" w:rsidRDefault="001B509C" w:rsidP="001B509C">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b/>
          <w:bCs/>
          <w:color w:val="000080"/>
          <w:sz w:val="20"/>
          <w:szCs w:val="20"/>
          <w:highlight w:val="white"/>
          <w:lang w:val="en-GB"/>
        </w:rPr>
        <w:t>});</w:t>
      </w:r>
    </w:p>
    <w:p w14:paraId="28A5B96F" w14:textId="27A4533E" w:rsidR="00F327EA" w:rsidRDefault="00F327EA" w:rsidP="00214190">
      <w:pPr>
        <w:rPr>
          <w:rFonts w:ascii="Consolas" w:hAnsi="Consolas" w:cs="Courier New"/>
          <w:b/>
          <w:bCs/>
          <w:color w:val="000080"/>
          <w:sz w:val="20"/>
          <w:szCs w:val="20"/>
          <w:lang w:val="en-GB"/>
        </w:rPr>
      </w:pPr>
    </w:p>
    <w:p w14:paraId="661A2D04" w14:textId="226A342C" w:rsidR="00F327EA" w:rsidRDefault="00F327EA" w:rsidP="003364BA">
      <w:pPr>
        <w:pStyle w:val="Opisslike"/>
        <w:jc w:val="center"/>
        <w:rPr>
          <w:rFonts w:ascii="Consolas" w:hAnsi="Consolas" w:cs="Courier New"/>
          <w:b/>
          <w:bCs/>
          <w:color w:val="000080"/>
          <w:sz w:val="20"/>
          <w:szCs w:val="20"/>
          <w:lang w:val="en-GB"/>
        </w:rPr>
      </w:pPr>
      <w:r w:rsidRPr="003364BA">
        <w:t>Isječak koda 1</w:t>
      </w:r>
      <w:r w:rsidR="00516663">
        <w:t>7</w:t>
      </w:r>
      <w:r w:rsidRPr="003364BA">
        <w:t xml:space="preserve">. Primjer </w:t>
      </w:r>
      <w:r w:rsidR="001B509C">
        <w:t>koda potrebnog za upotrebu sesije</w:t>
      </w:r>
      <w:r w:rsidRPr="003364BA">
        <w:t>. [Autorski rad]</w:t>
      </w:r>
    </w:p>
    <w:p w14:paraId="35238282" w14:textId="77777777" w:rsidR="00F327EA" w:rsidRDefault="00F327EA" w:rsidP="00214190">
      <w:pPr>
        <w:rPr>
          <w:rFonts w:cs="Times New Roman"/>
          <w:szCs w:val="24"/>
        </w:rPr>
      </w:pPr>
    </w:p>
    <w:p w14:paraId="7636D867" w14:textId="3C4FED98" w:rsidR="00045F53" w:rsidRDefault="00D62867" w:rsidP="003B2BB9">
      <w:pPr>
        <w:rPr>
          <w:rFonts w:cs="Times New Roman"/>
          <w:szCs w:val="24"/>
        </w:rPr>
      </w:pPr>
      <w:r>
        <w:rPr>
          <w:rFonts w:cs="Times New Roman"/>
          <w:i/>
          <w:iCs/>
          <w:szCs w:val="24"/>
        </w:rPr>
        <w:t xml:space="preserve"> </w:t>
      </w:r>
      <w:r w:rsidR="001B509C">
        <w:rPr>
          <w:rFonts w:cs="Times New Roman"/>
          <w:szCs w:val="24"/>
        </w:rPr>
        <w:t xml:space="preserve">U </w:t>
      </w:r>
      <w:proofErr w:type="spellStart"/>
      <w:r w:rsidR="001B509C">
        <w:rPr>
          <w:rFonts w:cs="Times New Roman"/>
          <w:szCs w:val="24"/>
        </w:rPr>
        <w:t>Program.cs</w:t>
      </w:r>
      <w:proofErr w:type="spellEnd"/>
      <w:r w:rsidR="001B509C">
        <w:rPr>
          <w:rFonts w:cs="Times New Roman"/>
          <w:szCs w:val="24"/>
        </w:rPr>
        <w:t xml:space="preserve"> klasi je također potrebno pozvati </w:t>
      </w:r>
      <w:proofErr w:type="spellStart"/>
      <w:r w:rsidR="001B509C">
        <w:rPr>
          <w:rFonts w:ascii="Consolas" w:hAnsi="Consolas" w:cs="Times New Roman"/>
          <w:szCs w:val="24"/>
        </w:rPr>
        <w:t>app.UseSession</w:t>
      </w:r>
      <w:proofErr w:type="spellEnd"/>
      <w:r w:rsidR="001B509C">
        <w:rPr>
          <w:rFonts w:ascii="Consolas" w:hAnsi="Consolas" w:cs="Times New Roman"/>
          <w:szCs w:val="24"/>
        </w:rPr>
        <w:t>();</w:t>
      </w:r>
      <w:r w:rsidR="001B509C">
        <w:rPr>
          <w:rFonts w:cs="Times New Roman"/>
          <w:szCs w:val="24"/>
        </w:rPr>
        <w:t>.</w:t>
      </w:r>
      <w:r w:rsidR="0070460D">
        <w:rPr>
          <w:rFonts w:cs="Times New Roman"/>
          <w:szCs w:val="24"/>
        </w:rPr>
        <w:t xml:space="preserve"> Tada je moguće pri prijavi korisnika u sesiju postaviti njegov </w:t>
      </w:r>
      <w:proofErr w:type="spellStart"/>
      <w:r w:rsidR="0070460D">
        <w:rPr>
          <w:rFonts w:cs="Times New Roman"/>
          <w:szCs w:val="24"/>
        </w:rPr>
        <w:t>id</w:t>
      </w:r>
      <w:proofErr w:type="spellEnd"/>
      <w:r w:rsidR="0070460D">
        <w:rPr>
          <w:rFonts w:cs="Times New Roman"/>
          <w:szCs w:val="24"/>
        </w:rPr>
        <w:t xml:space="preserve"> ili </w:t>
      </w:r>
      <w:proofErr w:type="spellStart"/>
      <w:r w:rsidR="0070460D">
        <w:rPr>
          <w:rFonts w:cs="Times New Roman"/>
          <w:szCs w:val="24"/>
        </w:rPr>
        <w:t>guid</w:t>
      </w:r>
      <w:proofErr w:type="spellEnd"/>
      <w:r w:rsidR="0070460D">
        <w:rPr>
          <w:rFonts w:cs="Times New Roman"/>
          <w:szCs w:val="24"/>
        </w:rPr>
        <w:t>. Pri tome je potrebno u svakoj klasi u kojoj se sesija koristiti napraviti injekciju sesije kao što je napravljeno na isječku koda 1</w:t>
      </w:r>
      <w:r w:rsidR="000173EF">
        <w:rPr>
          <w:rFonts w:cs="Times New Roman"/>
          <w:szCs w:val="24"/>
        </w:rPr>
        <w:t>8</w:t>
      </w:r>
      <w:r w:rsidR="0070460D">
        <w:rPr>
          <w:rFonts w:cs="Times New Roman"/>
          <w:szCs w:val="24"/>
        </w:rPr>
        <w:t xml:space="preserve">. Nakon toga moguće je pristupiti </w:t>
      </w:r>
      <w:proofErr w:type="spellStart"/>
      <w:r w:rsidR="0070460D">
        <w:rPr>
          <w:rFonts w:cs="Times New Roman"/>
          <w:szCs w:val="24"/>
        </w:rPr>
        <w:t>id-u</w:t>
      </w:r>
      <w:proofErr w:type="spellEnd"/>
      <w:r w:rsidR="0070460D">
        <w:rPr>
          <w:rFonts w:cs="Times New Roman"/>
          <w:szCs w:val="24"/>
        </w:rPr>
        <w:t xml:space="preserve"> </w:t>
      </w:r>
      <w:r w:rsidR="00C122F2">
        <w:rPr>
          <w:rFonts w:cs="Times New Roman"/>
          <w:szCs w:val="24"/>
        </w:rPr>
        <w:t>prijavljenog</w:t>
      </w:r>
      <w:r w:rsidR="0070460D">
        <w:rPr>
          <w:rFonts w:cs="Times New Roman"/>
          <w:szCs w:val="24"/>
        </w:rPr>
        <w:t xml:space="preserve"> korisnika i prema njemu filtrirati sve podatke koji se dohvaćaju iz baze kao što je demonstrirano na isječku koda </w:t>
      </w:r>
      <w:r w:rsidR="000173EF">
        <w:rPr>
          <w:rFonts w:cs="Times New Roman"/>
          <w:szCs w:val="24"/>
        </w:rPr>
        <w:t>20</w:t>
      </w:r>
      <w:r w:rsidR="0070460D">
        <w:rPr>
          <w:rFonts w:cs="Times New Roman"/>
          <w:szCs w:val="24"/>
        </w:rPr>
        <w:t>.</w:t>
      </w:r>
      <w:r w:rsidR="00A37AB8">
        <w:rPr>
          <w:rFonts w:cs="Times New Roman"/>
          <w:szCs w:val="24"/>
        </w:rPr>
        <w:t xml:space="preserve"> </w:t>
      </w:r>
      <w:r w:rsidR="00A37AB8" w:rsidRPr="00A37AB8">
        <w:rPr>
          <w:rFonts w:cs="Times New Roman"/>
          <w:szCs w:val="24"/>
        </w:rPr>
        <w:t xml:space="preserve">Sesiju je dobro koristiti s </w:t>
      </w:r>
      <w:proofErr w:type="spellStart"/>
      <w:r w:rsidR="00A37AB8" w:rsidRPr="00A37AB8">
        <w:rPr>
          <w:rFonts w:cs="Times New Roman"/>
          <w:szCs w:val="24"/>
        </w:rPr>
        <w:t>GraphQL</w:t>
      </w:r>
      <w:proofErr w:type="spellEnd"/>
      <w:r w:rsidR="00A37AB8" w:rsidRPr="00A37AB8">
        <w:rPr>
          <w:rFonts w:cs="Times New Roman"/>
          <w:szCs w:val="24"/>
        </w:rPr>
        <w:t xml:space="preserve"> autorizacijom, kako bi samo ulogirani korisnik imao pristup upitu.</w:t>
      </w:r>
    </w:p>
    <w:p w14:paraId="7484E746" w14:textId="40A6B451" w:rsidR="00D82136" w:rsidRDefault="00D82136" w:rsidP="003B2BB9">
      <w:pPr>
        <w:rPr>
          <w:rFonts w:ascii="Consolas" w:hAnsi="Consolas" w:cs="Times New Roman"/>
          <w:sz w:val="20"/>
          <w:szCs w:val="20"/>
        </w:rPr>
      </w:pPr>
    </w:p>
    <w:p w14:paraId="7B4D85DF" w14:textId="77777777" w:rsidR="000173EF" w:rsidRPr="003364BA" w:rsidRDefault="000173EF" w:rsidP="000173EF">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b/>
          <w:bCs/>
          <w:color w:val="0000FF"/>
          <w:sz w:val="20"/>
          <w:szCs w:val="20"/>
          <w:highlight w:val="white"/>
          <w:lang w:val="en-GB"/>
        </w:rPr>
        <w:t>private</w:t>
      </w: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b/>
          <w:bCs/>
          <w:color w:val="0000FF"/>
          <w:sz w:val="20"/>
          <w:szCs w:val="20"/>
          <w:highlight w:val="white"/>
          <w:lang w:val="en-GB"/>
        </w:rPr>
        <w:t>readonly</w:t>
      </w:r>
      <w:proofErr w:type="spellEnd"/>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IHttpContextAccessor</w:t>
      </w:r>
      <w:proofErr w:type="spellEnd"/>
      <w:r w:rsidRPr="003364BA">
        <w:rPr>
          <w:rFonts w:ascii="Consolas" w:hAnsi="Consolas" w:cs="Courier New"/>
          <w:color w:val="000000"/>
          <w:sz w:val="20"/>
          <w:szCs w:val="20"/>
          <w:highlight w:val="white"/>
          <w:lang w:val="en-GB"/>
        </w:rPr>
        <w:t xml:space="preserve"> _</w:t>
      </w:r>
      <w:proofErr w:type="spellStart"/>
      <w:r w:rsidRPr="003364BA">
        <w:rPr>
          <w:rFonts w:ascii="Consolas" w:hAnsi="Consolas" w:cs="Courier New"/>
          <w:color w:val="000000"/>
          <w:sz w:val="20"/>
          <w:szCs w:val="20"/>
          <w:highlight w:val="white"/>
          <w:lang w:val="en-GB"/>
        </w:rPr>
        <w:t>httpContextAccessor</w:t>
      </w:r>
      <w:proofErr w:type="spellEnd"/>
      <w:r w:rsidRPr="003364BA">
        <w:rPr>
          <w:rFonts w:ascii="Consolas" w:hAnsi="Consolas" w:cs="Courier New"/>
          <w:b/>
          <w:bCs/>
          <w:color w:val="000080"/>
          <w:sz w:val="20"/>
          <w:szCs w:val="20"/>
          <w:highlight w:val="white"/>
          <w:lang w:val="en-GB"/>
        </w:rPr>
        <w:t>;</w:t>
      </w:r>
    </w:p>
    <w:p w14:paraId="6815A822" w14:textId="62E6724D" w:rsidR="000173EF" w:rsidRDefault="000173EF" w:rsidP="000173EF">
      <w:pPr>
        <w:autoSpaceDE w:val="0"/>
        <w:autoSpaceDN w:val="0"/>
        <w:adjustRightInd w:val="0"/>
        <w:spacing w:after="0" w:line="240" w:lineRule="auto"/>
        <w:jc w:val="left"/>
        <w:rPr>
          <w:rFonts w:ascii="Consolas" w:hAnsi="Consolas" w:cs="Courier New"/>
          <w:b/>
          <w:bCs/>
          <w:color w:val="000080"/>
          <w:sz w:val="20"/>
          <w:szCs w:val="20"/>
          <w:highlight w:val="white"/>
          <w:lang w:val="en-GB"/>
        </w:rPr>
      </w:pPr>
      <w:r w:rsidRPr="003364BA">
        <w:rPr>
          <w:rFonts w:ascii="Consolas" w:hAnsi="Consolas" w:cs="Courier New"/>
          <w:b/>
          <w:bCs/>
          <w:color w:val="0000FF"/>
          <w:sz w:val="20"/>
          <w:szCs w:val="20"/>
          <w:highlight w:val="white"/>
          <w:lang w:val="en-GB"/>
        </w:rPr>
        <w:t>private</w:t>
      </w: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b/>
          <w:bCs/>
          <w:color w:val="0000FF"/>
          <w:sz w:val="20"/>
          <w:szCs w:val="20"/>
          <w:highlight w:val="white"/>
          <w:lang w:val="en-GB"/>
        </w:rPr>
        <w:t>readonly</w:t>
      </w:r>
      <w:proofErr w:type="spellEnd"/>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ISession</w:t>
      </w:r>
      <w:proofErr w:type="spellEnd"/>
      <w:r w:rsidRPr="003364BA">
        <w:rPr>
          <w:rFonts w:ascii="Consolas" w:hAnsi="Consolas" w:cs="Courier New"/>
          <w:color w:val="000000"/>
          <w:sz w:val="20"/>
          <w:szCs w:val="20"/>
          <w:highlight w:val="white"/>
          <w:lang w:val="en-GB"/>
        </w:rPr>
        <w:t xml:space="preserve"> _</w:t>
      </w:r>
      <w:proofErr w:type="gramStart"/>
      <w:r w:rsidRPr="003364BA">
        <w:rPr>
          <w:rFonts w:ascii="Consolas" w:hAnsi="Consolas" w:cs="Courier New"/>
          <w:color w:val="000000"/>
          <w:sz w:val="20"/>
          <w:szCs w:val="20"/>
          <w:highlight w:val="white"/>
          <w:lang w:val="en-GB"/>
        </w:rPr>
        <w:t>session</w:t>
      </w:r>
      <w:r w:rsidRPr="003364BA">
        <w:rPr>
          <w:rFonts w:ascii="Consolas" w:hAnsi="Consolas" w:cs="Courier New"/>
          <w:b/>
          <w:bCs/>
          <w:color w:val="000080"/>
          <w:sz w:val="20"/>
          <w:szCs w:val="20"/>
          <w:highlight w:val="white"/>
          <w:lang w:val="en-GB"/>
        </w:rPr>
        <w:t>;</w:t>
      </w:r>
      <w:proofErr w:type="gramEnd"/>
    </w:p>
    <w:p w14:paraId="3DBBDF1F" w14:textId="77777777" w:rsidR="007C3BCA" w:rsidRPr="003364BA" w:rsidRDefault="007C3BCA" w:rsidP="000173EF">
      <w:pPr>
        <w:autoSpaceDE w:val="0"/>
        <w:autoSpaceDN w:val="0"/>
        <w:adjustRightInd w:val="0"/>
        <w:spacing w:after="0" w:line="240" w:lineRule="auto"/>
        <w:jc w:val="left"/>
        <w:rPr>
          <w:rFonts w:ascii="Consolas" w:hAnsi="Consolas" w:cs="Courier New"/>
          <w:color w:val="000000"/>
          <w:sz w:val="20"/>
          <w:szCs w:val="20"/>
          <w:highlight w:val="white"/>
          <w:lang w:val="en-GB"/>
        </w:rPr>
      </w:pPr>
    </w:p>
    <w:p w14:paraId="21DFFE64" w14:textId="77777777" w:rsidR="000173EF" w:rsidRPr="003364BA" w:rsidRDefault="000173EF" w:rsidP="000173EF">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b/>
          <w:bCs/>
          <w:color w:val="0000FF"/>
          <w:sz w:val="20"/>
          <w:szCs w:val="20"/>
          <w:highlight w:val="white"/>
          <w:lang w:val="en-GB"/>
        </w:rPr>
        <w:t>public</w:t>
      </w:r>
      <w:r w:rsidRPr="003364BA">
        <w:rPr>
          <w:rFonts w:ascii="Consolas" w:hAnsi="Consolas" w:cs="Courier New"/>
          <w:color w:val="000000"/>
          <w:sz w:val="20"/>
          <w:szCs w:val="20"/>
          <w:highlight w:val="white"/>
          <w:lang w:val="en-GB"/>
        </w:rPr>
        <w:t xml:space="preserve"> </w:t>
      </w:r>
      <w:proofErr w:type="gramStart"/>
      <w:r w:rsidRPr="003364BA">
        <w:rPr>
          <w:rFonts w:ascii="Consolas" w:hAnsi="Consolas" w:cs="Courier New"/>
          <w:color w:val="000000"/>
          <w:sz w:val="20"/>
          <w:szCs w:val="20"/>
          <w:highlight w:val="white"/>
          <w:lang w:val="en-GB"/>
        </w:rPr>
        <w:t>Query</w:t>
      </w:r>
      <w:r w:rsidRPr="003364BA">
        <w:rPr>
          <w:rFonts w:ascii="Consolas" w:hAnsi="Consolas" w:cs="Courier New"/>
          <w:b/>
          <w:bCs/>
          <w:color w:val="000080"/>
          <w:sz w:val="20"/>
          <w:szCs w:val="20"/>
          <w:highlight w:val="white"/>
          <w:lang w:val="en-GB"/>
        </w:rPr>
        <w:t>(</w:t>
      </w:r>
      <w:proofErr w:type="spellStart"/>
      <w:proofErr w:type="gramEnd"/>
      <w:r w:rsidRPr="003364BA">
        <w:rPr>
          <w:rFonts w:ascii="Consolas" w:hAnsi="Consolas" w:cs="Courier New"/>
          <w:color w:val="000000"/>
          <w:sz w:val="20"/>
          <w:szCs w:val="20"/>
          <w:highlight w:val="white"/>
          <w:lang w:val="en-GB"/>
        </w:rPr>
        <w:t>IHttpContextAccessor</w:t>
      </w:r>
      <w:proofErr w:type="spellEnd"/>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httpContextAccessor</w:t>
      </w:r>
      <w:proofErr w:type="spellEnd"/>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p>
    <w:p w14:paraId="292EF43B" w14:textId="77777777" w:rsidR="000173EF" w:rsidRPr="003364BA" w:rsidRDefault="000173EF" w:rsidP="000173EF">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ab/>
        <w:t>_</w:t>
      </w:r>
      <w:proofErr w:type="spellStart"/>
      <w:r w:rsidRPr="003364BA">
        <w:rPr>
          <w:rFonts w:ascii="Consolas" w:hAnsi="Consolas" w:cs="Courier New"/>
          <w:color w:val="000000"/>
          <w:sz w:val="20"/>
          <w:szCs w:val="20"/>
          <w:highlight w:val="white"/>
          <w:lang w:val="en-GB"/>
        </w:rPr>
        <w:t>httpContextAccessor</w:t>
      </w:r>
      <w:proofErr w:type="spellEnd"/>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httpContextAccessor</w:t>
      </w:r>
      <w:proofErr w:type="spellEnd"/>
      <w:r w:rsidRPr="003364BA">
        <w:rPr>
          <w:rFonts w:ascii="Consolas" w:hAnsi="Consolas" w:cs="Courier New"/>
          <w:b/>
          <w:bCs/>
          <w:color w:val="000080"/>
          <w:sz w:val="20"/>
          <w:szCs w:val="20"/>
          <w:highlight w:val="white"/>
          <w:lang w:val="en-GB"/>
        </w:rPr>
        <w:t>;</w:t>
      </w:r>
    </w:p>
    <w:p w14:paraId="095C543A" w14:textId="77777777" w:rsidR="000173EF" w:rsidRPr="003364BA" w:rsidRDefault="000173EF" w:rsidP="000173EF">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ab/>
        <w:t xml:space="preserve">_session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_</w:t>
      </w:r>
      <w:proofErr w:type="spellStart"/>
      <w:proofErr w:type="gramStart"/>
      <w:r w:rsidRPr="003364BA">
        <w:rPr>
          <w:rFonts w:ascii="Consolas" w:hAnsi="Consolas" w:cs="Courier New"/>
          <w:color w:val="000000"/>
          <w:sz w:val="20"/>
          <w:szCs w:val="20"/>
          <w:highlight w:val="white"/>
          <w:lang w:val="en-GB"/>
        </w:rPr>
        <w:t>httpContextAccessor</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HttpContext</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Session</w:t>
      </w:r>
      <w:proofErr w:type="spellEnd"/>
      <w:proofErr w:type="gramEnd"/>
      <w:r w:rsidRPr="003364BA">
        <w:rPr>
          <w:rFonts w:ascii="Consolas" w:hAnsi="Consolas" w:cs="Courier New"/>
          <w:b/>
          <w:bCs/>
          <w:color w:val="000080"/>
          <w:sz w:val="20"/>
          <w:szCs w:val="20"/>
          <w:highlight w:val="white"/>
          <w:lang w:val="en-GB"/>
        </w:rPr>
        <w:t>;</w:t>
      </w:r>
    </w:p>
    <w:p w14:paraId="56604B76" w14:textId="7EF7E867" w:rsidR="00D82136" w:rsidRDefault="000173EF" w:rsidP="000173EF">
      <w:pPr>
        <w:rPr>
          <w:rFonts w:ascii="Consolas" w:hAnsi="Consolas" w:cs="Courier New"/>
          <w:b/>
          <w:bCs/>
          <w:color w:val="000080"/>
          <w:sz w:val="20"/>
          <w:szCs w:val="20"/>
          <w:lang w:val="en-GB"/>
        </w:rPr>
      </w:pPr>
      <w:r w:rsidRPr="003364BA">
        <w:rPr>
          <w:rFonts w:ascii="Consolas" w:hAnsi="Consolas" w:cs="Courier New"/>
          <w:b/>
          <w:bCs/>
          <w:color w:val="000080"/>
          <w:sz w:val="20"/>
          <w:szCs w:val="20"/>
          <w:highlight w:val="white"/>
          <w:lang w:val="en-GB"/>
        </w:rPr>
        <w:t>}</w:t>
      </w:r>
    </w:p>
    <w:p w14:paraId="079BB8AC" w14:textId="77777777" w:rsidR="007C3BCA" w:rsidRDefault="007C3BCA" w:rsidP="000173EF">
      <w:pPr>
        <w:rPr>
          <w:rFonts w:ascii="Consolas" w:hAnsi="Consolas" w:cs="Courier New"/>
          <w:b/>
          <w:bCs/>
          <w:color w:val="000080"/>
          <w:sz w:val="20"/>
          <w:szCs w:val="20"/>
          <w:lang w:val="en-GB"/>
        </w:rPr>
      </w:pPr>
    </w:p>
    <w:p w14:paraId="2A075941" w14:textId="30FD3D5F" w:rsidR="000173EF" w:rsidRPr="003364BA" w:rsidRDefault="000173EF" w:rsidP="003364BA">
      <w:pPr>
        <w:jc w:val="center"/>
        <w:rPr>
          <w:rFonts w:ascii="Consolas" w:hAnsi="Consolas" w:cs="Times New Roman"/>
          <w:sz w:val="20"/>
          <w:szCs w:val="20"/>
        </w:rPr>
      </w:pPr>
      <w:r w:rsidRPr="003364BA">
        <w:rPr>
          <w:i/>
          <w:iCs/>
          <w:noProof/>
          <w:color w:val="44546A" w:themeColor="text2"/>
          <w:sz w:val="18"/>
          <w:szCs w:val="18"/>
        </w:rPr>
        <w:t>Isječak koda 18. Primjer metode za dohvaćanje podataka o svim korisnicima koja je autorizirana samo za korisnika s ulogom administratora. [Autorski rad]</w:t>
      </w:r>
    </w:p>
    <w:p w14:paraId="6E649E79" w14:textId="77777777" w:rsidR="00D82136" w:rsidRDefault="00D82136" w:rsidP="003B2BB9">
      <w:pPr>
        <w:rPr>
          <w:rFonts w:cs="Times New Roman"/>
          <w:szCs w:val="24"/>
        </w:rPr>
      </w:pPr>
    </w:p>
    <w:p w14:paraId="6BF2DB8C" w14:textId="3B5D8D27" w:rsidR="007151B7" w:rsidRDefault="00045F53" w:rsidP="00045F53">
      <w:pPr>
        <w:rPr>
          <w:rFonts w:cs="Times New Roman"/>
          <w:szCs w:val="24"/>
        </w:rPr>
      </w:pPr>
      <w:r w:rsidRPr="00045F53">
        <w:rPr>
          <w:rFonts w:cs="Times New Roman"/>
          <w:szCs w:val="24"/>
        </w:rPr>
        <w:t>Međutim, to neće pomoći u situaciji gdje se posudbe dohvaćaju kao element knjiga, već samo pri direktom pozivu za dohvaćanje posudbi.</w:t>
      </w:r>
      <w:r>
        <w:rPr>
          <w:rFonts w:cs="Times New Roman"/>
          <w:szCs w:val="24"/>
        </w:rPr>
        <w:t xml:space="preserve"> To je još jedan od načina na koji se u </w:t>
      </w:r>
      <w:proofErr w:type="spellStart"/>
      <w:r>
        <w:rPr>
          <w:rFonts w:cs="Times New Roman"/>
          <w:szCs w:val="24"/>
        </w:rPr>
        <w:t>GraphQL</w:t>
      </w:r>
      <w:proofErr w:type="spellEnd"/>
      <w:r>
        <w:rPr>
          <w:rFonts w:cs="Times New Roman"/>
          <w:szCs w:val="24"/>
        </w:rPr>
        <w:t xml:space="preserve">-u mogu izložiti ranjivi podatci. </w:t>
      </w:r>
      <w:proofErr w:type="spellStart"/>
      <w:r>
        <w:rPr>
          <w:rFonts w:cs="Times New Roman"/>
          <w:szCs w:val="24"/>
        </w:rPr>
        <w:t>N</w:t>
      </w:r>
      <w:r w:rsidR="003B2BB9" w:rsidRPr="003B2BB9">
        <w:rPr>
          <w:rFonts w:cs="Times New Roman"/>
          <w:szCs w:val="24"/>
        </w:rPr>
        <w:t>avigiranjem</w:t>
      </w:r>
      <w:proofErr w:type="spellEnd"/>
      <w:r w:rsidR="003B2BB9" w:rsidRPr="003B2BB9">
        <w:rPr>
          <w:rFonts w:cs="Times New Roman"/>
          <w:szCs w:val="24"/>
        </w:rPr>
        <w:t xml:space="preserve"> po čvorovima grafa korisnik može ostvariti pristup podatcima koji mu ne pripadaju. Na primjer, korisnik može ostvariti pristup podatcima drugih korisnika koristeći upit za dohvaćanje </w:t>
      </w:r>
      <w:r w:rsidR="003B2BB9">
        <w:rPr>
          <w:rFonts w:cs="Times New Roman"/>
          <w:szCs w:val="24"/>
        </w:rPr>
        <w:t>svih knjiga</w:t>
      </w:r>
      <w:r w:rsidR="003B2BB9" w:rsidRPr="003B2BB9">
        <w:rPr>
          <w:rFonts w:cs="Times New Roman"/>
          <w:szCs w:val="24"/>
        </w:rPr>
        <w:t xml:space="preserve">. To se ostvaruje pisanjem upita koji poziva  </w:t>
      </w:r>
      <w:proofErr w:type="spellStart"/>
      <w:r w:rsidR="003B2BB9" w:rsidRPr="003364BA">
        <w:rPr>
          <w:rFonts w:cs="Times New Roman"/>
          <w:i/>
          <w:iCs/>
          <w:szCs w:val="24"/>
        </w:rPr>
        <w:t>Books</w:t>
      </w:r>
      <w:proofErr w:type="spellEnd"/>
      <w:r w:rsidR="003B2BB9" w:rsidRPr="003B2BB9">
        <w:rPr>
          <w:rFonts w:cs="Times New Roman"/>
          <w:szCs w:val="24"/>
        </w:rPr>
        <w:t xml:space="preserve"> &gt; </w:t>
      </w:r>
      <w:proofErr w:type="spellStart"/>
      <w:r w:rsidR="003B2BB9" w:rsidRPr="003364BA">
        <w:rPr>
          <w:rFonts w:cs="Times New Roman"/>
          <w:i/>
          <w:iCs/>
          <w:szCs w:val="24"/>
        </w:rPr>
        <w:t>Loans</w:t>
      </w:r>
      <w:proofErr w:type="spellEnd"/>
      <w:r w:rsidR="003B2BB9" w:rsidRPr="003B2BB9">
        <w:rPr>
          <w:rFonts w:cs="Times New Roman"/>
          <w:szCs w:val="24"/>
        </w:rPr>
        <w:t xml:space="preserve"> &gt; </w:t>
      </w:r>
      <w:r w:rsidR="003B2BB9" w:rsidRPr="003364BA">
        <w:rPr>
          <w:rFonts w:cs="Times New Roman"/>
          <w:i/>
          <w:iCs/>
          <w:szCs w:val="24"/>
        </w:rPr>
        <w:t>User</w:t>
      </w:r>
      <w:r w:rsidR="003B2BB9" w:rsidRPr="003B2BB9">
        <w:rPr>
          <w:rFonts w:cs="Times New Roman"/>
          <w:szCs w:val="24"/>
        </w:rPr>
        <w:t xml:space="preserve"> . S tim pozivom korisnik vidi podatke svih korisnika koji su izvršili posudbu. </w:t>
      </w:r>
      <w:r w:rsidR="00A602EC">
        <w:rPr>
          <w:rFonts w:cs="Times New Roman"/>
          <w:szCs w:val="24"/>
        </w:rPr>
        <w:t>Nažalost, u</w:t>
      </w:r>
      <w:r>
        <w:rPr>
          <w:rFonts w:cs="Times New Roman"/>
          <w:szCs w:val="24"/>
        </w:rPr>
        <w:t xml:space="preserve"> Hot </w:t>
      </w:r>
      <w:proofErr w:type="spellStart"/>
      <w:r>
        <w:rPr>
          <w:rFonts w:cs="Times New Roman"/>
          <w:szCs w:val="24"/>
        </w:rPr>
        <w:t>Chocolate</w:t>
      </w:r>
      <w:proofErr w:type="spellEnd"/>
      <w:r>
        <w:rPr>
          <w:rFonts w:cs="Times New Roman"/>
          <w:szCs w:val="24"/>
        </w:rPr>
        <w:t xml:space="preserve"> implementaciji </w:t>
      </w:r>
      <w:proofErr w:type="spellStart"/>
      <w:r>
        <w:rPr>
          <w:rFonts w:cs="Times New Roman"/>
          <w:szCs w:val="24"/>
        </w:rPr>
        <w:t>GraphQL</w:t>
      </w:r>
      <w:proofErr w:type="spellEnd"/>
      <w:r>
        <w:rPr>
          <w:rFonts w:cs="Times New Roman"/>
          <w:szCs w:val="24"/>
        </w:rPr>
        <w:t>-a ne postoji</w:t>
      </w:r>
      <w:r w:rsidR="00A602EC">
        <w:rPr>
          <w:rFonts w:cs="Times New Roman"/>
          <w:szCs w:val="24"/>
        </w:rPr>
        <w:t xml:space="preserve"> „</w:t>
      </w:r>
      <w:proofErr w:type="spellStart"/>
      <w:r w:rsidR="00A602EC" w:rsidRPr="003364BA">
        <w:rPr>
          <w:rFonts w:cs="Times New Roman"/>
          <w:i/>
          <w:iCs/>
          <w:szCs w:val="24"/>
        </w:rPr>
        <w:t>out</w:t>
      </w:r>
      <w:proofErr w:type="spellEnd"/>
      <w:r w:rsidR="00A602EC" w:rsidRPr="003364BA">
        <w:rPr>
          <w:rFonts w:cs="Times New Roman"/>
          <w:i/>
          <w:iCs/>
          <w:szCs w:val="24"/>
        </w:rPr>
        <w:t xml:space="preserve"> </w:t>
      </w:r>
      <w:proofErr w:type="spellStart"/>
      <w:r w:rsidR="00A602EC" w:rsidRPr="003364BA">
        <w:rPr>
          <w:rFonts w:cs="Times New Roman"/>
          <w:i/>
          <w:iCs/>
          <w:szCs w:val="24"/>
        </w:rPr>
        <w:t>of</w:t>
      </w:r>
      <w:proofErr w:type="spellEnd"/>
      <w:r w:rsidR="00A602EC" w:rsidRPr="003364BA">
        <w:rPr>
          <w:rFonts w:cs="Times New Roman"/>
          <w:i/>
          <w:iCs/>
          <w:szCs w:val="24"/>
        </w:rPr>
        <w:t xml:space="preserve"> </w:t>
      </w:r>
      <w:proofErr w:type="spellStart"/>
      <w:r w:rsidR="00A602EC" w:rsidRPr="003364BA">
        <w:rPr>
          <w:rFonts w:cs="Times New Roman"/>
          <w:i/>
          <w:iCs/>
          <w:szCs w:val="24"/>
        </w:rPr>
        <w:t>the</w:t>
      </w:r>
      <w:proofErr w:type="spellEnd"/>
      <w:r w:rsidR="00A602EC" w:rsidRPr="003364BA">
        <w:rPr>
          <w:rFonts w:cs="Times New Roman"/>
          <w:i/>
          <w:iCs/>
          <w:szCs w:val="24"/>
        </w:rPr>
        <w:t xml:space="preserve"> </w:t>
      </w:r>
      <w:proofErr w:type="spellStart"/>
      <w:r w:rsidR="00A602EC" w:rsidRPr="003364BA">
        <w:rPr>
          <w:rFonts w:cs="Times New Roman"/>
          <w:i/>
          <w:iCs/>
          <w:szCs w:val="24"/>
        </w:rPr>
        <w:t>box</w:t>
      </w:r>
      <w:proofErr w:type="spellEnd"/>
      <w:r w:rsidR="00A602EC">
        <w:rPr>
          <w:rFonts w:cs="Times New Roman"/>
          <w:szCs w:val="24"/>
        </w:rPr>
        <w:t>“</w:t>
      </w:r>
      <w:r>
        <w:rPr>
          <w:rFonts w:cs="Times New Roman"/>
          <w:szCs w:val="24"/>
        </w:rPr>
        <w:t xml:space="preserve"> </w:t>
      </w:r>
      <w:r w:rsidR="00A602EC">
        <w:rPr>
          <w:rFonts w:cs="Times New Roman"/>
          <w:szCs w:val="24"/>
        </w:rPr>
        <w:t>rješenje</w:t>
      </w:r>
      <w:r>
        <w:rPr>
          <w:rFonts w:cs="Times New Roman"/>
          <w:szCs w:val="24"/>
        </w:rPr>
        <w:t xml:space="preserve"> kojim se može zaštititi od ovakvog upita</w:t>
      </w:r>
      <w:r w:rsidR="00101B59">
        <w:rPr>
          <w:rFonts w:cs="Times New Roman"/>
          <w:szCs w:val="24"/>
        </w:rPr>
        <w:t xml:space="preserve"> te ovaj problem zasad ostaje </w:t>
      </w:r>
      <w:r w:rsidR="00E52642">
        <w:rPr>
          <w:rFonts w:cs="Times New Roman"/>
          <w:szCs w:val="24"/>
        </w:rPr>
        <w:t>otvoren</w:t>
      </w:r>
      <w:r w:rsidR="00E16BEC">
        <w:rPr>
          <w:rFonts w:cs="Times New Roman"/>
          <w:szCs w:val="24"/>
        </w:rPr>
        <w:t>.</w:t>
      </w:r>
      <w:r w:rsidR="00B96519">
        <w:rPr>
          <w:rFonts w:cs="Times New Roman"/>
          <w:szCs w:val="24"/>
        </w:rPr>
        <w:t xml:space="preserve"> No, to ne znači da je </w:t>
      </w:r>
      <w:proofErr w:type="spellStart"/>
      <w:r w:rsidR="00B96519">
        <w:rPr>
          <w:rFonts w:cs="Times New Roman"/>
          <w:szCs w:val="24"/>
        </w:rPr>
        <w:t>GraphQL</w:t>
      </w:r>
      <w:proofErr w:type="spellEnd"/>
      <w:r w:rsidR="00B96519">
        <w:rPr>
          <w:rFonts w:cs="Times New Roman"/>
          <w:szCs w:val="24"/>
        </w:rPr>
        <w:t xml:space="preserve"> inherentno nesiguran, već da je</w:t>
      </w:r>
      <w:r>
        <w:rPr>
          <w:rFonts w:cs="Times New Roman"/>
          <w:szCs w:val="24"/>
        </w:rPr>
        <w:t xml:space="preserve"> došlo do greške pri </w:t>
      </w:r>
      <w:r w:rsidR="00A37AB8">
        <w:rPr>
          <w:rFonts w:cs="Times New Roman"/>
          <w:szCs w:val="24"/>
        </w:rPr>
        <w:t>dizajniranju</w:t>
      </w:r>
      <w:r>
        <w:rPr>
          <w:rFonts w:cs="Times New Roman"/>
          <w:szCs w:val="24"/>
        </w:rPr>
        <w:t xml:space="preserve"> </w:t>
      </w:r>
      <w:proofErr w:type="spellStart"/>
      <w:r>
        <w:rPr>
          <w:rFonts w:cs="Times New Roman"/>
          <w:szCs w:val="24"/>
        </w:rPr>
        <w:t>GraphQL</w:t>
      </w:r>
      <w:proofErr w:type="spellEnd"/>
      <w:r>
        <w:rPr>
          <w:rFonts w:cs="Times New Roman"/>
          <w:szCs w:val="24"/>
        </w:rPr>
        <w:t xml:space="preserve"> sheme</w:t>
      </w:r>
      <w:r w:rsidR="00A37AB8">
        <w:rPr>
          <w:rFonts w:cs="Times New Roman"/>
          <w:szCs w:val="24"/>
        </w:rPr>
        <w:t>.</w:t>
      </w:r>
      <w:r w:rsidR="004F225F">
        <w:rPr>
          <w:rFonts w:cs="Times New Roman"/>
          <w:szCs w:val="24"/>
        </w:rPr>
        <w:t xml:space="preserve"> Naime, mogućnost dohvaćanja posudbi preko knjige ne dodaje nikakvu novu funkcionalnost aplikaciji, dapače, </w:t>
      </w:r>
      <w:r w:rsidR="004F225F" w:rsidRPr="004F225F">
        <w:rPr>
          <w:rFonts w:cs="Times New Roman"/>
          <w:szCs w:val="24"/>
        </w:rPr>
        <w:t>redundantna</w:t>
      </w:r>
      <w:r w:rsidR="004F225F">
        <w:rPr>
          <w:rFonts w:cs="Times New Roman"/>
          <w:szCs w:val="24"/>
        </w:rPr>
        <w:t xml:space="preserve"> je. Obični korisnik već ima funkcionalnost </w:t>
      </w:r>
      <w:r w:rsidR="004F225F">
        <w:rPr>
          <w:rFonts w:cs="Times New Roman"/>
          <w:szCs w:val="24"/>
        </w:rPr>
        <w:lastRenderedPageBreak/>
        <w:t xml:space="preserve">pregleda svih svojih posudbi pomoću </w:t>
      </w:r>
      <w:proofErr w:type="spellStart"/>
      <w:r w:rsidR="004F225F" w:rsidRPr="003364BA">
        <w:rPr>
          <w:rFonts w:cs="Times New Roman"/>
          <w:i/>
          <w:iCs/>
          <w:szCs w:val="24"/>
        </w:rPr>
        <w:t>Loans</w:t>
      </w:r>
      <w:proofErr w:type="spellEnd"/>
      <w:r w:rsidR="00E16BEC">
        <w:rPr>
          <w:rFonts w:cs="Times New Roman"/>
          <w:szCs w:val="24"/>
        </w:rPr>
        <w:t xml:space="preserve"> </w:t>
      </w:r>
      <w:r w:rsidR="004F225F">
        <w:rPr>
          <w:rFonts w:cs="Times New Roman"/>
          <w:szCs w:val="24"/>
        </w:rPr>
        <w:t xml:space="preserve"> upita, a nema razloga da obični korisnik može vidjeti tuđe posudbe. Ako je potrebno omogućiti nekom korisniku, na primjer administratoru, da vidi sve posudbe može se implementirati zaseban </w:t>
      </w:r>
      <w:proofErr w:type="spellStart"/>
      <w:r w:rsidR="000006A0" w:rsidRPr="003364BA">
        <w:rPr>
          <w:rFonts w:cs="Times New Roman"/>
          <w:i/>
          <w:iCs/>
          <w:szCs w:val="24"/>
        </w:rPr>
        <w:t>resolver</w:t>
      </w:r>
      <w:proofErr w:type="spellEnd"/>
      <w:r w:rsidR="000006A0">
        <w:rPr>
          <w:rFonts w:cs="Times New Roman"/>
          <w:szCs w:val="24"/>
        </w:rPr>
        <w:t xml:space="preserve"> koji koristi autorizaciju za ulogu administratora ili se može dozvoliti administratoru da vidi posudbe kroz </w:t>
      </w:r>
      <w:proofErr w:type="spellStart"/>
      <w:r w:rsidR="000006A0" w:rsidRPr="003364BA">
        <w:rPr>
          <w:rFonts w:cs="Times New Roman"/>
          <w:i/>
          <w:iCs/>
          <w:szCs w:val="24"/>
        </w:rPr>
        <w:t>Books</w:t>
      </w:r>
      <w:proofErr w:type="spellEnd"/>
      <w:r w:rsidR="000006A0">
        <w:rPr>
          <w:rFonts w:cs="Times New Roman"/>
          <w:szCs w:val="24"/>
        </w:rPr>
        <w:t xml:space="preserve"> </w:t>
      </w:r>
      <w:proofErr w:type="spellStart"/>
      <w:r w:rsidR="000006A0" w:rsidRPr="003364BA">
        <w:rPr>
          <w:rFonts w:cs="Times New Roman"/>
          <w:i/>
          <w:iCs/>
          <w:szCs w:val="24"/>
        </w:rPr>
        <w:t>resolver</w:t>
      </w:r>
      <w:proofErr w:type="spellEnd"/>
      <w:r w:rsidR="000006A0">
        <w:rPr>
          <w:rFonts w:cs="Times New Roman"/>
          <w:szCs w:val="24"/>
        </w:rPr>
        <w:t xml:space="preserve">. U svakom slučaju, ovo je vrijedan primjer kako treba pažljivo pristupiti oblikovanju </w:t>
      </w:r>
      <w:proofErr w:type="spellStart"/>
      <w:r w:rsidR="000006A0">
        <w:rPr>
          <w:rFonts w:cs="Times New Roman"/>
          <w:szCs w:val="24"/>
        </w:rPr>
        <w:t>GraphQL</w:t>
      </w:r>
      <w:proofErr w:type="spellEnd"/>
      <w:r w:rsidR="000006A0">
        <w:rPr>
          <w:rFonts w:cs="Times New Roman"/>
          <w:szCs w:val="24"/>
        </w:rPr>
        <w:t xml:space="preserve"> sheme, te uzeti u obzir sve funkcionalnosti koje je potrebno implementirati i </w:t>
      </w:r>
      <w:r w:rsidR="00A37AB8">
        <w:rPr>
          <w:rFonts w:cs="Times New Roman"/>
          <w:szCs w:val="24"/>
        </w:rPr>
        <w:t>koji</w:t>
      </w:r>
      <w:r w:rsidR="000006A0">
        <w:rPr>
          <w:rFonts w:cs="Times New Roman"/>
          <w:szCs w:val="24"/>
        </w:rPr>
        <w:t xml:space="preserve"> je najbolji način njihove implementacije. U suprotnom, dolazi do otkrivanja potencijalno ranjivih podataka prema korisnicima koji te podatke mogu zloupotrijebiti.</w:t>
      </w:r>
      <w:r w:rsidR="00A37AB8">
        <w:rPr>
          <w:rFonts w:cs="Times New Roman"/>
          <w:szCs w:val="24"/>
        </w:rPr>
        <w:t xml:space="preserve"> Što se ostalih vrsta sigurnosnih rizika tiče, </w:t>
      </w:r>
      <w:proofErr w:type="spellStart"/>
      <w:r w:rsidR="00A37AB8">
        <w:rPr>
          <w:rFonts w:cs="Times New Roman"/>
          <w:szCs w:val="24"/>
        </w:rPr>
        <w:t>GraphQL</w:t>
      </w:r>
      <w:proofErr w:type="spellEnd"/>
      <w:r w:rsidR="00A37AB8">
        <w:rPr>
          <w:rFonts w:cs="Times New Roman"/>
          <w:szCs w:val="24"/>
        </w:rPr>
        <w:t xml:space="preserve"> nudi mnoge alate i mehanizme za zaštitu podataka i samoga servera, a najmoćniji među njima su </w:t>
      </w:r>
      <w:proofErr w:type="spellStart"/>
      <w:r w:rsidR="00A37AB8">
        <w:rPr>
          <w:rFonts w:cs="Times New Roman"/>
          <w:szCs w:val="24"/>
        </w:rPr>
        <w:t>autentikacija</w:t>
      </w:r>
      <w:proofErr w:type="spellEnd"/>
      <w:r w:rsidR="00A37AB8">
        <w:rPr>
          <w:rFonts w:cs="Times New Roman"/>
          <w:szCs w:val="24"/>
        </w:rPr>
        <w:t xml:space="preserve"> i autorizacija. </w:t>
      </w:r>
      <w:r w:rsidR="005F17AB">
        <w:rPr>
          <w:rFonts w:cs="Times New Roman"/>
          <w:szCs w:val="24"/>
        </w:rPr>
        <w:t>Ako k</w:t>
      </w:r>
      <w:r w:rsidR="00E16BEC">
        <w:rPr>
          <w:rFonts w:cs="Times New Roman"/>
          <w:szCs w:val="24"/>
        </w:rPr>
        <w:t xml:space="preserve">orisnik </w:t>
      </w:r>
      <w:r w:rsidR="005F17AB">
        <w:rPr>
          <w:rFonts w:cs="Times New Roman"/>
          <w:szCs w:val="24"/>
        </w:rPr>
        <w:t>pokuša</w:t>
      </w:r>
      <w:r w:rsidR="00E16BEC">
        <w:rPr>
          <w:rFonts w:cs="Times New Roman"/>
          <w:szCs w:val="24"/>
        </w:rPr>
        <w:t xml:space="preserve"> neautorizirano pristupiti resursu</w:t>
      </w:r>
      <w:r w:rsidR="005F17AB">
        <w:rPr>
          <w:rFonts w:cs="Times New Roman"/>
          <w:szCs w:val="24"/>
        </w:rPr>
        <w:t xml:space="preserve"> koji je zaštićen autorizacijom,</w:t>
      </w:r>
      <w:r w:rsidR="00E16BEC">
        <w:rPr>
          <w:rFonts w:cs="Times New Roman"/>
          <w:szCs w:val="24"/>
        </w:rPr>
        <w:t xml:space="preserve"> dobiva</w:t>
      </w:r>
      <w:r w:rsidR="00E44F10">
        <w:rPr>
          <w:rFonts w:cs="Times New Roman"/>
          <w:szCs w:val="24"/>
        </w:rPr>
        <w:t xml:space="preserve"> odgovor kao na slici </w:t>
      </w:r>
      <w:r w:rsidR="00757F96">
        <w:rPr>
          <w:rFonts w:cs="Times New Roman"/>
          <w:szCs w:val="24"/>
        </w:rPr>
        <w:t>4</w:t>
      </w:r>
      <w:r w:rsidR="00E44F10">
        <w:rPr>
          <w:rFonts w:cs="Times New Roman"/>
          <w:szCs w:val="24"/>
        </w:rPr>
        <w:t>.</w:t>
      </w:r>
      <w:r w:rsidR="001864A4">
        <w:rPr>
          <w:rFonts w:cs="Times New Roman"/>
          <w:szCs w:val="24"/>
        </w:rPr>
        <w:t xml:space="preserve"> Potrebno je naglasiti da</w:t>
      </w:r>
      <w:r w:rsidR="005F17AB">
        <w:rPr>
          <w:rFonts w:cs="Times New Roman"/>
          <w:szCs w:val="24"/>
        </w:rPr>
        <w:t xml:space="preserve"> u kodu, kako u modelima tako i u </w:t>
      </w:r>
      <w:proofErr w:type="spellStart"/>
      <w:r w:rsidR="005F17AB">
        <w:rPr>
          <w:rFonts w:cs="Times New Roman"/>
          <w:szCs w:val="24"/>
        </w:rPr>
        <w:t>Query</w:t>
      </w:r>
      <w:proofErr w:type="spellEnd"/>
      <w:r w:rsidR="005F17AB">
        <w:rPr>
          <w:rFonts w:cs="Times New Roman"/>
          <w:szCs w:val="24"/>
        </w:rPr>
        <w:t xml:space="preserve"> klasi,</w:t>
      </w:r>
      <w:r w:rsidR="001864A4">
        <w:rPr>
          <w:rFonts w:cs="Times New Roman"/>
          <w:szCs w:val="24"/>
        </w:rPr>
        <w:t xml:space="preserve"> treba koristiti Hot </w:t>
      </w:r>
      <w:proofErr w:type="spellStart"/>
      <w:r w:rsidR="001864A4">
        <w:rPr>
          <w:rFonts w:cs="Times New Roman"/>
          <w:szCs w:val="24"/>
        </w:rPr>
        <w:t>Chocolate</w:t>
      </w:r>
      <w:proofErr w:type="spellEnd"/>
      <w:r w:rsidR="001864A4">
        <w:rPr>
          <w:rFonts w:cs="Times New Roman"/>
          <w:szCs w:val="24"/>
        </w:rPr>
        <w:t xml:space="preserve"> </w:t>
      </w:r>
      <w:r w:rsidR="001864A4" w:rsidRPr="00EC1E56">
        <w:rPr>
          <w:rFonts w:ascii="Consolas" w:hAnsi="Consolas" w:cs="Courier New"/>
          <w:szCs w:val="24"/>
        </w:rPr>
        <w:t>[</w:t>
      </w:r>
      <w:proofErr w:type="spellStart"/>
      <w:r w:rsidR="001864A4" w:rsidRPr="00EC1E56">
        <w:rPr>
          <w:rFonts w:ascii="Consolas" w:hAnsi="Consolas" w:cs="Courier New"/>
          <w:szCs w:val="24"/>
        </w:rPr>
        <w:t>Authorize</w:t>
      </w:r>
      <w:proofErr w:type="spellEnd"/>
      <w:r w:rsidR="001864A4" w:rsidRPr="00EC1E56">
        <w:rPr>
          <w:rFonts w:ascii="Consolas" w:hAnsi="Consolas" w:cs="Courier New"/>
          <w:szCs w:val="24"/>
        </w:rPr>
        <w:t>]</w:t>
      </w:r>
      <w:r w:rsidR="001864A4">
        <w:rPr>
          <w:rFonts w:cs="Times New Roman"/>
          <w:szCs w:val="24"/>
        </w:rPr>
        <w:t xml:space="preserve"> anotaciju, s obzirom da ista postoji i u .NET-u. Prilikom pokušaja neautoriziranog korisnika da dohvati podatke koji </w:t>
      </w:r>
      <w:r w:rsidR="00382EBD">
        <w:rPr>
          <w:rFonts w:cs="Times New Roman"/>
          <w:szCs w:val="24"/>
        </w:rPr>
        <w:t>zahtijevaju</w:t>
      </w:r>
      <w:r w:rsidR="001864A4">
        <w:rPr>
          <w:rFonts w:cs="Times New Roman"/>
          <w:szCs w:val="24"/>
        </w:rPr>
        <w:t xml:space="preserve"> autorizaciju, server vraća poruku pogreške.</w:t>
      </w:r>
    </w:p>
    <w:p w14:paraId="21C6D8F3" w14:textId="77777777" w:rsidR="007151B7" w:rsidRDefault="007151B7" w:rsidP="00382EBD">
      <w:pPr>
        <w:rPr>
          <w:rFonts w:cs="Times New Roman"/>
          <w:szCs w:val="24"/>
        </w:rPr>
      </w:pPr>
    </w:p>
    <w:p w14:paraId="2703CC5E" w14:textId="45B7D49A" w:rsidR="005B415A" w:rsidRDefault="005B415A" w:rsidP="00382EBD">
      <w:r>
        <w:rPr>
          <w:rFonts w:cs="Times New Roman"/>
          <w:noProof/>
          <w:szCs w:val="24"/>
        </w:rPr>
        <w:drawing>
          <wp:inline distT="0" distB="0" distL="0" distR="0" wp14:anchorId="5BE6E562" wp14:editId="457EC548">
            <wp:extent cx="5760720" cy="3295015"/>
            <wp:effectExtent l="0" t="0" r="0" b="635"/>
            <wp:docPr id="24" name="Slika 24"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lika 24" descr="Slika na kojoj se prikazuje tekst&#10;&#10;Opis je automatski generiran"/>
                    <pic:cNvPicPr/>
                  </pic:nvPicPr>
                  <pic:blipFill>
                    <a:blip r:embed="rId16">
                      <a:extLst>
                        <a:ext uri="{28A0092B-C50C-407E-A947-70E740481C1C}">
                          <a14:useLocalDpi xmlns:a14="http://schemas.microsoft.com/office/drawing/2010/main" val="0"/>
                        </a:ext>
                      </a:extLst>
                    </a:blip>
                    <a:stretch>
                      <a:fillRect/>
                    </a:stretch>
                  </pic:blipFill>
                  <pic:spPr>
                    <a:xfrm>
                      <a:off x="0" y="0"/>
                      <a:ext cx="5760720" cy="3295015"/>
                    </a:xfrm>
                    <a:prstGeom prst="rect">
                      <a:avLst/>
                    </a:prstGeom>
                  </pic:spPr>
                </pic:pic>
              </a:graphicData>
            </a:graphic>
          </wp:inline>
        </w:drawing>
      </w:r>
    </w:p>
    <w:p w14:paraId="5F9CD510" w14:textId="0EFCDC2D" w:rsidR="005B415A" w:rsidRDefault="005B415A" w:rsidP="00EC1E56">
      <w:pPr>
        <w:pStyle w:val="Opisslike"/>
        <w:jc w:val="center"/>
      </w:pPr>
      <w:bookmarkStart w:id="57" w:name="_Toc106268012"/>
      <w:r>
        <w:t xml:space="preserve">Slika </w:t>
      </w:r>
      <w:fldSimple w:instr=" SEQ Slika \* ARABIC ">
        <w:r w:rsidR="007B4719">
          <w:rPr>
            <w:noProof/>
          </w:rPr>
          <w:t>4</w:t>
        </w:r>
      </w:fldSimple>
      <w:r w:rsidR="00C3098C">
        <w:rPr>
          <w:noProof/>
        </w:rPr>
        <w:t>.</w:t>
      </w:r>
      <w:r>
        <w:t xml:space="preserve"> Pokušaj pristupa podacima kojima korisnik nema pristup. [Autorski rad]</w:t>
      </w:r>
      <w:bookmarkEnd w:id="57"/>
    </w:p>
    <w:p w14:paraId="41CCD470" w14:textId="77777777" w:rsidR="007151B7" w:rsidRPr="007151B7" w:rsidRDefault="007151B7" w:rsidP="007151B7"/>
    <w:p w14:paraId="68192956" w14:textId="77777777" w:rsidR="002F0BD8" w:rsidRDefault="001864A4" w:rsidP="00B01528">
      <w:pPr>
        <w:rPr>
          <w:rFonts w:cs="Times New Roman"/>
          <w:szCs w:val="24"/>
        </w:rPr>
      </w:pPr>
      <w:r>
        <w:rPr>
          <w:rFonts w:cs="Times New Roman"/>
          <w:szCs w:val="24"/>
        </w:rPr>
        <w:lastRenderedPageBreak/>
        <w:t xml:space="preserve">Zasad se autorizacija svodila na dodjeljivanje JWT-a </w:t>
      </w:r>
      <w:r w:rsidR="00382EBD">
        <w:rPr>
          <w:rFonts w:cs="Times New Roman"/>
          <w:szCs w:val="24"/>
        </w:rPr>
        <w:t>provjerenom</w:t>
      </w:r>
      <w:r>
        <w:rPr>
          <w:rFonts w:cs="Times New Roman"/>
          <w:szCs w:val="24"/>
        </w:rPr>
        <w:t xml:space="preserve"> korisniku, međutim to nije uvijek dovoljno. </w:t>
      </w:r>
      <w:r w:rsidR="000D5CEC">
        <w:rPr>
          <w:rFonts w:cs="Times New Roman"/>
          <w:szCs w:val="24"/>
        </w:rPr>
        <w:t xml:space="preserve">Na primjer, svaki ulogirani korisnik mora imati pristup popisu vlastitih posudbi knjiga, no svaki korisnik ne smije imati pristup popisu svih posudbi ili podatcima o drugim korisnicima. Stoga u </w:t>
      </w:r>
      <w:proofErr w:type="spellStart"/>
      <w:r w:rsidR="000D5CEC">
        <w:rPr>
          <w:rFonts w:cs="Times New Roman"/>
          <w:szCs w:val="24"/>
        </w:rPr>
        <w:t>GraphQL</w:t>
      </w:r>
      <w:proofErr w:type="spellEnd"/>
      <w:r w:rsidR="000D5CEC">
        <w:rPr>
          <w:rFonts w:cs="Times New Roman"/>
          <w:szCs w:val="24"/>
        </w:rPr>
        <w:t xml:space="preserve">-u postoje i uloge, koje su također podržane od strane Hot </w:t>
      </w:r>
      <w:proofErr w:type="spellStart"/>
      <w:r w:rsidR="000D5CEC">
        <w:rPr>
          <w:rFonts w:cs="Times New Roman"/>
          <w:szCs w:val="24"/>
        </w:rPr>
        <w:t>Chocolate</w:t>
      </w:r>
      <w:proofErr w:type="spellEnd"/>
      <w:r w:rsidR="000D5CEC">
        <w:rPr>
          <w:rFonts w:cs="Times New Roman"/>
          <w:szCs w:val="24"/>
        </w:rPr>
        <w:t>-a.</w:t>
      </w:r>
      <w:r w:rsidR="00C56BAB">
        <w:rPr>
          <w:rFonts w:cs="Times New Roman"/>
          <w:szCs w:val="24"/>
        </w:rPr>
        <w:t xml:space="preserve"> Dopuštanje pristupa određenom resursu od strane korisnika koji posjeduju određene uloge je iznimno jednostavno u Hot </w:t>
      </w:r>
      <w:proofErr w:type="spellStart"/>
      <w:r w:rsidR="00C56BAB">
        <w:rPr>
          <w:rFonts w:cs="Times New Roman"/>
          <w:szCs w:val="24"/>
        </w:rPr>
        <w:t>Chocolate</w:t>
      </w:r>
      <w:proofErr w:type="spellEnd"/>
      <w:r w:rsidR="00C56BAB">
        <w:rPr>
          <w:rFonts w:cs="Times New Roman"/>
          <w:szCs w:val="24"/>
        </w:rPr>
        <w:t xml:space="preserve">-u. Jednostavno se u </w:t>
      </w:r>
      <w:r w:rsidR="00C56BAB" w:rsidRPr="00EC1E56">
        <w:rPr>
          <w:rFonts w:ascii="Consolas" w:hAnsi="Consolas" w:cs="Times New Roman"/>
          <w:szCs w:val="24"/>
        </w:rPr>
        <w:t>[</w:t>
      </w:r>
      <w:proofErr w:type="spellStart"/>
      <w:r w:rsidR="00C56BAB" w:rsidRPr="00EC1E56">
        <w:rPr>
          <w:rFonts w:ascii="Consolas" w:hAnsi="Consolas" w:cs="Times New Roman"/>
          <w:szCs w:val="24"/>
        </w:rPr>
        <w:t>Authorize</w:t>
      </w:r>
      <w:proofErr w:type="spellEnd"/>
      <w:r w:rsidR="00C56BAB" w:rsidRPr="00EC1E56">
        <w:rPr>
          <w:rFonts w:ascii="Consolas" w:hAnsi="Consolas" w:cs="Times New Roman"/>
          <w:szCs w:val="24"/>
        </w:rPr>
        <w:t>]</w:t>
      </w:r>
      <w:r w:rsidR="00C56BAB">
        <w:rPr>
          <w:rFonts w:cs="Times New Roman"/>
          <w:szCs w:val="24"/>
        </w:rPr>
        <w:t xml:space="preserve"> anotaciji proslijede uloge koje joj mogu pristupiti. Kako bi se odredila uloga koju </w:t>
      </w:r>
      <w:r w:rsidR="00382EBD">
        <w:rPr>
          <w:rFonts w:cs="Times New Roman"/>
          <w:szCs w:val="24"/>
        </w:rPr>
        <w:t>provjereni</w:t>
      </w:r>
      <w:r w:rsidR="00C56BAB">
        <w:rPr>
          <w:rFonts w:cs="Times New Roman"/>
          <w:szCs w:val="24"/>
        </w:rPr>
        <w:t xml:space="preserve"> korisnik ima, potrebno je </w:t>
      </w:r>
      <w:r w:rsidR="002F0BD8">
        <w:rPr>
          <w:rFonts w:cs="Times New Roman"/>
          <w:szCs w:val="24"/>
        </w:rPr>
        <w:t xml:space="preserve">u tablicu </w:t>
      </w:r>
      <w:proofErr w:type="spellStart"/>
      <w:r w:rsidR="002F0BD8" w:rsidRPr="001F6251">
        <w:rPr>
          <w:rFonts w:cs="Times New Roman"/>
          <w:i/>
          <w:iCs/>
          <w:szCs w:val="24"/>
        </w:rPr>
        <w:t>Users</w:t>
      </w:r>
      <w:proofErr w:type="spellEnd"/>
      <w:r w:rsidR="002F0BD8">
        <w:rPr>
          <w:rFonts w:cs="Times New Roman"/>
          <w:szCs w:val="24"/>
        </w:rPr>
        <w:t xml:space="preserve"> u bazi podataka dodati polje </w:t>
      </w:r>
      <w:r w:rsidR="002F0BD8" w:rsidRPr="001F6251">
        <w:rPr>
          <w:rFonts w:cs="Times New Roman"/>
          <w:i/>
          <w:iCs/>
          <w:szCs w:val="24"/>
        </w:rPr>
        <w:t>Role</w:t>
      </w:r>
      <w:r w:rsidR="002F0BD8">
        <w:rPr>
          <w:rFonts w:cs="Times New Roman"/>
          <w:szCs w:val="24"/>
        </w:rPr>
        <w:t xml:space="preserve">. Prilikom </w:t>
      </w:r>
      <w:r w:rsidR="001F6251">
        <w:rPr>
          <w:rFonts w:cs="Times New Roman"/>
          <w:szCs w:val="24"/>
        </w:rPr>
        <w:t>prijave</w:t>
      </w:r>
      <w:r w:rsidR="002F0BD8">
        <w:rPr>
          <w:rFonts w:cs="Times New Roman"/>
          <w:szCs w:val="24"/>
        </w:rPr>
        <w:t xml:space="preserve"> korisnika ovo se polje dohvaća i prosljeđuje metodi za generiranje JWT-a, koja čita korisnikovu ulogu i zapisuje je u JWT. Prilikom pokušaja pristupanju ograničenom resursu ta uloga se uspoređuje s popisom uloga kojima je dopušteno pristupiti tom resursu, te se u korisniku dopušta pristup u slučaju da ima odgovarajuću ulogu.</w:t>
      </w:r>
      <w:r w:rsidR="00491E87">
        <w:rPr>
          <w:rFonts w:cs="Times New Roman"/>
          <w:szCs w:val="24"/>
        </w:rPr>
        <w:t xml:space="preserve"> Treba napomenuti da, ako je definirano više uloga koje mogu pristupiti resursu, korisnik mora </w:t>
      </w:r>
      <w:r w:rsidR="00026475">
        <w:rPr>
          <w:rFonts w:cs="Times New Roman"/>
          <w:szCs w:val="24"/>
        </w:rPr>
        <w:t>posjedovati samo jednu od njih kako bi pristupio resursu.</w:t>
      </w:r>
    </w:p>
    <w:p w14:paraId="1069F6B4" w14:textId="3B861600" w:rsidR="002F0BD8" w:rsidRDefault="002F0BD8" w:rsidP="00B01528">
      <w:pPr>
        <w:rPr>
          <w:rFonts w:cs="Times New Roman"/>
          <w:szCs w:val="24"/>
        </w:rPr>
      </w:pPr>
    </w:p>
    <w:p w14:paraId="5CE476BD" w14:textId="77777777" w:rsidR="005704F3" w:rsidRPr="003364BA" w:rsidRDefault="005704F3" w:rsidP="005704F3">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b/>
          <w:bCs/>
          <w:color w:val="000080"/>
          <w:sz w:val="20"/>
          <w:szCs w:val="20"/>
          <w:highlight w:val="white"/>
          <w:lang w:val="en-GB"/>
        </w:rPr>
        <w:t>[</w:t>
      </w:r>
      <w:proofErr w:type="gramStart"/>
      <w:r w:rsidRPr="003364BA">
        <w:rPr>
          <w:rFonts w:ascii="Consolas" w:hAnsi="Consolas" w:cs="Courier New"/>
          <w:color w:val="000000"/>
          <w:sz w:val="20"/>
          <w:szCs w:val="20"/>
          <w:highlight w:val="white"/>
          <w:lang w:val="en-GB"/>
        </w:rPr>
        <w:t>Authorize</w:t>
      </w:r>
      <w:r w:rsidRPr="003364BA">
        <w:rPr>
          <w:rFonts w:ascii="Consolas" w:hAnsi="Consolas" w:cs="Courier New"/>
          <w:b/>
          <w:bCs/>
          <w:color w:val="000080"/>
          <w:sz w:val="20"/>
          <w:szCs w:val="20"/>
          <w:highlight w:val="white"/>
          <w:lang w:val="en-GB"/>
        </w:rPr>
        <w:t>(</w:t>
      </w:r>
      <w:proofErr w:type="gramEnd"/>
      <w:r w:rsidRPr="003364BA">
        <w:rPr>
          <w:rFonts w:ascii="Consolas" w:hAnsi="Consolas" w:cs="Courier New"/>
          <w:color w:val="000000"/>
          <w:sz w:val="20"/>
          <w:szCs w:val="20"/>
          <w:highlight w:val="white"/>
          <w:lang w:val="en-GB"/>
        </w:rPr>
        <w:t xml:space="preserve">Roles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FF"/>
          <w:sz w:val="20"/>
          <w:szCs w:val="20"/>
          <w:highlight w:val="white"/>
          <w:lang w:val="en-GB"/>
        </w:rPr>
        <w:t>new</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r w:rsidRPr="003364BA">
        <w:rPr>
          <w:rFonts w:ascii="Consolas" w:hAnsi="Consolas" w:cs="Courier New"/>
          <w:color w:val="808080"/>
          <w:sz w:val="20"/>
          <w:szCs w:val="20"/>
          <w:highlight w:val="white"/>
          <w:lang w:val="en-GB"/>
        </w:rPr>
        <w:t>"admin"</w:t>
      </w: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p>
    <w:p w14:paraId="43AC0867" w14:textId="77777777" w:rsidR="005704F3" w:rsidRPr="003364BA" w:rsidRDefault="005704F3" w:rsidP="005704F3">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b/>
          <w:bCs/>
          <w:color w:val="000080"/>
          <w:sz w:val="20"/>
          <w:szCs w:val="20"/>
          <w:highlight w:val="white"/>
          <w:lang w:val="en-GB"/>
        </w:rPr>
        <w:t>[</w:t>
      </w:r>
      <w:proofErr w:type="spellStart"/>
      <w:proofErr w:type="gramStart"/>
      <w:r w:rsidRPr="003364BA">
        <w:rPr>
          <w:rFonts w:ascii="Consolas" w:hAnsi="Consolas" w:cs="Courier New"/>
          <w:color w:val="000000"/>
          <w:sz w:val="20"/>
          <w:szCs w:val="20"/>
          <w:highlight w:val="white"/>
          <w:lang w:val="en-GB"/>
        </w:rPr>
        <w:t>UsePaging</w:t>
      </w:r>
      <w:proofErr w:type="spellEnd"/>
      <w:r w:rsidRPr="003364BA">
        <w:rPr>
          <w:rFonts w:ascii="Consolas" w:hAnsi="Consolas" w:cs="Courier New"/>
          <w:b/>
          <w:bCs/>
          <w:color w:val="000080"/>
          <w:sz w:val="20"/>
          <w:szCs w:val="20"/>
          <w:highlight w:val="white"/>
          <w:lang w:val="en-GB"/>
        </w:rPr>
        <w:t>(</w:t>
      </w:r>
      <w:proofErr w:type="spellStart"/>
      <w:proofErr w:type="gramEnd"/>
      <w:r w:rsidRPr="003364BA">
        <w:rPr>
          <w:rFonts w:ascii="Consolas" w:hAnsi="Consolas" w:cs="Courier New"/>
          <w:color w:val="000000"/>
          <w:sz w:val="20"/>
          <w:szCs w:val="20"/>
          <w:highlight w:val="white"/>
          <w:lang w:val="en-GB"/>
        </w:rPr>
        <w:t>MaxPageSize</w:t>
      </w:r>
      <w:proofErr w:type="spellEnd"/>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r w:rsidRPr="003364BA">
        <w:rPr>
          <w:rFonts w:ascii="Consolas" w:hAnsi="Consolas" w:cs="Courier New"/>
          <w:color w:val="FF8000"/>
          <w:sz w:val="20"/>
          <w:szCs w:val="20"/>
          <w:highlight w:val="white"/>
          <w:lang w:val="en-GB"/>
        </w:rPr>
        <w:t>1001</w:t>
      </w:r>
      <w:r w:rsidRPr="003364BA">
        <w:rPr>
          <w:rFonts w:ascii="Consolas" w:hAnsi="Consolas" w:cs="Courier New"/>
          <w:b/>
          <w:bCs/>
          <w:color w:val="000080"/>
          <w:sz w:val="20"/>
          <w:szCs w:val="20"/>
          <w:highlight w:val="white"/>
          <w:lang w:val="en-GB"/>
        </w:rPr>
        <w:t>)]</w:t>
      </w:r>
    </w:p>
    <w:p w14:paraId="39CB25CB" w14:textId="77777777" w:rsidR="005704F3" w:rsidRPr="003364BA" w:rsidRDefault="005704F3" w:rsidP="005704F3">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b/>
          <w:bCs/>
          <w:color w:val="000080"/>
          <w:sz w:val="20"/>
          <w:szCs w:val="20"/>
          <w:highlight w:val="white"/>
          <w:lang w:val="en-GB"/>
        </w:rPr>
        <w:t>[</w:t>
      </w:r>
      <w:proofErr w:type="spellStart"/>
      <w:r w:rsidRPr="003364BA">
        <w:rPr>
          <w:rFonts w:ascii="Consolas" w:hAnsi="Consolas" w:cs="Courier New"/>
          <w:color w:val="000000"/>
          <w:sz w:val="20"/>
          <w:szCs w:val="20"/>
          <w:highlight w:val="white"/>
          <w:lang w:val="en-GB"/>
        </w:rPr>
        <w:t>UseProjection</w:t>
      </w:r>
      <w:proofErr w:type="spellEnd"/>
      <w:r w:rsidRPr="003364BA">
        <w:rPr>
          <w:rFonts w:ascii="Consolas" w:hAnsi="Consolas" w:cs="Courier New"/>
          <w:b/>
          <w:bCs/>
          <w:color w:val="000080"/>
          <w:sz w:val="20"/>
          <w:szCs w:val="20"/>
          <w:highlight w:val="white"/>
          <w:lang w:val="en-GB"/>
        </w:rPr>
        <w:t>]</w:t>
      </w:r>
    </w:p>
    <w:p w14:paraId="4175B66F" w14:textId="77777777" w:rsidR="005704F3" w:rsidRPr="003364BA" w:rsidRDefault="005704F3" w:rsidP="005704F3">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b/>
          <w:bCs/>
          <w:color w:val="000080"/>
          <w:sz w:val="20"/>
          <w:szCs w:val="20"/>
          <w:highlight w:val="white"/>
          <w:lang w:val="en-GB"/>
        </w:rPr>
        <w:t>[</w:t>
      </w:r>
      <w:proofErr w:type="spellStart"/>
      <w:r w:rsidRPr="003364BA">
        <w:rPr>
          <w:rFonts w:ascii="Consolas" w:hAnsi="Consolas" w:cs="Courier New"/>
          <w:color w:val="000000"/>
          <w:sz w:val="20"/>
          <w:szCs w:val="20"/>
          <w:highlight w:val="white"/>
          <w:lang w:val="en-GB"/>
        </w:rPr>
        <w:t>UseFiltering</w:t>
      </w:r>
      <w:proofErr w:type="spellEnd"/>
      <w:r w:rsidRPr="003364BA">
        <w:rPr>
          <w:rFonts w:ascii="Consolas" w:hAnsi="Consolas" w:cs="Courier New"/>
          <w:b/>
          <w:bCs/>
          <w:color w:val="000080"/>
          <w:sz w:val="20"/>
          <w:szCs w:val="20"/>
          <w:highlight w:val="white"/>
          <w:lang w:val="en-GB"/>
        </w:rPr>
        <w:t>]</w:t>
      </w:r>
    </w:p>
    <w:p w14:paraId="5BE4AA6C" w14:textId="77777777" w:rsidR="005704F3" w:rsidRPr="003364BA" w:rsidRDefault="005704F3" w:rsidP="005704F3">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b/>
          <w:bCs/>
          <w:color w:val="0000FF"/>
          <w:sz w:val="20"/>
          <w:szCs w:val="20"/>
          <w:highlight w:val="white"/>
          <w:lang w:val="en-GB"/>
        </w:rPr>
        <w:t>public</w:t>
      </w: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IQueryable</w:t>
      </w:r>
      <w:proofErr w:type="spellEnd"/>
      <w:r w:rsidRPr="003364BA">
        <w:rPr>
          <w:rFonts w:ascii="Consolas" w:hAnsi="Consolas" w:cs="Courier New"/>
          <w:b/>
          <w:bCs/>
          <w:color w:val="000080"/>
          <w:sz w:val="20"/>
          <w:szCs w:val="20"/>
          <w:highlight w:val="white"/>
          <w:lang w:val="en-GB"/>
        </w:rPr>
        <w:t>&lt;</w:t>
      </w:r>
      <w:r w:rsidRPr="003364BA">
        <w:rPr>
          <w:rFonts w:ascii="Consolas" w:hAnsi="Consolas" w:cs="Courier New"/>
          <w:color w:val="000000"/>
          <w:sz w:val="20"/>
          <w:szCs w:val="20"/>
          <w:highlight w:val="white"/>
          <w:lang w:val="en-GB"/>
        </w:rPr>
        <w:t>User</w:t>
      </w:r>
      <w:r w:rsidRPr="003364BA">
        <w:rPr>
          <w:rFonts w:ascii="Consolas" w:hAnsi="Consolas" w:cs="Courier New"/>
          <w:b/>
          <w:bCs/>
          <w:color w:val="000080"/>
          <w:sz w:val="20"/>
          <w:szCs w:val="20"/>
          <w:highlight w:val="white"/>
          <w:lang w:val="en-GB"/>
        </w:rPr>
        <w:t>&gt;?</w:t>
      </w: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GetUser</w:t>
      </w:r>
      <w:proofErr w:type="spellEnd"/>
      <w:r w:rsidRPr="003364BA">
        <w:rPr>
          <w:rFonts w:ascii="Consolas" w:hAnsi="Consolas" w:cs="Courier New"/>
          <w:b/>
          <w:bCs/>
          <w:color w:val="000080"/>
          <w:sz w:val="20"/>
          <w:szCs w:val="20"/>
          <w:highlight w:val="white"/>
          <w:lang w:val="en-GB"/>
        </w:rPr>
        <w:t>([</w:t>
      </w:r>
      <w:proofErr w:type="spellStart"/>
      <w:r w:rsidRPr="003364BA">
        <w:rPr>
          <w:rFonts w:ascii="Consolas" w:hAnsi="Consolas" w:cs="Courier New"/>
          <w:color w:val="000000"/>
          <w:sz w:val="20"/>
          <w:szCs w:val="20"/>
          <w:highlight w:val="white"/>
          <w:lang w:val="en-GB"/>
        </w:rPr>
        <w:t>ScopedService</w:t>
      </w:r>
      <w:proofErr w:type="spellEnd"/>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LibraryContext</w:t>
      </w:r>
      <w:proofErr w:type="spellEnd"/>
      <w:r w:rsidRPr="003364BA">
        <w:rPr>
          <w:rFonts w:ascii="Consolas" w:hAnsi="Consolas" w:cs="Courier New"/>
          <w:color w:val="000000"/>
          <w:sz w:val="20"/>
          <w:szCs w:val="20"/>
          <w:highlight w:val="white"/>
          <w:lang w:val="en-GB"/>
        </w:rPr>
        <w:t xml:space="preserve"> context</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p>
    <w:p w14:paraId="6E6AD2DD" w14:textId="77777777" w:rsidR="005704F3" w:rsidRPr="003364BA" w:rsidRDefault="005704F3" w:rsidP="005704F3">
      <w:pPr>
        <w:autoSpaceDE w:val="0"/>
        <w:autoSpaceDN w:val="0"/>
        <w:adjustRightInd w:val="0"/>
        <w:spacing w:after="0" w:line="240" w:lineRule="auto"/>
        <w:jc w:val="left"/>
        <w:rPr>
          <w:rFonts w:ascii="Consolas" w:hAnsi="Consolas" w:cs="Courier New"/>
          <w:color w:val="000000"/>
          <w:sz w:val="20"/>
          <w:szCs w:val="20"/>
          <w:highlight w:val="white"/>
          <w:lang w:val="en-GB"/>
        </w:rPr>
      </w:pPr>
    </w:p>
    <w:p w14:paraId="13285C21" w14:textId="77777777" w:rsidR="005704F3" w:rsidRPr="003364BA" w:rsidRDefault="005704F3" w:rsidP="005704F3">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ab/>
      </w:r>
      <w:r w:rsidRPr="003364BA">
        <w:rPr>
          <w:rFonts w:ascii="Consolas" w:hAnsi="Consolas" w:cs="Courier New"/>
          <w:color w:val="000000"/>
          <w:sz w:val="20"/>
          <w:szCs w:val="20"/>
          <w:highlight w:val="white"/>
          <w:lang w:val="en-GB"/>
        </w:rPr>
        <w:tab/>
      </w:r>
      <w:r w:rsidRPr="003364BA">
        <w:rPr>
          <w:rFonts w:ascii="Consolas" w:hAnsi="Consolas" w:cs="Courier New"/>
          <w:b/>
          <w:bCs/>
          <w:color w:val="0000FF"/>
          <w:sz w:val="20"/>
          <w:szCs w:val="20"/>
          <w:highlight w:val="white"/>
          <w:lang w:val="en-GB"/>
        </w:rPr>
        <w:t>return</w:t>
      </w:r>
      <w:r w:rsidRPr="003364BA">
        <w:rPr>
          <w:rFonts w:ascii="Consolas" w:hAnsi="Consolas" w:cs="Courier New"/>
          <w:color w:val="000000"/>
          <w:sz w:val="20"/>
          <w:szCs w:val="20"/>
          <w:highlight w:val="white"/>
          <w:lang w:val="en-GB"/>
        </w:rPr>
        <w:t xml:space="preserve"> </w:t>
      </w:r>
      <w:proofErr w:type="spellStart"/>
      <w:proofErr w:type="gramStart"/>
      <w:r w:rsidRPr="003364BA">
        <w:rPr>
          <w:rFonts w:ascii="Consolas" w:hAnsi="Consolas" w:cs="Courier New"/>
          <w:color w:val="000000"/>
          <w:sz w:val="20"/>
          <w:szCs w:val="20"/>
          <w:highlight w:val="white"/>
          <w:lang w:val="en-GB"/>
        </w:rPr>
        <w:t>context</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Users</w:t>
      </w:r>
      <w:proofErr w:type="spellEnd"/>
      <w:proofErr w:type="gramEnd"/>
      <w:r w:rsidRPr="003364BA">
        <w:rPr>
          <w:rFonts w:ascii="Consolas" w:hAnsi="Consolas" w:cs="Courier New"/>
          <w:b/>
          <w:bCs/>
          <w:color w:val="000080"/>
          <w:sz w:val="20"/>
          <w:szCs w:val="20"/>
          <w:highlight w:val="white"/>
          <w:lang w:val="en-GB"/>
        </w:rPr>
        <w:t>;</w:t>
      </w:r>
    </w:p>
    <w:p w14:paraId="0E630A93" w14:textId="77777777" w:rsidR="005704F3" w:rsidRPr="003364BA" w:rsidRDefault="005704F3" w:rsidP="005704F3">
      <w:pPr>
        <w:autoSpaceDE w:val="0"/>
        <w:autoSpaceDN w:val="0"/>
        <w:adjustRightInd w:val="0"/>
        <w:spacing w:after="0" w:line="240" w:lineRule="auto"/>
        <w:jc w:val="left"/>
        <w:rPr>
          <w:rFonts w:ascii="Consolas" w:hAnsi="Consolas" w:cs="Courier New"/>
          <w:color w:val="000000"/>
          <w:sz w:val="20"/>
          <w:szCs w:val="20"/>
          <w:highlight w:val="white"/>
          <w:lang w:val="en-GB"/>
        </w:rPr>
      </w:pPr>
    </w:p>
    <w:p w14:paraId="2206C449" w14:textId="08995FCE" w:rsidR="005704F3" w:rsidRDefault="005704F3" w:rsidP="005704F3">
      <w:pPr>
        <w:rPr>
          <w:rFonts w:cs="Times New Roman"/>
          <w:szCs w:val="24"/>
        </w:rPr>
      </w:pPr>
      <w:r w:rsidRPr="003364BA">
        <w:rPr>
          <w:rFonts w:ascii="Consolas" w:hAnsi="Consolas" w:cs="Courier New"/>
          <w:b/>
          <w:bCs/>
          <w:color w:val="000080"/>
          <w:sz w:val="20"/>
          <w:szCs w:val="20"/>
          <w:highlight w:val="white"/>
          <w:lang w:val="en-GB"/>
        </w:rPr>
        <w:t>}</w:t>
      </w:r>
    </w:p>
    <w:p w14:paraId="6A99F704" w14:textId="318BD0C4" w:rsidR="002F0BD8" w:rsidRDefault="002F0BD8" w:rsidP="002F0BD8">
      <w:pPr>
        <w:keepNext/>
        <w:jc w:val="center"/>
      </w:pPr>
    </w:p>
    <w:p w14:paraId="04E6ED34" w14:textId="76575A7D" w:rsidR="002F0BD8" w:rsidRDefault="00F327EA" w:rsidP="003364BA">
      <w:pPr>
        <w:pStyle w:val="Opisslike"/>
        <w:jc w:val="center"/>
      </w:pPr>
      <w:r w:rsidRPr="00F327EA">
        <w:rPr>
          <w:noProof/>
        </w:rPr>
        <w:t>I</w:t>
      </w:r>
      <w:bookmarkStart w:id="58" w:name="_Hlk106706252"/>
      <w:r w:rsidRPr="00F327EA">
        <w:rPr>
          <w:noProof/>
        </w:rPr>
        <w:t>sječak koda 1</w:t>
      </w:r>
      <w:r w:rsidR="000173EF">
        <w:rPr>
          <w:noProof/>
        </w:rPr>
        <w:t>9</w:t>
      </w:r>
      <w:r w:rsidR="005704F3">
        <w:rPr>
          <w:noProof/>
        </w:rPr>
        <w:t>.</w:t>
      </w:r>
      <w:r w:rsidR="002F0BD8">
        <w:t xml:space="preserve"> Primjer metode za dohvaćanje podataka o svim korisnicima koja je autorizirana samo za korisnika s ulogom administratora. [Autorski rad]</w:t>
      </w:r>
      <w:bookmarkEnd w:id="58"/>
    </w:p>
    <w:p w14:paraId="498CBA5D" w14:textId="36D65C00" w:rsidR="008F03E7" w:rsidRDefault="008F03E7" w:rsidP="008F03E7"/>
    <w:p w14:paraId="58943A26" w14:textId="0352005A" w:rsidR="008F03E7" w:rsidRDefault="00757F96" w:rsidP="008F03E7">
      <w:r>
        <w:t xml:space="preserve">U isječku koda </w:t>
      </w:r>
      <w:r w:rsidR="000173EF">
        <w:t>20</w:t>
      </w:r>
      <w:r w:rsidR="008F03E7">
        <w:t xml:space="preserve"> vidljiv je </w:t>
      </w:r>
      <w:proofErr w:type="spellStart"/>
      <w:r w:rsidR="008F03E7" w:rsidRPr="008F03E7">
        <w:rPr>
          <w:i/>
          <w:iCs/>
        </w:rPr>
        <w:t>resolver</w:t>
      </w:r>
      <w:proofErr w:type="spellEnd"/>
      <w:r w:rsidR="008F03E7">
        <w:t xml:space="preserve"> kojem mogu pristupiti samo autorizirani korisnici, ali koji ne provjerava ulogu korisnik</w:t>
      </w:r>
      <w:r w:rsidR="001F6251">
        <w:t>a</w:t>
      </w:r>
      <w:r w:rsidR="008F03E7">
        <w:t xml:space="preserve">. Ovo je napravljeno kako bi svaki korisnik mogao pristupiti svojim vlastitim podatcima. </w:t>
      </w:r>
      <w:r w:rsidR="00491E87">
        <w:t xml:space="preserve">S obzirom da </w:t>
      </w:r>
      <w:proofErr w:type="spellStart"/>
      <w:r w:rsidR="00491E87" w:rsidRPr="00491E87">
        <w:rPr>
          <w:i/>
          <w:iCs/>
        </w:rPr>
        <w:t>resolveri</w:t>
      </w:r>
      <w:proofErr w:type="spellEnd"/>
      <w:r w:rsidR="00491E87">
        <w:t xml:space="preserve"> dopuštaju da se u njima piše vlastita logika, također bi bilo moguće koristeći </w:t>
      </w:r>
      <w:proofErr w:type="spellStart"/>
      <w:r w:rsidR="00491E87">
        <w:t>autentikaciju</w:t>
      </w:r>
      <w:proofErr w:type="spellEnd"/>
      <w:r w:rsidR="00491E87">
        <w:t xml:space="preserve"> i </w:t>
      </w:r>
      <w:r w:rsidR="00FE4A0D">
        <w:t>sesiju</w:t>
      </w:r>
      <w:r w:rsidR="00491E87">
        <w:t xml:space="preserve"> unutar </w:t>
      </w:r>
      <w:proofErr w:type="spellStart"/>
      <w:r w:rsidR="00491E87" w:rsidRPr="00491E87">
        <w:rPr>
          <w:i/>
          <w:iCs/>
        </w:rPr>
        <w:t>resolvera</w:t>
      </w:r>
      <w:proofErr w:type="spellEnd"/>
      <w:r w:rsidR="00491E87">
        <w:t xml:space="preserve"> provjeriti jesu li podatci </w:t>
      </w:r>
      <w:r w:rsidR="001F6251">
        <w:t>provjerenog</w:t>
      </w:r>
      <w:r w:rsidR="00491E87">
        <w:t xml:space="preserve"> korisnika jednaki podatcima koji se pokušavaju dohvatiti, te spriječiti pristup podatcima ako nisu.</w:t>
      </w:r>
    </w:p>
    <w:p w14:paraId="5F096617" w14:textId="5BA34ED6" w:rsidR="00491E87" w:rsidRDefault="00491E87" w:rsidP="008F03E7"/>
    <w:p w14:paraId="290958F4" w14:textId="77777777" w:rsidR="000173EF" w:rsidRPr="003364BA" w:rsidRDefault="000173EF" w:rsidP="000173EF">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b/>
          <w:bCs/>
          <w:color w:val="0000FF"/>
          <w:sz w:val="20"/>
          <w:szCs w:val="20"/>
          <w:highlight w:val="white"/>
          <w:lang w:val="en-GB"/>
        </w:rPr>
        <w:lastRenderedPageBreak/>
        <w:t>public</w:t>
      </w: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IQueryable</w:t>
      </w:r>
      <w:proofErr w:type="spellEnd"/>
      <w:r w:rsidRPr="003364BA">
        <w:rPr>
          <w:rFonts w:ascii="Consolas" w:hAnsi="Consolas" w:cs="Courier New"/>
          <w:b/>
          <w:bCs/>
          <w:color w:val="000080"/>
          <w:sz w:val="20"/>
          <w:szCs w:val="20"/>
          <w:highlight w:val="white"/>
          <w:lang w:val="en-GB"/>
        </w:rPr>
        <w:t>&lt;</w:t>
      </w:r>
      <w:r w:rsidRPr="003364BA">
        <w:rPr>
          <w:rFonts w:ascii="Consolas" w:hAnsi="Consolas" w:cs="Courier New"/>
          <w:color w:val="000000"/>
          <w:sz w:val="20"/>
          <w:szCs w:val="20"/>
          <w:highlight w:val="white"/>
          <w:lang w:val="en-GB"/>
        </w:rPr>
        <w:t>Loan</w:t>
      </w:r>
      <w:r w:rsidRPr="003364BA">
        <w:rPr>
          <w:rFonts w:ascii="Consolas" w:hAnsi="Consolas" w:cs="Courier New"/>
          <w:b/>
          <w:bCs/>
          <w:color w:val="000080"/>
          <w:sz w:val="20"/>
          <w:szCs w:val="20"/>
          <w:highlight w:val="white"/>
          <w:lang w:val="en-GB"/>
        </w:rPr>
        <w:t>&gt;</w:t>
      </w: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GetLoan</w:t>
      </w:r>
      <w:proofErr w:type="spellEnd"/>
      <w:r w:rsidRPr="003364BA">
        <w:rPr>
          <w:rFonts w:ascii="Consolas" w:hAnsi="Consolas" w:cs="Courier New"/>
          <w:b/>
          <w:bCs/>
          <w:color w:val="000080"/>
          <w:sz w:val="20"/>
          <w:szCs w:val="20"/>
          <w:highlight w:val="white"/>
          <w:lang w:val="en-GB"/>
        </w:rPr>
        <w:t>([</w:t>
      </w:r>
      <w:proofErr w:type="spellStart"/>
      <w:r w:rsidRPr="003364BA">
        <w:rPr>
          <w:rFonts w:ascii="Consolas" w:hAnsi="Consolas" w:cs="Courier New"/>
          <w:color w:val="000000"/>
          <w:sz w:val="20"/>
          <w:szCs w:val="20"/>
          <w:highlight w:val="white"/>
          <w:lang w:val="en-GB"/>
        </w:rPr>
        <w:t>ScopedService</w:t>
      </w:r>
      <w:proofErr w:type="spellEnd"/>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LibraryContext</w:t>
      </w:r>
      <w:proofErr w:type="spellEnd"/>
      <w:r w:rsidRPr="003364BA">
        <w:rPr>
          <w:rFonts w:ascii="Consolas" w:hAnsi="Consolas" w:cs="Courier New"/>
          <w:color w:val="000000"/>
          <w:sz w:val="20"/>
          <w:szCs w:val="20"/>
          <w:highlight w:val="white"/>
          <w:lang w:val="en-GB"/>
        </w:rPr>
        <w:t xml:space="preserve"> context</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p>
    <w:p w14:paraId="66A65C8F" w14:textId="77777777" w:rsidR="000173EF" w:rsidRPr="003364BA" w:rsidRDefault="000173EF" w:rsidP="000173EF">
      <w:pPr>
        <w:autoSpaceDE w:val="0"/>
        <w:autoSpaceDN w:val="0"/>
        <w:adjustRightInd w:val="0"/>
        <w:spacing w:after="0" w:line="240" w:lineRule="auto"/>
        <w:jc w:val="left"/>
        <w:rPr>
          <w:rFonts w:ascii="Consolas" w:hAnsi="Consolas" w:cs="Courier New"/>
          <w:color w:val="000000"/>
          <w:sz w:val="20"/>
          <w:szCs w:val="20"/>
          <w:highlight w:val="white"/>
          <w:lang w:val="en-GB"/>
        </w:rPr>
      </w:pPr>
    </w:p>
    <w:p w14:paraId="1739C493" w14:textId="77777777" w:rsidR="000173EF" w:rsidRPr="003364BA" w:rsidRDefault="000173EF" w:rsidP="000173EF">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ab/>
      </w:r>
      <w:r w:rsidRPr="003364BA">
        <w:rPr>
          <w:rFonts w:ascii="Consolas" w:hAnsi="Consolas" w:cs="Courier New"/>
          <w:color w:val="8000FF"/>
          <w:sz w:val="20"/>
          <w:szCs w:val="20"/>
          <w:highlight w:val="white"/>
          <w:lang w:val="en-GB"/>
        </w:rPr>
        <w:t>var</w:t>
      </w: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user_id</w:t>
      </w:r>
      <w:proofErr w:type="spellEnd"/>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_</w:t>
      </w:r>
      <w:proofErr w:type="gramStart"/>
      <w:r w:rsidRPr="003364BA">
        <w:rPr>
          <w:rFonts w:ascii="Consolas" w:hAnsi="Consolas" w:cs="Courier New"/>
          <w:color w:val="000000"/>
          <w:sz w:val="20"/>
          <w:szCs w:val="20"/>
          <w:highlight w:val="white"/>
          <w:lang w:val="en-GB"/>
        </w:rPr>
        <w:t>session</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GetInt</w:t>
      </w:r>
      <w:proofErr w:type="gramEnd"/>
      <w:r w:rsidRPr="003364BA">
        <w:rPr>
          <w:rFonts w:ascii="Consolas" w:hAnsi="Consolas" w:cs="Courier New"/>
          <w:color w:val="000000"/>
          <w:sz w:val="20"/>
          <w:szCs w:val="20"/>
          <w:highlight w:val="white"/>
          <w:lang w:val="en-GB"/>
        </w:rPr>
        <w:t>32</w:t>
      </w:r>
      <w:r w:rsidRPr="003364BA">
        <w:rPr>
          <w:rFonts w:ascii="Consolas" w:hAnsi="Consolas" w:cs="Courier New"/>
          <w:b/>
          <w:bCs/>
          <w:color w:val="000080"/>
          <w:sz w:val="20"/>
          <w:szCs w:val="20"/>
          <w:highlight w:val="white"/>
          <w:lang w:val="en-GB"/>
        </w:rPr>
        <w:t>(</w:t>
      </w:r>
      <w:r w:rsidRPr="003364BA">
        <w:rPr>
          <w:rFonts w:ascii="Consolas" w:hAnsi="Consolas" w:cs="Courier New"/>
          <w:color w:val="808080"/>
          <w:sz w:val="20"/>
          <w:szCs w:val="20"/>
          <w:highlight w:val="white"/>
          <w:lang w:val="en-GB"/>
        </w:rPr>
        <w:t>"</w:t>
      </w:r>
      <w:proofErr w:type="spellStart"/>
      <w:r w:rsidRPr="003364BA">
        <w:rPr>
          <w:rFonts w:ascii="Consolas" w:hAnsi="Consolas" w:cs="Courier New"/>
          <w:color w:val="808080"/>
          <w:sz w:val="20"/>
          <w:szCs w:val="20"/>
          <w:highlight w:val="white"/>
          <w:lang w:val="en-GB"/>
        </w:rPr>
        <w:t>userid</w:t>
      </w:r>
      <w:proofErr w:type="spellEnd"/>
      <w:r w:rsidRPr="003364BA">
        <w:rPr>
          <w:rFonts w:ascii="Consolas" w:hAnsi="Consolas" w:cs="Courier New"/>
          <w:color w:val="808080"/>
          <w:sz w:val="20"/>
          <w:szCs w:val="20"/>
          <w:highlight w:val="white"/>
          <w:lang w:val="en-GB"/>
        </w:rPr>
        <w:t>"</w:t>
      </w:r>
      <w:r w:rsidRPr="003364BA">
        <w:rPr>
          <w:rFonts w:ascii="Consolas" w:hAnsi="Consolas" w:cs="Courier New"/>
          <w:b/>
          <w:bCs/>
          <w:color w:val="000080"/>
          <w:sz w:val="20"/>
          <w:szCs w:val="20"/>
          <w:highlight w:val="white"/>
          <w:lang w:val="en-GB"/>
        </w:rPr>
        <w:t>);</w:t>
      </w:r>
    </w:p>
    <w:p w14:paraId="1E370117" w14:textId="77777777" w:rsidR="000173EF" w:rsidRPr="003364BA" w:rsidRDefault="000173EF" w:rsidP="000173EF">
      <w:pPr>
        <w:autoSpaceDE w:val="0"/>
        <w:autoSpaceDN w:val="0"/>
        <w:adjustRightInd w:val="0"/>
        <w:spacing w:after="0" w:line="240" w:lineRule="auto"/>
        <w:jc w:val="left"/>
        <w:rPr>
          <w:rFonts w:ascii="Consolas" w:hAnsi="Consolas" w:cs="Courier New"/>
          <w:color w:val="000000"/>
          <w:sz w:val="20"/>
          <w:szCs w:val="20"/>
          <w:highlight w:val="white"/>
          <w:lang w:val="en-GB"/>
        </w:rPr>
      </w:pPr>
    </w:p>
    <w:p w14:paraId="3F317FFC" w14:textId="77777777" w:rsidR="000173EF" w:rsidRPr="003364BA" w:rsidRDefault="000173EF" w:rsidP="000173EF">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ab/>
      </w:r>
      <w:r w:rsidRPr="003364BA">
        <w:rPr>
          <w:rFonts w:ascii="Consolas" w:hAnsi="Consolas" w:cs="Courier New"/>
          <w:color w:val="8000FF"/>
          <w:sz w:val="20"/>
          <w:szCs w:val="20"/>
          <w:highlight w:val="white"/>
          <w:lang w:val="en-GB"/>
        </w:rPr>
        <w:t>var</w:t>
      </w:r>
      <w:r w:rsidRPr="003364BA">
        <w:rPr>
          <w:rFonts w:ascii="Consolas" w:hAnsi="Consolas" w:cs="Courier New"/>
          <w:color w:val="000000"/>
          <w:sz w:val="20"/>
          <w:szCs w:val="20"/>
          <w:highlight w:val="white"/>
          <w:lang w:val="en-GB"/>
        </w:rPr>
        <w:t xml:space="preserve"> data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proofErr w:type="spellStart"/>
      <w:proofErr w:type="gramStart"/>
      <w:r w:rsidRPr="003364BA">
        <w:rPr>
          <w:rFonts w:ascii="Consolas" w:hAnsi="Consolas" w:cs="Courier New"/>
          <w:color w:val="000000"/>
          <w:sz w:val="20"/>
          <w:szCs w:val="20"/>
          <w:highlight w:val="white"/>
          <w:lang w:val="en-GB"/>
        </w:rPr>
        <w:t>context</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Loans</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Where</w:t>
      </w:r>
      <w:proofErr w:type="spellEnd"/>
      <w:proofErr w:type="gramEnd"/>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e </w:t>
      </w:r>
      <w:r w:rsidRPr="003364BA">
        <w:rPr>
          <w:rFonts w:ascii="Consolas" w:hAnsi="Consolas" w:cs="Courier New"/>
          <w:b/>
          <w:bCs/>
          <w:color w:val="000080"/>
          <w:sz w:val="20"/>
          <w:szCs w:val="20"/>
          <w:highlight w:val="white"/>
          <w:lang w:val="en-GB"/>
        </w:rPr>
        <w:t>=&gt;</w:t>
      </w: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e</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User_id</w:t>
      </w:r>
      <w:proofErr w:type="spellEnd"/>
      <w:r w:rsidRPr="003364BA">
        <w:rPr>
          <w:rFonts w:ascii="Consolas" w:hAnsi="Consolas" w:cs="Courier New"/>
          <w:color w:val="000000"/>
          <w:sz w:val="20"/>
          <w:szCs w:val="20"/>
          <w:highlight w:val="white"/>
          <w:lang w:val="en-GB"/>
        </w:rPr>
        <w:t xml:space="preserve"> </w:t>
      </w:r>
      <w:r w:rsidRPr="003364BA">
        <w:rPr>
          <w:rFonts w:ascii="Consolas" w:hAnsi="Consolas" w:cs="Courier New"/>
          <w:b/>
          <w:bCs/>
          <w:color w:val="000080"/>
          <w:sz w:val="20"/>
          <w:szCs w:val="20"/>
          <w:highlight w:val="white"/>
          <w:lang w:val="en-GB"/>
        </w:rPr>
        <w:t>==</w:t>
      </w:r>
      <w:r w:rsidRPr="003364BA">
        <w:rPr>
          <w:rFonts w:ascii="Consolas" w:hAnsi="Consolas" w:cs="Courier New"/>
          <w:color w:val="000000"/>
          <w:sz w:val="20"/>
          <w:szCs w:val="20"/>
          <w:highlight w:val="white"/>
          <w:lang w:val="en-GB"/>
        </w:rPr>
        <w:t xml:space="preserve"> </w:t>
      </w:r>
      <w:proofErr w:type="spellStart"/>
      <w:r w:rsidRPr="003364BA">
        <w:rPr>
          <w:rFonts w:ascii="Consolas" w:hAnsi="Consolas" w:cs="Courier New"/>
          <w:color w:val="000000"/>
          <w:sz w:val="20"/>
          <w:szCs w:val="20"/>
          <w:highlight w:val="white"/>
          <w:lang w:val="en-GB"/>
        </w:rPr>
        <w:t>user_id</w:t>
      </w:r>
      <w:proofErr w:type="spellEnd"/>
      <w:r w:rsidRPr="003364BA">
        <w:rPr>
          <w:rFonts w:ascii="Consolas" w:hAnsi="Consolas" w:cs="Courier New"/>
          <w:b/>
          <w:bCs/>
          <w:color w:val="000080"/>
          <w:sz w:val="20"/>
          <w:szCs w:val="20"/>
          <w:highlight w:val="white"/>
          <w:lang w:val="en-GB"/>
        </w:rPr>
        <w:t>);</w:t>
      </w:r>
    </w:p>
    <w:p w14:paraId="6907BBF7" w14:textId="77777777" w:rsidR="000173EF" w:rsidRPr="003364BA" w:rsidRDefault="000173EF" w:rsidP="000173EF">
      <w:pPr>
        <w:autoSpaceDE w:val="0"/>
        <w:autoSpaceDN w:val="0"/>
        <w:adjustRightInd w:val="0"/>
        <w:spacing w:after="0" w:line="240" w:lineRule="auto"/>
        <w:jc w:val="left"/>
        <w:rPr>
          <w:rFonts w:ascii="Consolas" w:hAnsi="Consolas" w:cs="Courier New"/>
          <w:color w:val="000000"/>
          <w:sz w:val="20"/>
          <w:szCs w:val="20"/>
          <w:highlight w:val="white"/>
          <w:lang w:val="en-GB"/>
        </w:rPr>
      </w:pPr>
    </w:p>
    <w:p w14:paraId="68C2CF44" w14:textId="77777777" w:rsidR="000173EF" w:rsidRPr="003364BA" w:rsidRDefault="000173EF" w:rsidP="000173EF">
      <w:pPr>
        <w:autoSpaceDE w:val="0"/>
        <w:autoSpaceDN w:val="0"/>
        <w:adjustRightInd w:val="0"/>
        <w:spacing w:after="0" w:line="240" w:lineRule="auto"/>
        <w:jc w:val="left"/>
        <w:rPr>
          <w:rFonts w:ascii="Consolas" w:hAnsi="Consolas" w:cs="Courier New"/>
          <w:color w:val="000000"/>
          <w:sz w:val="20"/>
          <w:szCs w:val="20"/>
          <w:highlight w:val="white"/>
          <w:lang w:val="en-GB"/>
        </w:rPr>
      </w:pPr>
      <w:r w:rsidRPr="003364BA">
        <w:rPr>
          <w:rFonts w:ascii="Consolas" w:hAnsi="Consolas" w:cs="Courier New"/>
          <w:color w:val="000000"/>
          <w:sz w:val="20"/>
          <w:szCs w:val="20"/>
          <w:highlight w:val="white"/>
          <w:lang w:val="en-GB"/>
        </w:rPr>
        <w:tab/>
      </w:r>
      <w:r w:rsidRPr="003364BA">
        <w:rPr>
          <w:rFonts w:ascii="Consolas" w:hAnsi="Consolas" w:cs="Courier New"/>
          <w:b/>
          <w:bCs/>
          <w:color w:val="0000FF"/>
          <w:sz w:val="20"/>
          <w:szCs w:val="20"/>
          <w:highlight w:val="white"/>
          <w:lang w:val="en-GB"/>
        </w:rPr>
        <w:t>return</w:t>
      </w:r>
      <w:r w:rsidRPr="003364BA">
        <w:rPr>
          <w:rFonts w:ascii="Consolas" w:hAnsi="Consolas" w:cs="Courier New"/>
          <w:color w:val="000000"/>
          <w:sz w:val="20"/>
          <w:szCs w:val="20"/>
          <w:highlight w:val="white"/>
          <w:lang w:val="en-GB"/>
        </w:rPr>
        <w:t xml:space="preserve"> data</w:t>
      </w:r>
      <w:r w:rsidRPr="003364BA">
        <w:rPr>
          <w:rFonts w:ascii="Consolas" w:hAnsi="Consolas" w:cs="Courier New"/>
          <w:b/>
          <w:bCs/>
          <w:color w:val="000080"/>
          <w:sz w:val="20"/>
          <w:szCs w:val="20"/>
          <w:highlight w:val="white"/>
          <w:lang w:val="en-GB"/>
        </w:rPr>
        <w:t>;</w:t>
      </w:r>
    </w:p>
    <w:p w14:paraId="14964A0F" w14:textId="77777777" w:rsidR="000173EF" w:rsidRPr="003364BA" w:rsidRDefault="000173EF" w:rsidP="000173EF">
      <w:pPr>
        <w:autoSpaceDE w:val="0"/>
        <w:autoSpaceDN w:val="0"/>
        <w:adjustRightInd w:val="0"/>
        <w:spacing w:after="0" w:line="240" w:lineRule="auto"/>
        <w:jc w:val="left"/>
        <w:rPr>
          <w:rFonts w:ascii="Consolas" w:hAnsi="Consolas" w:cs="Courier New"/>
          <w:color w:val="000000"/>
          <w:sz w:val="20"/>
          <w:szCs w:val="20"/>
          <w:highlight w:val="white"/>
          <w:lang w:val="en-GB"/>
        </w:rPr>
      </w:pPr>
    </w:p>
    <w:p w14:paraId="0E4775D4" w14:textId="165E121C" w:rsidR="00491E87" w:rsidRDefault="000173EF" w:rsidP="002A03B0">
      <w:r w:rsidRPr="003364BA">
        <w:rPr>
          <w:rFonts w:ascii="Consolas" w:hAnsi="Consolas" w:cs="Courier New"/>
          <w:b/>
          <w:bCs/>
          <w:color w:val="000080"/>
          <w:sz w:val="20"/>
          <w:szCs w:val="20"/>
          <w:highlight w:val="white"/>
          <w:lang w:val="en-GB"/>
        </w:rPr>
        <w:t>}</w:t>
      </w:r>
    </w:p>
    <w:p w14:paraId="04C8D866" w14:textId="121AB9A4" w:rsidR="00491E87" w:rsidRPr="008F03E7" w:rsidRDefault="00F327EA" w:rsidP="003364BA">
      <w:pPr>
        <w:pStyle w:val="Opisslike"/>
        <w:jc w:val="center"/>
      </w:pPr>
      <w:bookmarkStart w:id="59" w:name="_Hlk105517922"/>
      <w:r w:rsidRPr="00F327EA">
        <w:rPr>
          <w:noProof/>
        </w:rPr>
        <w:t xml:space="preserve">Isječak koda </w:t>
      </w:r>
      <w:r w:rsidR="000173EF">
        <w:rPr>
          <w:noProof/>
        </w:rPr>
        <w:t>20</w:t>
      </w:r>
      <w:r w:rsidR="005704F3">
        <w:rPr>
          <w:noProof/>
        </w:rPr>
        <w:t>.</w:t>
      </w:r>
      <w:r w:rsidR="00491E87">
        <w:t xml:space="preserve"> Primjer </w:t>
      </w:r>
      <w:proofErr w:type="spellStart"/>
      <w:r w:rsidR="00491E87">
        <w:t>resolvera</w:t>
      </w:r>
      <w:proofErr w:type="spellEnd"/>
      <w:r w:rsidR="00491E87">
        <w:t xml:space="preserve"> </w:t>
      </w:r>
      <w:r w:rsidR="000173EF">
        <w:t>dohvaća podatke o korisnikovim posudbama</w:t>
      </w:r>
      <w:r w:rsidR="00491E87">
        <w:t>. [Autorski rad]</w:t>
      </w:r>
      <w:bookmarkEnd w:id="59"/>
    </w:p>
    <w:p w14:paraId="7C1B1EF0" w14:textId="2134E1E7" w:rsidR="00C56BAB" w:rsidRDefault="00C56BAB" w:rsidP="00B01528">
      <w:pPr>
        <w:rPr>
          <w:rFonts w:cs="Times New Roman"/>
          <w:szCs w:val="24"/>
        </w:rPr>
      </w:pPr>
    </w:p>
    <w:p w14:paraId="056C4F60" w14:textId="26509023" w:rsidR="000D3FB0" w:rsidRDefault="00491E87" w:rsidP="00ED4413">
      <w:pPr>
        <w:rPr>
          <w:rFonts w:cs="Times New Roman"/>
          <w:szCs w:val="24"/>
        </w:rPr>
      </w:pPr>
      <w:r>
        <w:rPr>
          <w:rFonts w:cs="Times New Roman"/>
          <w:szCs w:val="24"/>
        </w:rPr>
        <w:t xml:space="preserve">Osim uloga, u </w:t>
      </w:r>
      <w:r w:rsidR="00026475">
        <w:rPr>
          <w:rFonts w:cs="Times New Roman"/>
          <w:szCs w:val="24"/>
        </w:rPr>
        <w:t xml:space="preserve">Hot </w:t>
      </w:r>
      <w:proofErr w:type="spellStart"/>
      <w:r w:rsidR="00026475">
        <w:rPr>
          <w:rFonts w:cs="Times New Roman"/>
          <w:szCs w:val="24"/>
        </w:rPr>
        <w:t>Chocolate</w:t>
      </w:r>
      <w:proofErr w:type="spellEnd"/>
      <w:r w:rsidR="00026475">
        <w:rPr>
          <w:rFonts w:cs="Times New Roman"/>
          <w:szCs w:val="24"/>
        </w:rPr>
        <w:t xml:space="preserve"> omogućava i korištenje tzv. </w:t>
      </w:r>
      <w:proofErr w:type="spellStart"/>
      <w:r w:rsidR="00026475" w:rsidRPr="00026475">
        <w:rPr>
          <w:rFonts w:cs="Times New Roman"/>
          <w:i/>
          <w:iCs/>
          <w:szCs w:val="24"/>
        </w:rPr>
        <w:t>policies</w:t>
      </w:r>
      <w:proofErr w:type="spellEnd"/>
      <w:r w:rsidR="00026475">
        <w:rPr>
          <w:rFonts w:cs="Times New Roman"/>
          <w:i/>
          <w:iCs/>
          <w:szCs w:val="24"/>
        </w:rPr>
        <w:t xml:space="preserve"> </w:t>
      </w:r>
      <w:r w:rsidR="00026475">
        <w:rPr>
          <w:rFonts w:cs="Times New Roman"/>
          <w:szCs w:val="24"/>
        </w:rPr>
        <w:t xml:space="preserve">za autorizaciju korisnika.  </w:t>
      </w:r>
      <w:proofErr w:type="spellStart"/>
      <w:r w:rsidR="00026475" w:rsidRPr="00DA0E88">
        <w:rPr>
          <w:rFonts w:cs="Times New Roman"/>
          <w:i/>
          <w:iCs/>
          <w:szCs w:val="24"/>
        </w:rPr>
        <w:t>Policies</w:t>
      </w:r>
      <w:proofErr w:type="spellEnd"/>
      <w:r w:rsidR="00026475">
        <w:rPr>
          <w:rFonts w:cs="Times New Roman"/>
          <w:szCs w:val="24"/>
        </w:rPr>
        <w:t xml:space="preserve"> </w:t>
      </w:r>
      <w:r w:rsidR="00DA0E88">
        <w:rPr>
          <w:rFonts w:cs="Times New Roman"/>
          <w:szCs w:val="24"/>
        </w:rPr>
        <w:t xml:space="preserve">tj. preduvjeti za pristupanje resursu, </w:t>
      </w:r>
      <w:r w:rsidR="00026475">
        <w:rPr>
          <w:rFonts w:cs="Times New Roman"/>
          <w:szCs w:val="24"/>
        </w:rPr>
        <w:t xml:space="preserve">funkcioniraju </w:t>
      </w:r>
      <w:r w:rsidR="00A97703">
        <w:rPr>
          <w:rFonts w:cs="Times New Roman"/>
          <w:szCs w:val="24"/>
        </w:rPr>
        <w:t>na isti način kao i uloge, ali s jednom ključnom razlikom</w:t>
      </w:r>
      <w:r w:rsidR="00DA0E88">
        <w:rPr>
          <w:rFonts w:cs="Times New Roman"/>
          <w:szCs w:val="24"/>
        </w:rPr>
        <w:t>. P</w:t>
      </w:r>
      <w:r w:rsidR="00026475">
        <w:rPr>
          <w:rFonts w:cs="Times New Roman"/>
          <w:szCs w:val="24"/>
        </w:rPr>
        <w:t>otrebno ih je definirati, nakon čega se uspoređuju određeni korisnikovi podatci s preduvjetima potrebnim za pristup resursu. To na primjer može biti država porijekla korisnika, njegova dob</w:t>
      </w:r>
      <w:r w:rsidR="00DA0E88">
        <w:rPr>
          <w:rFonts w:cs="Times New Roman"/>
          <w:szCs w:val="24"/>
        </w:rPr>
        <w:t>, itd.</w:t>
      </w:r>
      <w:r w:rsidR="00122F9F">
        <w:rPr>
          <w:rFonts w:cs="Times New Roman"/>
          <w:szCs w:val="24"/>
        </w:rPr>
        <w:t xml:space="preserve"> Glavna razlika između uloga i preduvjeta pristupa resursu je to što korisnik mora ispuniti sve preduvjete kako bi mu bio dozvoljen pristup resursu, dok je dovoljno da ima samo jednu od navedenih uloga kako bi pristupio resursu.</w:t>
      </w:r>
    </w:p>
    <w:p w14:paraId="1989C67A" w14:textId="111C7147" w:rsidR="000D3FB0" w:rsidRPr="00EC1E56" w:rsidRDefault="000D3FB0" w:rsidP="00ED4413">
      <w:pPr>
        <w:rPr>
          <w:rFonts w:cs="Times New Roman"/>
          <w:i/>
          <w:iCs/>
          <w:szCs w:val="24"/>
        </w:rPr>
      </w:pPr>
      <w:r>
        <w:rPr>
          <w:rFonts w:cs="Times New Roman"/>
          <w:szCs w:val="24"/>
        </w:rPr>
        <w:t xml:space="preserve">Tijekom implementacije sigurnosnih značajki </w:t>
      </w:r>
      <w:proofErr w:type="spellStart"/>
      <w:r>
        <w:rPr>
          <w:rFonts w:cs="Times New Roman"/>
          <w:szCs w:val="24"/>
        </w:rPr>
        <w:t>GraphQL</w:t>
      </w:r>
      <w:proofErr w:type="spellEnd"/>
      <w:r>
        <w:rPr>
          <w:rFonts w:cs="Times New Roman"/>
          <w:szCs w:val="24"/>
        </w:rPr>
        <w:t xml:space="preserve">-a testirali smo aplikaciju na razne sigurnosne rizike te smo iste otklonili. Iz provedenog testiranja je vidljivo da </w:t>
      </w:r>
      <w:proofErr w:type="spellStart"/>
      <w:r>
        <w:rPr>
          <w:rFonts w:cs="Times New Roman"/>
          <w:szCs w:val="24"/>
        </w:rPr>
        <w:t>GraphQL</w:t>
      </w:r>
      <w:proofErr w:type="spellEnd"/>
      <w:r>
        <w:rPr>
          <w:rFonts w:cs="Times New Roman"/>
          <w:szCs w:val="24"/>
        </w:rPr>
        <w:t xml:space="preserve"> posjeduje sve potrebne alate i funkcionalnosti kako bi se osigurao od napada. Među njima </w:t>
      </w:r>
      <w:proofErr w:type="spellStart"/>
      <w:r>
        <w:rPr>
          <w:rFonts w:cs="Times New Roman"/>
          <w:szCs w:val="24"/>
        </w:rPr>
        <w:t>najvrijedniji</w:t>
      </w:r>
      <w:proofErr w:type="spellEnd"/>
      <w:r>
        <w:rPr>
          <w:rFonts w:cs="Times New Roman"/>
          <w:szCs w:val="24"/>
        </w:rPr>
        <w:t xml:space="preserve"> su </w:t>
      </w:r>
      <w:proofErr w:type="spellStart"/>
      <w:r>
        <w:rPr>
          <w:rFonts w:cs="Times New Roman"/>
          <w:szCs w:val="24"/>
        </w:rPr>
        <w:t>autentikacija</w:t>
      </w:r>
      <w:proofErr w:type="spellEnd"/>
      <w:r>
        <w:rPr>
          <w:rFonts w:cs="Times New Roman"/>
          <w:szCs w:val="24"/>
        </w:rPr>
        <w:t xml:space="preserve"> i autorizacija koje štite podatke aplikacije</w:t>
      </w:r>
      <w:r w:rsidR="00C00DBC">
        <w:rPr>
          <w:rFonts w:cs="Times New Roman"/>
          <w:szCs w:val="24"/>
        </w:rPr>
        <w:t xml:space="preserve">, dok su za zaštitu od DOS (eng. </w:t>
      </w:r>
      <w:proofErr w:type="spellStart"/>
      <w:r w:rsidR="00C00DBC" w:rsidRPr="00EC1E56">
        <w:rPr>
          <w:rFonts w:cs="Times New Roman"/>
          <w:i/>
          <w:iCs/>
          <w:szCs w:val="24"/>
        </w:rPr>
        <w:t>Denial</w:t>
      </w:r>
      <w:proofErr w:type="spellEnd"/>
      <w:r w:rsidR="00C00DBC" w:rsidRPr="00EC1E56">
        <w:rPr>
          <w:rFonts w:cs="Times New Roman"/>
          <w:i/>
          <w:iCs/>
          <w:szCs w:val="24"/>
        </w:rPr>
        <w:t xml:space="preserve"> </w:t>
      </w:r>
      <w:proofErr w:type="spellStart"/>
      <w:r w:rsidR="00C00DBC" w:rsidRPr="00EC1E56">
        <w:rPr>
          <w:rFonts w:cs="Times New Roman"/>
          <w:i/>
          <w:iCs/>
          <w:szCs w:val="24"/>
        </w:rPr>
        <w:t>Of</w:t>
      </w:r>
      <w:proofErr w:type="spellEnd"/>
      <w:r w:rsidR="00C00DBC" w:rsidRPr="00EC1E56">
        <w:rPr>
          <w:rFonts w:cs="Times New Roman"/>
          <w:i/>
          <w:iCs/>
          <w:szCs w:val="24"/>
        </w:rPr>
        <w:t xml:space="preserve"> Service</w:t>
      </w:r>
      <w:r w:rsidR="00C00DBC">
        <w:rPr>
          <w:rFonts w:cs="Times New Roman"/>
          <w:szCs w:val="24"/>
        </w:rPr>
        <w:t xml:space="preserve"> / uskraćivanje resursa) napada najefikasnije metode zaštite maksimalna dubina upita i maksimalna kompleksnost upita, dok se maksimalno vrijeme izvođenja upita koristi kao posljednja linija obrane.</w:t>
      </w:r>
    </w:p>
    <w:p w14:paraId="0121245D" w14:textId="31E971D2" w:rsidR="0068370E" w:rsidRDefault="007C3BCA" w:rsidP="002A03B0">
      <w:pPr>
        <w:spacing w:line="259" w:lineRule="auto"/>
        <w:jc w:val="left"/>
        <w:rPr>
          <w:rFonts w:cs="Times New Roman"/>
          <w:szCs w:val="24"/>
        </w:rPr>
      </w:pPr>
      <w:r>
        <w:rPr>
          <w:rFonts w:cs="Times New Roman"/>
          <w:szCs w:val="24"/>
        </w:rPr>
        <w:br w:type="page"/>
      </w:r>
    </w:p>
    <w:p w14:paraId="272B32D0" w14:textId="48EC6318" w:rsidR="0068370E" w:rsidRPr="00EC1E56" w:rsidRDefault="0068370E" w:rsidP="0068370E">
      <w:pPr>
        <w:pStyle w:val="Naslov1"/>
        <w:numPr>
          <w:ilvl w:val="0"/>
          <w:numId w:val="7"/>
        </w:numPr>
        <w:rPr>
          <w:b/>
          <w:bCs/>
        </w:rPr>
      </w:pPr>
      <w:bookmarkStart w:id="60" w:name="_Toc106723619"/>
      <w:r w:rsidRPr="00EC1E56">
        <w:rPr>
          <w:b/>
          <w:bCs/>
        </w:rPr>
        <w:lastRenderedPageBreak/>
        <w:t xml:space="preserve">Usporedba performansi </w:t>
      </w:r>
      <w:proofErr w:type="spellStart"/>
      <w:r w:rsidRPr="00EC1E56">
        <w:rPr>
          <w:b/>
          <w:bCs/>
        </w:rPr>
        <w:t>GraphQL</w:t>
      </w:r>
      <w:proofErr w:type="spellEnd"/>
      <w:r w:rsidRPr="00EC1E56">
        <w:rPr>
          <w:b/>
          <w:bCs/>
        </w:rPr>
        <w:t>-a i REST API-a</w:t>
      </w:r>
      <w:bookmarkEnd w:id="60"/>
    </w:p>
    <w:p w14:paraId="2FA27A31" w14:textId="073687EA" w:rsidR="0068370E" w:rsidRDefault="0068370E" w:rsidP="0068370E"/>
    <w:p w14:paraId="5C50B458" w14:textId="78B02567" w:rsidR="0000241C" w:rsidRDefault="009F7CA5" w:rsidP="0068370E">
      <w:r>
        <w:t xml:space="preserve">U ovom poglavlju usporediti će se brzina dohvaćanja i slanja podataka putem </w:t>
      </w:r>
      <w:proofErr w:type="spellStart"/>
      <w:r>
        <w:t>GraphQL</w:t>
      </w:r>
      <w:proofErr w:type="spellEnd"/>
      <w:r>
        <w:t>-a i REST-a. S obzirom da za svaku stranicu u E-</w:t>
      </w:r>
      <w:proofErr w:type="spellStart"/>
      <w:r>
        <w:t>Library</w:t>
      </w:r>
      <w:proofErr w:type="spellEnd"/>
      <w:r>
        <w:t xml:space="preserve"> aplikaciji postoji identična, s jedinom razlikom u tome koja se metoda dohvaćanja/slanja podataka koristi, testovi </w:t>
      </w:r>
      <w:r w:rsidR="001F6251">
        <w:t>su se</w:t>
      </w:r>
      <w:r>
        <w:t xml:space="preserve"> vrši</w:t>
      </w:r>
      <w:r w:rsidR="001F6251">
        <w:t>li</w:t>
      </w:r>
      <w:r>
        <w:t xml:space="preserve"> na E-</w:t>
      </w:r>
      <w:proofErr w:type="spellStart"/>
      <w:r>
        <w:t>Library</w:t>
      </w:r>
      <w:proofErr w:type="spellEnd"/>
      <w:r>
        <w:t xml:space="preserve"> aplikaciji. Uspoređiva</w:t>
      </w:r>
      <w:r w:rsidR="001F6251">
        <w:t>lo</w:t>
      </w:r>
      <w:r>
        <w:t xml:space="preserve"> se dohvaćanje istih podataka </w:t>
      </w:r>
      <w:proofErr w:type="spellStart"/>
      <w:r>
        <w:t>GraphQL</w:t>
      </w:r>
      <w:proofErr w:type="spellEnd"/>
      <w:r>
        <w:t>-om i REST-om.</w:t>
      </w:r>
      <w:r w:rsidR="00251EA8">
        <w:t xml:space="preserve"> U svim pozivima na kojima se izvodilo mjerenje korišten je </w:t>
      </w:r>
      <w:proofErr w:type="spellStart"/>
      <w:r w:rsidR="00251EA8">
        <w:t>Entity</w:t>
      </w:r>
      <w:proofErr w:type="spellEnd"/>
      <w:r w:rsidR="00251EA8">
        <w:t xml:space="preserve"> Framework kao konekcija na bazu.</w:t>
      </w:r>
      <w:r>
        <w:t xml:space="preserve"> Mjerenje</w:t>
      </w:r>
      <w:r w:rsidR="001F6251">
        <w:t xml:space="preserve"> </w:t>
      </w:r>
      <w:r>
        <w:t>se odvija</w:t>
      </w:r>
      <w:r w:rsidR="001F6251">
        <w:t xml:space="preserve">lo </w:t>
      </w:r>
      <w:r>
        <w:t xml:space="preserve">na dva načina: u kodu i u </w:t>
      </w:r>
      <w:r w:rsidR="00420FDA">
        <w:t xml:space="preserve">Chrome </w:t>
      </w:r>
      <w:proofErr w:type="spellStart"/>
      <w:r w:rsidR="00420FDA">
        <w:t>DevTools</w:t>
      </w:r>
      <w:proofErr w:type="spellEnd"/>
      <w:r w:rsidR="00420FDA">
        <w:t xml:space="preserve"> alatu.</w:t>
      </w:r>
    </w:p>
    <w:p w14:paraId="5208D4E1" w14:textId="462E0935" w:rsidR="0068370E" w:rsidRDefault="00420FDA" w:rsidP="0068370E">
      <w:pPr>
        <w:rPr>
          <w:rFonts w:cs="Times New Roman"/>
          <w:szCs w:val="24"/>
        </w:rPr>
      </w:pPr>
      <w:r>
        <w:t xml:space="preserve">U kodu se za mjerenje koristi </w:t>
      </w:r>
      <w:proofErr w:type="spellStart"/>
      <w:r w:rsidR="00ED4D3F" w:rsidRPr="00EC1E56">
        <w:rPr>
          <w:rFonts w:ascii="Consolas" w:hAnsi="Consolas" w:cs="Courier New"/>
          <w:szCs w:val="24"/>
        </w:rPr>
        <w:t>performance.now</w:t>
      </w:r>
      <w:proofErr w:type="spellEnd"/>
      <w:r w:rsidR="00ED4D3F" w:rsidRPr="00EC1E56">
        <w:rPr>
          <w:rFonts w:ascii="Consolas" w:hAnsi="Consolas" w:cs="Courier New"/>
          <w:szCs w:val="24"/>
        </w:rPr>
        <w:t>()</w:t>
      </w:r>
      <w:r w:rsidR="00ED4D3F">
        <w:rPr>
          <w:rFonts w:cs="Times New Roman"/>
          <w:szCs w:val="24"/>
        </w:rPr>
        <w:t xml:space="preserve"> metoda iz </w:t>
      </w:r>
      <w:proofErr w:type="spellStart"/>
      <w:r w:rsidR="00ED4D3F" w:rsidRPr="00ED4D3F">
        <w:rPr>
          <w:rFonts w:cs="Times New Roman"/>
          <w:i/>
          <w:iCs/>
          <w:szCs w:val="24"/>
        </w:rPr>
        <w:t>Performa</w:t>
      </w:r>
      <w:r w:rsidR="001F6251">
        <w:rPr>
          <w:rFonts w:cs="Times New Roman"/>
          <w:i/>
          <w:iCs/>
          <w:szCs w:val="24"/>
        </w:rPr>
        <w:t>n</w:t>
      </w:r>
      <w:r w:rsidR="00ED4D3F" w:rsidRPr="00ED4D3F">
        <w:rPr>
          <w:rFonts w:cs="Times New Roman"/>
          <w:i/>
          <w:iCs/>
          <w:szCs w:val="24"/>
        </w:rPr>
        <w:t>ce</w:t>
      </w:r>
      <w:proofErr w:type="spellEnd"/>
      <w:r w:rsidR="00ED4D3F">
        <w:rPr>
          <w:rFonts w:cs="Times New Roman"/>
          <w:szCs w:val="24"/>
        </w:rPr>
        <w:t xml:space="preserve"> API-a. Pozivanjem ove metode direktno prije i nakon pozivanja </w:t>
      </w:r>
      <w:proofErr w:type="spellStart"/>
      <w:r w:rsidR="00ED4D3F" w:rsidRPr="00EC1E56">
        <w:rPr>
          <w:rFonts w:ascii="Consolas" w:hAnsi="Consolas" w:cs="Times New Roman"/>
          <w:szCs w:val="24"/>
        </w:rPr>
        <w:t>f</w:t>
      </w:r>
      <w:r w:rsidR="00ED4D3F" w:rsidRPr="00EC1E56">
        <w:rPr>
          <w:rFonts w:ascii="Consolas" w:hAnsi="Consolas" w:cs="Courier New"/>
          <w:szCs w:val="24"/>
        </w:rPr>
        <w:t>etch</w:t>
      </w:r>
      <w:proofErr w:type="spellEnd"/>
      <w:r w:rsidR="00ED4D3F" w:rsidRPr="00EC1E56">
        <w:rPr>
          <w:rFonts w:ascii="Consolas" w:hAnsi="Consolas" w:cs="Courier New"/>
          <w:szCs w:val="24"/>
        </w:rPr>
        <w:t>()</w:t>
      </w:r>
      <w:r w:rsidR="00ED4D3F">
        <w:rPr>
          <w:rFonts w:cs="Times New Roman"/>
          <w:szCs w:val="24"/>
        </w:rPr>
        <w:t xml:space="preserve"> metode u pomoćnim funkcijama dobiti </w:t>
      </w:r>
      <w:r w:rsidR="001F6251">
        <w:rPr>
          <w:rFonts w:cs="Times New Roman"/>
          <w:szCs w:val="24"/>
        </w:rPr>
        <w:t>će se</w:t>
      </w:r>
      <w:r w:rsidR="00ED4D3F">
        <w:rPr>
          <w:rFonts w:cs="Times New Roman"/>
          <w:szCs w:val="24"/>
        </w:rPr>
        <w:t xml:space="preserve"> vrijeme trajanja poziva u milisekundama. Potrebno je naglasiti kako je preciznost </w:t>
      </w:r>
      <w:proofErr w:type="spellStart"/>
      <w:r w:rsidR="00ED4D3F" w:rsidRPr="00EC1E56">
        <w:rPr>
          <w:rFonts w:ascii="Consolas" w:hAnsi="Consolas" w:cs="Times New Roman"/>
          <w:szCs w:val="24"/>
        </w:rPr>
        <w:t>performance.now</w:t>
      </w:r>
      <w:proofErr w:type="spellEnd"/>
      <w:r w:rsidR="00ED4D3F" w:rsidRPr="00EC1E56">
        <w:rPr>
          <w:rFonts w:ascii="Consolas" w:hAnsi="Consolas" w:cs="Times New Roman"/>
          <w:szCs w:val="24"/>
        </w:rPr>
        <w:t>()</w:t>
      </w:r>
      <w:r w:rsidR="000C5AD2">
        <w:rPr>
          <w:rFonts w:cs="Times New Roman"/>
          <w:szCs w:val="24"/>
        </w:rPr>
        <w:t xml:space="preserve"> funkcije smanjena u nekim web preglednicima kako bi se izbjegle određene vrste napada.[19]</w:t>
      </w:r>
      <w:r w:rsidR="00ED4D3F">
        <w:rPr>
          <w:rFonts w:cs="Times New Roman"/>
          <w:szCs w:val="24"/>
        </w:rPr>
        <w:t xml:space="preserve"> </w:t>
      </w:r>
    </w:p>
    <w:p w14:paraId="3200F8C8" w14:textId="2AAAD786" w:rsidR="0000241C" w:rsidRDefault="0000241C" w:rsidP="0068370E">
      <w:pPr>
        <w:rPr>
          <w:rFonts w:cs="Times New Roman"/>
          <w:szCs w:val="24"/>
        </w:rPr>
      </w:pPr>
      <w:r>
        <w:rPr>
          <w:rFonts w:cs="Times New Roman"/>
          <w:szCs w:val="24"/>
        </w:rPr>
        <w:t xml:space="preserve">Osim </w:t>
      </w:r>
      <w:proofErr w:type="spellStart"/>
      <w:r>
        <w:rPr>
          <w:rFonts w:cs="Times New Roman"/>
          <w:szCs w:val="24"/>
        </w:rPr>
        <w:t>Performance</w:t>
      </w:r>
      <w:proofErr w:type="spellEnd"/>
      <w:r>
        <w:rPr>
          <w:rFonts w:cs="Times New Roman"/>
          <w:szCs w:val="24"/>
        </w:rPr>
        <w:t xml:space="preserve"> API-a koristi se i kartica s podatcima o mreži u Chrome </w:t>
      </w:r>
      <w:proofErr w:type="spellStart"/>
      <w:r>
        <w:rPr>
          <w:rFonts w:cs="Times New Roman"/>
          <w:szCs w:val="24"/>
        </w:rPr>
        <w:t>DevTools</w:t>
      </w:r>
      <w:proofErr w:type="spellEnd"/>
      <w:r>
        <w:rPr>
          <w:rFonts w:cs="Times New Roman"/>
          <w:szCs w:val="24"/>
        </w:rPr>
        <w:t xml:space="preserve"> alatu. Ova kartica zapisuje svaki poziv napravljen preko mreže, te sadrži mnoštvo podataka o njemu, kao na primjer brzinu izvršavanja poziva i količinu podataka koji su preneseni.</w:t>
      </w:r>
    </w:p>
    <w:p w14:paraId="771B0612" w14:textId="15B52C28" w:rsidR="00A8707E" w:rsidRDefault="00A8707E" w:rsidP="0068370E">
      <w:pPr>
        <w:rPr>
          <w:rFonts w:cs="Times New Roman"/>
          <w:szCs w:val="24"/>
        </w:rPr>
      </w:pPr>
      <w:r>
        <w:rPr>
          <w:rFonts w:cs="Times New Roman"/>
          <w:szCs w:val="24"/>
        </w:rPr>
        <w:t>Mjerile su se performanse API poziva za dohvaćanje prvih tisuću knjiga iz baze podataka, poziva za dohvaćanje svih knjiga koje je korisnik posudio, te poziva za spremanje podataka već postojeće knjige.</w:t>
      </w:r>
    </w:p>
    <w:p w14:paraId="5BAE4F0C" w14:textId="77777777" w:rsidR="00BF519D" w:rsidRDefault="00BF519D" w:rsidP="0068370E">
      <w:pPr>
        <w:rPr>
          <w:rFonts w:cs="Times New Roman"/>
          <w:szCs w:val="24"/>
        </w:rPr>
      </w:pPr>
    </w:p>
    <w:p w14:paraId="75F799DA" w14:textId="6002D64C" w:rsidR="00A8707E" w:rsidRDefault="00A8707E" w:rsidP="00A8707E">
      <w:pPr>
        <w:pStyle w:val="Podnaslov"/>
        <w:numPr>
          <w:ilvl w:val="1"/>
          <w:numId w:val="7"/>
        </w:numPr>
      </w:pPr>
      <w:bookmarkStart w:id="61" w:name="_Toc106723620"/>
      <w:r>
        <w:t>Rezultati mjerenja</w:t>
      </w:r>
      <w:bookmarkEnd w:id="61"/>
    </w:p>
    <w:p w14:paraId="102E0A6A" w14:textId="491B542E" w:rsidR="00A8707E" w:rsidRDefault="00A8707E" w:rsidP="0068370E">
      <w:pPr>
        <w:rPr>
          <w:rFonts w:cs="Times New Roman"/>
          <w:szCs w:val="24"/>
        </w:rPr>
      </w:pPr>
    </w:p>
    <w:p w14:paraId="6C26DC9F" w14:textId="1CC52491" w:rsidR="007151B7" w:rsidRDefault="00BF519D" w:rsidP="00606B7C">
      <w:pPr>
        <w:jc w:val="left"/>
        <w:rPr>
          <w:rFonts w:cs="Times New Roman"/>
          <w:szCs w:val="24"/>
        </w:rPr>
      </w:pPr>
      <w:r>
        <w:rPr>
          <w:rFonts w:cs="Times New Roman"/>
          <w:szCs w:val="24"/>
        </w:rPr>
        <w:t xml:space="preserve">Prvo provedeno mjerenje se vršilo na API pozivu koji dohvaća podatke o 1000 knjiga iz baze. Rezultati mjerenja </w:t>
      </w:r>
      <w:proofErr w:type="spellStart"/>
      <w:r>
        <w:rPr>
          <w:rFonts w:cs="Times New Roman"/>
          <w:szCs w:val="24"/>
        </w:rPr>
        <w:t>Performance</w:t>
      </w:r>
      <w:proofErr w:type="spellEnd"/>
      <w:r>
        <w:rPr>
          <w:rFonts w:cs="Times New Roman"/>
          <w:szCs w:val="24"/>
        </w:rPr>
        <w:t xml:space="preserve"> API-em i Chrome </w:t>
      </w:r>
      <w:proofErr w:type="spellStart"/>
      <w:r>
        <w:rPr>
          <w:rFonts w:cs="Times New Roman"/>
          <w:szCs w:val="24"/>
        </w:rPr>
        <w:t>DevTools</w:t>
      </w:r>
      <w:proofErr w:type="spellEnd"/>
      <w:r>
        <w:rPr>
          <w:rFonts w:cs="Times New Roman"/>
          <w:szCs w:val="24"/>
        </w:rPr>
        <w:t xml:space="preserve"> alatom mogu se vidjeti na </w:t>
      </w:r>
      <w:r w:rsidR="00E8145B">
        <w:rPr>
          <w:rFonts w:cs="Times New Roman"/>
          <w:szCs w:val="24"/>
        </w:rPr>
        <w:t xml:space="preserve">slikama </w:t>
      </w:r>
      <w:r w:rsidR="00906402">
        <w:rPr>
          <w:rFonts w:cs="Times New Roman"/>
          <w:szCs w:val="24"/>
        </w:rPr>
        <w:t xml:space="preserve">5 </w:t>
      </w:r>
      <w:r w:rsidR="00E8145B">
        <w:rPr>
          <w:rFonts w:cs="Times New Roman"/>
          <w:szCs w:val="24"/>
        </w:rPr>
        <w:t xml:space="preserve">i </w:t>
      </w:r>
      <w:r w:rsidR="00906402">
        <w:rPr>
          <w:rFonts w:cs="Times New Roman"/>
          <w:szCs w:val="24"/>
        </w:rPr>
        <w:t>6</w:t>
      </w:r>
      <w:r>
        <w:rPr>
          <w:rFonts w:cs="Times New Roman"/>
          <w:szCs w:val="24"/>
        </w:rPr>
        <w:t xml:space="preserve">. </w:t>
      </w:r>
      <w:r w:rsidR="00885524">
        <w:rPr>
          <w:rFonts w:cs="Times New Roman"/>
          <w:szCs w:val="24"/>
        </w:rPr>
        <w:t xml:space="preserve">Iz grafova je jasno vidljivo da REST brže dohvaća podatke od </w:t>
      </w:r>
      <w:proofErr w:type="spellStart"/>
      <w:r w:rsidR="00885524">
        <w:rPr>
          <w:rFonts w:cs="Times New Roman"/>
          <w:szCs w:val="24"/>
        </w:rPr>
        <w:t>GraphQL</w:t>
      </w:r>
      <w:proofErr w:type="spellEnd"/>
      <w:r w:rsidR="00885524">
        <w:rPr>
          <w:rFonts w:cs="Times New Roman"/>
          <w:szCs w:val="24"/>
        </w:rPr>
        <w:t xml:space="preserve">-a. Bitno je istaknuti da je prvo dohvaćanje podataka u </w:t>
      </w:r>
      <w:proofErr w:type="spellStart"/>
      <w:r w:rsidR="00885524">
        <w:rPr>
          <w:rFonts w:cs="Times New Roman"/>
          <w:szCs w:val="24"/>
        </w:rPr>
        <w:t>GraphQL</w:t>
      </w:r>
      <w:proofErr w:type="spellEnd"/>
      <w:r w:rsidR="00885524">
        <w:rPr>
          <w:rFonts w:cs="Times New Roman"/>
          <w:szCs w:val="24"/>
        </w:rPr>
        <w:t xml:space="preserve">-u uvijek znatno sporije od uzastopnih poziva. Međutim, ovaj problem je moguće zaobići pozivanjem direktive </w:t>
      </w:r>
      <w:r w:rsidR="00885524" w:rsidRPr="00EC1E56">
        <w:rPr>
          <w:rFonts w:ascii="Consolas" w:hAnsi="Consolas" w:cs="Courier New"/>
          <w:szCs w:val="24"/>
        </w:rPr>
        <w:t>.</w:t>
      </w:r>
      <w:proofErr w:type="spellStart"/>
      <w:r w:rsidR="00885524" w:rsidRPr="00EC1E56">
        <w:rPr>
          <w:rFonts w:ascii="Consolas" w:hAnsi="Consolas" w:cs="Courier New"/>
          <w:szCs w:val="24"/>
        </w:rPr>
        <w:t>InitializeOnStartup</w:t>
      </w:r>
      <w:proofErr w:type="spellEnd"/>
      <w:r w:rsidR="00885524" w:rsidRPr="00EC1E56">
        <w:rPr>
          <w:rFonts w:ascii="Consolas" w:hAnsi="Consolas" w:cs="Courier New"/>
          <w:szCs w:val="24"/>
        </w:rPr>
        <w:t>()</w:t>
      </w:r>
      <w:r w:rsidR="00885524">
        <w:rPr>
          <w:rFonts w:cs="Times New Roman"/>
          <w:szCs w:val="24"/>
        </w:rPr>
        <w:t xml:space="preserve"> pri registraciji </w:t>
      </w:r>
      <w:proofErr w:type="spellStart"/>
      <w:r w:rsidR="00885524">
        <w:rPr>
          <w:rFonts w:cs="Times New Roman"/>
          <w:szCs w:val="24"/>
        </w:rPr>
        <w:t>GraphQL</w:t>
      </w:r>
      <w:proofErr w:type="spellEnd"/>
      <w:r w:rsidR="00885524">
        <w:rPr>
          <w:rFonts w:cs="Times New Roman"/>
          <w:szCs w:val="24"/>
        </w:rPr>
        <w:t xml:space="preserve"> sheme. Ova direktiva stvara shemu i šalje testni zahtjev na </w:t>
      </w:r>
      <w:proofErr w:type="spellStart"/>
      <w:r w:rsidR="00885524">
        <w:rPr>
          <w:rFonts w:cs="Times New Roman"/>
          <w:szCs w:val="24"/>
        </w:rPr>
        <w:t>GraphQL</w:t>
      </w:r>
      <w:proofErr w:type="spellEnd"/>
      <w:r w:rsidR="00885524">
        <w:rPr>
          <w:rFonts w:cs="Times New Roman"/>
          <w:szCs w:val="24"/>
        </w:rPr>
        <w:t xml:space="preserve"> server</w:t>
      </w:r>
      <w:r w:rsidR="002C20F7">
        <w:rPr>
          <w:rFonts w:cs="Times New Roman"/>
          <w:szCs w:val="24"/>
        </w:rPr>
        <w:t>, što pomaže performansama.[21]</w:t>
      </w:r>
      <w:r w:rsidR="00606B7C">
        <w:rPr>
          <w:rFonts w:cs="Times New Roman"/>
          <w:szCs w:val="24"/>
        </w:rPr>
        <w:t xml:space="preserve"> </w:t>
      </w:r>
      <w:r w:rsidR="00520247">
        <w:rPr>
          <w:rFonts w:cs="Times New Roman"/>
          <w:szCs w:val="24"/>
        </w:rPr>
        <w:t>Unatoč</w:t>
      </w:r>
      <w:r w:rsidR="00606B7C">
        <w:rPr>
          <w:rFonts w:cs="Times New Roman"/>
          <w:szCs w:val="24"/>
        </w:rPr>
        <w:t xml:space="preserve"> tome, </w:t>
      </w:r>
      <w:proofErr w:type="spellStart"/>
      <w:r w:rsidR="00606B7C">
        <w:rPr>
          <w:rFonts w:cs="Times New Roman"/>
          <w:szCs w:val="24"/>
        </w:rPr>
        <w:t>GraphQL</w:t>
      </w:r>
      <w:proofErr w:type="spellEnd"/>
      <w:r w:rsidR="00E8145B">
        <w:rPr>
          <w:rFonts w:cs="Times New Roman"/>
          <w:szCs w:val="24"/>
        </w:rPr>
        <w:t xml:space="preserve"> u prosjeku</w:t>
      </w:r>
      <w:r w:rsidR="00606B7C">
        <w:rPr>
          <w:rFonts w:cs="Times New Roman"/>
          <w:szCs w:val="24"/>
        </w:rPr>
        <w:t xml:space="preserve"> i dalje pokazuje lošije rezultate.</w:t>
      </w:r>
    </w:p>
    <w:p w14:paraId="2A388211" w14:textId="77777777" w:rsidR="007151B7" w:rsidRDefault="007151B7" w:rsidP="00606B7C">
      <w:pPr>
        <w:jc w:val="left"/>
        <w:rPr>
          <w:rFonts w:cs="Times New Roman"/>
          <w:szCs w:val="24"/>
        </w:rPr>
      </w:pPr>
    </w:p>
    <w:p w14:paraId="13F9A10E" w14:textId="77777777" w:rsidR="00CB623E" w:rsidRDefault="005D5800" w:rsidP="00CB623E">
      <w:pPr>
        <w:keepNext/>
        <w:jc w:val="left"/>
      </w:pPr>
      <w:r>
        <w:rPr>
          <w:noProof/>
        </w:rPr>
        <w:drawing>
          <wp:inline distT="0" distB="0" distL="0" distR="0" wp14:anchorId="4A6CE744" wp14:editId="5F20B1EA">
            <wp:extent cx="5760720" cy="2980055"/>
            <wp:effectExtent l="0" t="0" r="11430" b="10795"/>
            <wp:docPr id="33" name="Grafikon 33">
              <a:extLst xmlns:a="http://schemas.openxmlformats.org/drawingml/2006/main">
                <a:ext uri="{FF2B5EF4-FFF2-40B4-BE49-F238E27FC236}">
                  <a16:creationId xmlns:a16="http://schemas.microsoft.com/office/drawing/2014/main" id="{656A85FA-3BE2-AC2A-485C-01B6F5DB35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C281B83" w14:textId="52188E4A" w:rsidR="007151B7" w:rsidRDefault="00CB623E" w:rsidP="00EC1E56">
      <w:pPr>
        <w:pStyle w:val="Opisslike"/>
        <w:jc w:val="center"/>
        <w:rPr>
          <w:rFonts w:cs="Times New Roman"/>
          <w:szCs w:val="24"/>
        </w:rPr>
      </w:pPr>
      <w:bookmarkStart w:id="62" w:name="_Toc106268013"/>
      <w:r>
        <w:t xml:space="preserve">Slika </w:t>
      </w:r>
      <w:fldSimple w:instr=" SEQ Slika \* ARABIC ">
        <w:r w:rsidR="00F327EA">
          <w:rPr>
            <w:noProof/>
          </w:rPr>
          <w:t>5</w:t>
        </w:r>
      </w:fldSimple>
      <w:r w:rsidR="00C3098C">
        <w:rPr>
          <w:noProof/>
        </w:rPr>
        <w:t>.</w:t>
      </w:r>
      <w:r>
        <w:t xml:space="preserve"> Podatci od dohvaćanju veće količine podataka, mjereno pomoću </w:t>
      </w:r>
      <w:proofErr w:type="spellStart"/>
      <w:r>
        <w:t>Performance</w:t>
      </w:r>
      <w:proofErr w:type="spellEnd"/>
      <w:r>
        <w:t xml:space="preserve"> API-a [Autorski rad]</w:t>
      </w:r>
      <w:bookmarkEnd w:id="62"/>
    </w:p>
    <w:p w14:paraId="1B2EDF02" w14:textId="77777777" w:rsidR="00CB623E" w:rsidRDefault="00606B7C" w:rsidP="00CB623E">
      <w:pPr>
        <w:keepNext/>
        <w:jc w:val="left"/>
      </w:pPr>
      <w:r>
        <w:rPr>
          <w:noProof/>
        </w:rPr>
        <w:drawing>
          <wp:inline distT="0" distB="0" distL="0" distR="0" wp14:anchorId="169D2709" wp14:editId="653DAAF7">
            <wp:extent cx="5760720" cy="2980055"/>
            <wp:effectExtent l="0" t="0" r="11430" b="10795"/>
            <wp:docPr id="25" name="Grafikon 25">
              <a:extLst xmlns:a="http://schemas.openxmlformats.org/drawingml/2006/main">
                <a:ext uri="{FF2B5EF4-FFF2-40B4-BE49-F238E27FC236}">
                  <a16:creationId xmlns:a16="http://schemas.microsoft.com/office/drawing/2014/main" id="{656A85FA-3BE2-AC2A-485C-01B6F5DB35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BD59DB9" w14:textId="13178EE4" w:rsidR="00A8707E" w:rsidRDefault="00CB623E" w:rsidP="00EC1E56">
      <w:pPr>
        <w:pStyle w:val="Opisslike"/>
        <w:jc w:val="center"/>
        <w:rPr>
          <w:rFonts w:cs="Times New Roman"/>
          <w:szCs w:val="24"/>
        </w:rPr>
      </w:pPr>
      <w:bookmarkStart w:id="63" w:name="_Toc106268014"/>
      <w:r>
        <w:t xml:space="preserve">Slika </w:t>
      </w:r>
      <w:fldSimple w:instr=" SEQ Slika \* ARABIC ">
        <w:r w:rsidR="00F327EA">
          <w:rPr>
            <w:noProof/>
          </w:rPr>
          <w:t>6</w:t>
        </w:r>
      </w:fldSimple>
      <w:r w:rsidR="00C3098C">
        <w:rPr>
          <w:noProof/>
        </w:rPr>
        <w:t>.</w:t>
      </w:r>
      <w:r>
        <w:t xml:space="preserve"> </w:t>
      </w:r>
      <w:r w:rsidRPr="00A90752">
        <w:t xml:space="preserve"> Podatci od dohvaćanju veće količine podataka, mjereno pomoću</w:t>
      </w:r>
      <w:r>
        <w:t xml:space="preserve"> Chrome </w:t>
      </w:r>
      <w:proofErr w:type="spellStart"/>
      <w:r>
        <w:t>DevTools</w:t>
      </w:r>
      <w:proofErr w:type="spellEnd"/>
      <w:r w:rsidR="00656CC6">
        <w:t xml:space="preserve">. </w:t>
      </w:r>
      <w:r w:rsidR="00656CC6" w:rsidRPr="00656CC6">
        <w:t>[Autorski rad]</w:t>
      </w:r>
      <w:bookmarkEnd w:id="63"/>
    </w:p>
    <w:p w14:paraId="0E207A21" w14:textId="77777777" w:rsidR="007151B7" w:rsidRPr="00ED4D3F" w:rsidRDefault="007151B7" w:rsidP="00606B7C">
      <w:pPr>
        <w:jc w:val="left"/>
        <w:rPr>
          <w:rFonts w:cs="Times New Roman"/>
          <w:szCs w:val="24"/>
        </w:rPr>
      </w:pPr>
    </w:p>
    <w:p w14:paraId="44C19460" w14:textId="7DD768F1" w:rsidR="00AB73BA" w:rsidRDefault="00520247" w:rsidP="00ED4413">
      <w:pPr>
        <w:rPr>
          <w:rFonts w:cs="Times New Roman"/>
          <w:szCs w:val="24"/>
        </w:rPr>
      </w:pPr>
      <w:r>
        <w:rPr>
          <w:rFonts w:cs="Times New Roman"/>
          <w:szCs w:val="24"/>
        </w:rPr>
        <w:t xml:space="preserve">Drugi set mjerenja obavljen je na API pozivu za dohvaćanje podataka o posudbama na korisniku koji je imao 10 posudbi. Iako ni u jednom od testnih slučajeva vrijeme dohvaćanja podataka nije dovoljno veliko da bi bilo osjetno u praksi, može se primijetiti da i ovdje </w:t>
      </w:r>
      <w:proofErr w:type="spellStart"/>
      <w:r>
        <w:rPr>
          <w:rFonts w:cs="Times New Roman"/>
          <w:szCs w:val="24"/>
        </w:rPr>
        <w:t>GraphQL</w:t>
      </w:r>
      <w:proofErr w:type="spellEnd"/>
      <w:r>
        <w:rPr>
          <w:rFonts w:cs="Times New Roman"/>
          <w:szCs w:val="24"/>
        </w:rPr>
        <w:t xml:space="preserve"> pokazuje znatno lošije rezultate od REST-a</w:t>
      </w:r>
      <w:r w:rsidR="00AB73BA">
        <w:rPr>
          <w:rFonts w:cs="Times New Roman"/>
          <w:szCs w:val="24"/>
        </w:rPr>
        <w:t xml:space="preserve">, s prosječnim vremenima izvođenja od 19,725 </w:t>
      </w:r>
      <w:r w:rsidR="00AB73BA">
        <w:rPr>
          <w:rFonts w:cs="Times New Roman"/>
          <w:szCs w:val="24"/>
        </w:rPr>
        <w:lastRenderedPageBreak/>
        <w:t xml:space="preserve">milisekundi i 13,9 milisekundi, naspram 17,259 </w:t>
      </w:r>
      <w:proofErr w:type="spellStart"/>
      <w:r w:rsidR="00AB73BA">
        <w:rPr>
          <w:rFonts w:cs="Times New Roman"/>
          <w:szCs w:val="24"/>
        </w:rPr>
        <w:t>ms</w:t>
      </w:r>
      <w:proofErr w:type="spellEnd"/>
      <w:r w:rsidR="00AB73BA">
        <w:rPr>
          <w:rFonts w:cs="Times New Roman"/>
          <w:szCs w:val="24"/>
        </w:rPr>
        <w:t xml:space="preserve"> i 2,1ms izmjerenima pri korištenju REST-a (</w:t>
      </w:r>
      <w:r w:rsidR="00E8145B">
        <w:rPr>
          <w:rFonts w:cs="Times New Roman"/>
          <w:szCs w:val="24"/>
        </w:rPr>
        <w:t xml:space="preserve">slike </w:t>
      </w:r>
      <w:r w:rsidR="00C733E0">
        <w:rPr>
          <w:rFonts w:cs="Times New Roman"/>
          <w:szCs w:val="24"/>
        </w:rPr>
        <w:t xml:space="preserve">7 </w:t>
      </w:r>
      <w:r w:rsidR="00E8145B">
        <w:rPr>
          <w:rFonts w:cs="Times New Roman"/>
          <w:szCs w:val="24"/>
        </w:rPr>
        <w:t xml:space="preserve">i </w:t>
      </w:r>
      <w:r w:rsidR="00C733E0">
        <w:rPr>
          <w:rFonts w:cs="Times New Roman"/>
          <w:szCs w:val="24"/>
        </w:rPr>
        <w:t>8</w:t>
      </w:r>
      <w:r w:rsidR="00AB73BA">
        <w:rPr>
          <w:rFonts w:cs="Times New Roman"/>
          <w:szCs w:val="24"/>
        </w:rPr>
        <w:t>).</w:t>
      </w:r>
    </w:p>
    <w:p w14:paraId="4BE1F02C" w14:textId="77777777" w:rsidR="007C3BCA" w:rsidRDefault="007C3BCA" w:rsidP="00ED4413">
      <w:pPr>
        <w:rPr>
          <w:rFonts w:cs="Times New Roman"/>
          <w:szCs w:val="24"/>
        </w:rPr>
      </w:pPr>
    </w:p>
    <w:p w14:paraId="0D499498" w14:textId="77777777" w:rsidR="00CB623E" w:rsidRDefault="0032028C" w:rsidP="00CB623E">
      <w:pPr>
        <w:keepNext/>
      </w:pPr>
      <w:r>
        <w:rPr>
          <w:noProof/>
        </w:rPr>
        <w:drawing>
          <wp:inline distT="0" distB="0" distL="0" distR="0" wp14:anchorId="0D5E65FE" wp14:editId="56F4D3F3">
            <wp:extent cx="5760720" cy="2980055"/>
            <wp:effectExtent l="0" t="0" r="11430" b="10795"/>
            <wp:docPr id="29" name="Grafikon 29">
              <a:extLst xmlns:a="http://schemas.openxmlformats.org/drawingml/2006/main">
                <a:ext uri="{FF2B5EF4-FFF2-40B4-BE49-F238E27FC236}">
                  <a16:creationId xmlns:a16="http://schemas.microsoft.com/office/drawing/2014/main" id="{656A85FA-3BE2-AC2A-485C-01B6F5DB35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0F5A4EA" w14:textId="34DC8B51" w:rsidR="0032028C" w:rsidRDefault="00CB623E" w:rsidP="00EC1E56">
      <w:pPr>
        <w:pStyle w:val="Opisslike"/>
        <w:jc w:val="center"/>
        <w:rPr>
          <w:rFonts w:cs="Times New Roman"/>
          <w:szCs w:val="24"/>
        </w:rPr>
      </w:pPr>
      <w:bookmarkStart w:id="64" w:name="_Toc106268015"/>
      <w:r>
        <w:t xml:space="preserve">Slika </w:t>
      </w:r>
      <w:fldSimple w:instr=" SEQ Slika \* ARABIC ">
        <w:r w:rsidR="00F327EA">
          <w:rPr>
            <w:noProof/>
          </w:rPr>
          <w:t>7</w:t>
        </w:r>
      </w:fldSimple>
      <w:r w:rsidR="00C3098C">
        <w:rPr>
          <w:noProof/>
        </w:rPr>
        <w:t>.</w:t>
      </w:r>
      <w:r>
        <w:t xml:space="preserve"> </w:t>
      </w:r>
      <w:r w:rsidRPr="00F86B94">
        <w:t xml:space="preserve">Podatci od dohvaćanju manje količine podataka, mjereno pomoću </w:t>
      </w:r>
      <w:proofErr w:type="spellStart"/>
      <w:r w:rsidRPr="00F86B94">
        <w:t>Perfo</w:t>
      </w:r>
      <w:r>
        <w:t>rmance</w:t>
      </w:r>
      <w:proofErr w:type="spellEnd"/>
      <w:r>
        <w:t xml:space="preserve"> API-a</w:t>
      </w:r>
      <w:r w:rsidR="00656CC6">
        <w:t xml:space="preserve">. </w:t>
      </w:r>
      <w:r w:rsidR="00656CC6" w:rsidRPr="00656CC6">
        <w:t>[Autorski rad]</w:t>
      </w:r>
      <w:bookmarkEnd w:id="64"/>
    </w:p>
    <w:p w14:paraId="54FFFC12" w14:textId="77777777" w:rsidR="00CB623E" w:rsidRDefault="0032028C" w:rsidP="00CB623E">
      <w:pPr>
        <w:keepNext/>
      </w:pPr>
      <w:r>
        <w:rPr>
          <w:noProof/>
        </w:rPr>
        <w:drawing>
          <wp:inline distT="0" distB="0" distL="0" distR="0" wp14:anchorId="56F5B970" wp14:editId="5BE366DC">
            <wp:extent cx="5760720" cy="2980055"/>
            <wp:effectExtent l="0" t="0" r="11430" b="10795"/>
            <wp:docPr id="30" name="Grafikon 30">
              <a:extLst xmlns:a="http://schemas.openxmlformats.org/drawingml/2006/main">
                <a:ext uri="{FF2B5EF4-FFF2-40B4-BE49-F238E27FC236}">
                  <a16:creationId xmlns:a16="http://schemas.microsoft.com/office/drawing/2014/main" id="{656A85FA-3BE2-AC2A-485C-01B6F5DB35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3A6482A" w14:textId="0BD96DF5" w:rsidR="0032028C" w:rsidRDefault="00CB623E" w:rsidP="00EC1E56">
      <w:pPr>
        <w:pStyle w:val="Opisslike"/>
        <w:jc w:val="center"/>
        <w:rPr>
          <w:rFonts w:cs="Times New Roman"/>
          <w:szCs w:val="24"/>
        </w:rPr>
      </w:pPr>
      <w:bookmarkStart w:id="65" w:name="_Toc106268016"/>
      <w:r>
        <w:t xml:space="preserve">Slika </w:t>
      </w:r>
      <w:fldSimple w:instr=" SEQ Slika \* ARABIC ">
        <w:r w:rsidR="00F327EA">
          <w:rPr>
            <w:noProof/>
          </w:rPr>
          <w:t>8</w:t>
        </w:r>
      </w:fldSimple>
      <w:r w:rsidR="00C3098C">
        <w:rPr>
          <w:noProof/>
        </w:rPr>
        <w:t>.</w:t>
      </w:r>
      <w:r>
        <w:t xml:space="preserve"> </w:t>
      </w:r>
      <w:r w:rsidRPr="0041512F">
        <w:t xml:space="preserve">Podatci od dohvaćanju manje količine podataka, mjereno pomoću </w:t>
      </w:r>
      <w:r>
        <w:t xml:space="preserve">Chrome </w:t>
      </w:r>
      <w:proofErr w:type="spellStart"/>
      <w:r>
        <w:t>DevTools</w:t>
      </w:r>
      <w:proofErr w:type="spellEnd"/>
      <w:r w:rsidR="00656CC6">
        <w:t xml:space="preserve">. </w:t>
      </w:r>
      <w:r w:rsidR="00656CC6" w:rsidRPr="00656CC6">
        <w:t>[Autorski rad]</w:t>
      </w:r>
      <w:bookmarkEnd w:id="65"/>
    </w:p>
    <w:p w14:paraId="25D3EAB3" w14:textId="77777777" w:rsidR="007151B7" w:rsidRDefault="007151B7" w:rsidP="00ED4413">
      <w:pPr>
        <w:rPr>
          <w:rFonts w:cs="Times New Roman"/>
          <w:szCs w:val="24"/>
        </w:rPr>
      </w:pPr>
    </w:p>
    <w:p w14:paraId="5028EBB2" w14:textId="00CA6541" w:rsidR="00CB623E" w:rsidRDefault="00AB73BA" w:rsidP="00CB623E">
      <w:pPr>
        <w:keepNext/>
        <w:rPr>
          <w:rFonts w:cs="Times New Roman"/>
          <w:szCs w:val="24"/>
        </w:rPr>
      </w:pPr>
      <w:r>
        <w:rPr>
          <w:rFonts w:cs="Times New Roman"/>
          <w:szCs w:val="24"/>
        </w:rPr>
        <w:t xml:space="preserve">Posljednji test se vršio na pozivu za ažuriranje podataka jedne knjige. Prilikom svakog ažuriranja slala se jednaka količina podataka. Usprkos tome sadržaj </w:t>
      </w:r>
      <w:proofErr w:type="spellStart"/>
      <w:r>
        <w:rPr>
          <w:rFonts w:cs="Times New Roman"/>
          <w:szCs w:val="24"/>
        </w:rPr>
        <w:t>GraphQL</w:t>
      </w:r>
      <w:proofErr w:type="spellEnd"/>
      <w:r>
        <w:rPr>
          <w:rFonts w:cs="Times New Roman"/>
          <w:szCs w:val="24"/>
        </w:rPr>
        <w:t xml:space="preserve"> poziva je bio </w:t>
      </w:r>
      <w:r>
        <w:rPr>
          <w:rFonts w:cs="Times New Roman"/>
          <w:szCs w:val="24"/>
        </w:rPr>
        <w:lastRenderedPageBreak/>
        <w:t xml:space="preserve">neznatno veći, što je prouzrokovano činjenicom da se u tijelu </w:t>
      </w:r>
      <w:proofErr w:type="spellStart"/>
      <w:r>
        <w:rPr>
          <w:rFonts w:cs="Times New Roman"/>
          <w:szCs w:val="24"/>
        </w:rPr>
        <w:t>GraphQL</w:t>
      </w:r>
      <w:proofErr w:type="spellEnd"/>
      <w:r>
        <w:rPr>
          <w:rFonts w:cs="Times New Roman"/>
          <w:szCs w:val="24"/>
        </w:rPr>
        <w:t xml:space="preserve"> zahtjeva šalje cijeli upit, dok REST zahtjev u tijelu sadrži samo podatke koje treba spremiti u bazu.</w:t>
      </w:r>
      <w:r w:rsidR="006564C8">
        <w:rPr>
          <w:rFonts w:cs="Times New Roman"/>
          <w:szCs w:val="24"/>
        </w:rPr>
        <w:t xml:space="preserve"> Rezultati testova </w:t>
      </w:r>
      <w:r w:rsidR="0051701A">
        <w:rPr>
          <w:rFonts w:cs="Times New Roman"/>
          <w:szCs w:val="24"/>
        </w:rPr>
        <w:t>vidljivi</w:t>
      </w:r>
      <w:r w:rsidR="006564C8">
        <w:rPr>
          <w:rFonts w:cs="Times New Roman"/>
          <w:szCs w:val="24"/>
        </w:rPr>
        <w:t xml:space="preserve"> su na </w:t>
      </w:r>
      <w:r w:rsidR="00E8145B">
        <w:rPr>
          <w:rFonts w:cs="Times New Roman"/>
          <w:szCs w:val="24"/>
        </w:rPr>
        <w:t xml:space="preserve">slikama </w:t>
      </w:r>
      <w:r w:rsidR="00C733E0">
        <w:rPr>
          <w:rFonts w:cs="Times New Roman"/>
          <w:szCs w:val="24"/>
        </w:rPr>
        <w:t xml:space="preserve">9 </w:t>
      </w:r>
      <w:r w:rsidR="00E8145B">
        <w:rPr>
          <w:rFonts w:cs="Times New Roman"/>
          <w:szCs w:val="24"/>
        </w:rPr>
        <w:t xml:space="preserve">i </w:t>
      </w:r>
      <w:r w:rsidR="00C733E0">
        <w:rPr>
          <w:rFonts w:cs="Times New Roman"/>
          <w:szCs w:val="24"/>
        </w:rPr>
        <w:t>10</w:t>
      </w:r>
      <w:r w:rsidR="006564C8">
        <w:rPr>
          <w:rFonts w:cs="Times New Roman"/>
          <w:szCs w:val="24"/>
        </w:rPr>
        <w:t xml:space="preserve">. Još jednom, REST se pokazuje primjetno bržim od </w:t>
      </w:r>
      <w:proofErr w:type="spellStart"/>
      <w:r w:rsidR="006564C8">
        <w:rPr>
          <w:rFonts w:cs="Times New Roman"/>
          <w:szCs w:val="24"/>
        </w:rPr>
        <w:t>GraphQL</w:t>
      </w:r>
      <w:proofErr w:type="spellEnd"/>
      <w:r w:rsidR="006564C8">
        <w:rPr>
          <w:rFonts w:cs="Times New Roman"/>
          <w:szCs w:val="24"/>
        </w:rPr>
        <w:t>-a u izvršavanju operacija nad serverom.</w:t>
      </w:r>
    </w:p>
    <w:p w14:paraId="6F9B13C6" w14:textId="77777777" w:rsidR="007C3BCA" w:rsidRDefault="007C3BCA" w:rsidP="00CB623E">
      <w:pPr>
        <w:keepNext/>
        <w:rPr>
          <w:rFonts w:cs="Times New Roman"/>
          <w:szCs w:val="24"/>
        </w:rPr>
      </w:pPr>
    </w:p>
    <w:p w14:paraId="1F925169" w14:textId="6D0E142D" w:rsidR="00CB623E" w:rsidRDefault="00CE7EF0" w:rsidP="00CB623E">
      <w:pPr>
        <w:keepNext/>
      </w:pPr>
      <w:r>
        <w:rPr>
          <w:noProof/>
        </w:rPr>
        <w:drawing>
          <wp:inline distT="0" distB="0" distL="0" distR="0" wp14:anchorId="4D0D7C2E" wp14:editId="19E4794C">
            <wp:extent cx="5760720" cy="2980055"/>
            <wp:effectExtent l="0" t="0" r="11430" b="10795"/>
            <wp:docPr id="31" name="Grafikon 31">
              <a:extLst xmlns:a="http://schemas.openxmlformats.org/drawingml/2006/main">
                <a:ext uri="{FF2B5EF4-FFF2-40B4-BE49-F238E27FC236}">
                  <a16:creationId xmlns:a16="http://schemas.microsoft.com/office/drawing/2014/main" id="{656A85FA-3BE2-AC2A-485C-01B6F5DB35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D281249" w14:textId="209DF234" w:rsidR="0032028C" w:rsidRDefault="00CB623E" w:rsidP="00EC1E56">
      <w:pPr>
        <w:pStyle w:val="Opisslike"/>
        <w:jc w:val="center"/>
        <w:rPr>
          <w:rFonts w:cs="Times New Roman"/>
          <w:szCs w:val="24"/>
        </w:rPr>
      </w:pPr>
      <w:bookmarkStart w:id="66" w:name="_Toc106268017"/>
      <w:r>
        <w:t xml:space="preserve">Slika </w:t>
      </w:r>
      <w:fldSimple w:instr=" SEQ Slika \* ARABIC ">
        <w:r w:rsidR="00F327EA">
          <w:rPr>
            <w:noProof/>
          </w:rPr>
          <w:t>9</w:t>
        </w:r>
      </w:fldSimple>
      <w:r w:rsidR="00C3098C">
        <w:rPr>
          <w:noProof/>
        </w:rPr>
        <w:t>.</w:t>
      </w:r>
      <w:r>
        <w:t xml:space="preserve"> </w:t>
      </w:r>
      <w:r w:rsidRPr="003530B6">
        <w:t xml:space="preserve">Podatci od slanju manje količine podataka na server, mjereno pomoću </w:t>
      </w:r>
      <w:proofErr w:type="spellStart"/>
      <w:r w:rsidRPr="003530B6">
        <w:t>Performance</w:t>
      </w:r>
      <w:proofErr w:type="spellEnd"/>
      <w:r w:rsidRPr="003530B6">
        <w:t xml:space="preserve"> API-a</w:t>
      </w:r>
      <w:r w:rsidR="00656CC6">
        <w:t xml:space="preserve">. </w:t>
      </w:r>
      <w:r w:rsidR="00656CC6" w:rsidRPr="00656CC6">
        <w:t>[Autorski rad]</w:t>
      </w:r>
      <w:bookmarkEnd w:id="66"/>
    </w:p>
    <w:p w14:paraId="571B45BA" w14:textId="77777777" w:rsidR="00AE25D9" w:rsidRDefault="00CE7EF0" w:rsidP="00AE25D9">
      <w:pPr>
        <w:keepNext/>
      </w:pPr>
      <w:r>
        <w:rPr>
          <w:noProof/>
        </w:rPr>
        <w:drawing>
          <wp:inline distT="0" distB="0" distL="0" distR="0" wp14:anchorId="440BA325" wp14:editId="001CB4BC">
            <wp:extent cx="5760720" cy="2980055"/>
            <wp:effectExtent l="0" t="0" r="11430" b="10795"/>
            <wp:docPr id="32" name="Grafikon 32">
              <a:extLst xmlns:a="http://schemas.openxmlformats.org/drawingml/2006/main">
                <a:ext uri="{FF2B5EF4-FFF2-40B4-BE49-F238E27FC236}">
                  <a16:creationId xmlns:a16="http://schemas.microsoft.com/office/drawing/2014/main" id="{656A85FA-3BE2-AC2A-485C-01B6F5DB35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263D5B8" w14:textId="66616ECF" w:rsidR="0032028C" w:rsidRDefault="00AE25D9" w:rsidP="00EC1E56">
      <w:pPr>
        <w:pStyle w:val="Opisslike"/>
        <w:jc w:val="center"/>
        <w:rPr>
          <w:rFonts w:cs="Times New Roman"/>
          <w:szCs w:val="24"/>
        </w:rPr>
      </w:pPr>
      <w:bookmarkStart w:id="67" w:name="_Toc106268018"/>
      <w:r>
        <w:t xml:space="preserve">Slika </w:t>
      </w:r>
      <w:fldSimple w:instr=" SEQ Slika \* ARABIC ">
        <w:r w:rsidR="00F327EA">
          <w:rPr>
            <w:noProof/>
          </w:rPr>
          <w:t>10</w:t>
        </w:r>
      </w:fldSimple>
      <w:r w:rsidR="00C3098C">
        <w:rPr>
          <w:noProof/>
        </w:rPr>
        <w:t>.</w:t>
      </w:r>
      <w:r>
        <w:t xml:space="preserve"> </w:t>
      </w:r>
      <w:r w:rsidRPr="004B1680">
        <w:t xml:space="preserve">Podatci od slanju manje količine podataka na server, mjereno pomoću </w:t>
      </w:r>
      <w:r>
        <w:t xml:space="preserve">Chrome </w:t>
      </w:r>
      <w:proofErr w:type="spellStart"/>
      <w:r>
        <w:t>DevTools</w:t>
      </w:r>
      <w:proofErr w:type="spellEnd"/>
      <w:r w:rsidR="00656CC6">
        <w:t>. [Autorski rad]</w:t>
      </w:r>
      <w:bookmarkEnd w:id="67"/>
    </w:p>
    <w:p w14:paraId="7B39AC88" w14:textId="77777777" w:rsidR="007151B7" w:rsidRDefault="007151B7" w:rsidP="00CD6F4C">
      <w:pPr>
        <w:rPr>
          <w:rFonts w:cs="Times New Roman"/>
          <w:szCs w:val="24"/>
        </w:rPr>
      </w:pPr>
    </w:p>
    <w:p w14:paraId="4ABF3287" w14:textId="7C9F02C1" w:rsidR="007B06F7" w:rsidRDefault="007B06F7" w:rsidP="00CD6F4C">
      <w:pPr>
        <w:rPr>
          <w:rFonts w:cs="Times New Roman"/>
          <w:szCs w:val="24"/>
        </w:rPr>
      </w:pPr>
      <w:r>
        <w:rPr>
          <w:rFonts w:cs="Times New Roman"/>
          <w:szCs w:val="24"/>
        </w:rPr>
        <w:lastRenderedPageBreak/>
        <w:t>Ovi rezultati nisu pretjerano iznenađujući ako se uzme u obzir da su slične studije već rađene, te da su pokazale slične rezultate.</w:t>
      </w:r>
      <w:r w:rsidR="00CD6F4C">
        <w:rPr>
          <w:rFonts w:cs="Times New Roman"/>
          <w:szCs w:val="24"/>
        </w:rPr>
        <w:t xml:space="preserve"> U svom radu iz 2018., </w:t>
      </w:r>
      <w:proofErr w:type="spellStart"/>
      <w:r w:rsidR="00CD6F4C" w:rsidRPr="00CD6F4C">
        <w:rPr>
          <w:rFonts w:cs="Times New Roman"/>
          <w:szCs w:val="24"/>
        </w:rPr>
        <w:t>Hartina</w:t>
      </w:r>
      <w:proofErr w:type="spellEnd"/>
      <w:r w:rsidR="00CD6F4C" w:rsidRPr="00CD6F4C">
        <w:rPr>
          <w:rFonts w:cs="Times New Roman"/>
          <w:szCs w:val="24"/>
        </w:rPr>
        <w:t>, D</w:t>
      </w:r>
      <w:r w:rsidR="00CD6F4C">
        <w:rPr>
          <w:rFonts w:cs="Times New Roman"/>
          <w:szCs w:val="24"/>
        </w:rPr>
        <w:t>.</w:t>
      </w:r>
      <w:r w:rsidR="00CD6F4C" w:rsidRPr="00CD6F4C">
        <w:rPr>
          <w:rFonts w:cs="Times New Roman"/>
          <w:szCs w:val="24"/>
        </w:rPr>
        <w:t xml:space="preserve"> A</w:t>
      </w:r>
      <w:r w:rsidR="00CD6F4C">
        <w:rPr>
          <w:rFonts w:cs="Times New Roman"/>
          <w:szCs w:val="24"/>
        </w:rPr>
        <w:t>.</w:t>
      </w:r>
      <w:r w:rsidR="00CD6F4C" w:rsidRPr="00CD6F4C">
        <w:rPr>
          <w:rFonts w:cs="Times New Roman"/>
          <w:szCs w:val="24"/>
        </w:rPr>
        <w:t xml:space="preserve">, </w:t>
      </w:r>
      <w:proofErr w:type="spellStart"/>
      <w:r w:rsidR="00CD6F4C">
        <w:rPr>
          <w:rFonts w:cs="Times New Roman"/>
          <w:szCs w:val="24"/>
        </w:rPr>
        <w:t>et</w:t>
      </w:r>
      <w:proofErr w:type="spellEnd"/>
      <w:r w:rsidR="00CD6F4C">
        <w:rPr>
          <w:rFonts w:cs="Times New Roman"/>
          <w:szCs w:val="24"/>
        </w:rPr>
        <w:t xml:space="preserve"> </w:t>
      </w:r>
      <w:proofErr w:type="spellStart"/>
      <w:r w:rsidR="00CD6F4C">
        <w:rPr>
          <w:rFonts w:cs="Times New Roman"/>
          <w:szCs w:val="24"/>
        </w:rPr>
        <w:t>al</w:t>
      </w:r>
      <w:proofErr w:type="spellEnd"/>
      <w:r w:rsidR="00CD6F4C">
        <w:rPr>
          <w:rFonts w:cs="Times New Roman"/>
          <w:szCs w:val="24"/>
        </w:rPr>
        <w:t>, navode da je REST konziste</w:t>
      </w:r>
      <w:r w:rsidR="0051701A">
        <w:rPr>
          <w:rFonts w:cs="Times New Roman"/>
          <w:szCs w:val="24"/>
        </w:rPr>
        <w:t>n</w:t>
      </w:r>
      <w:r w:rsidR="00CD6F4C">
        <w:rPr>
          <w:rFonts w:cs="Times New Roman"/>
          <w:szCs w:val="24"/>
        </w:rPr>
        <w:t xml:space="preserve">tno stabilniji od </w:t>
      </w:r>
      <w:proofErr w:type="spellStart"/>
      <w:r w:rsidR="00CD6F4C">
        <w:rPr>
          <w:rFonts w:cs="Times New Roman"/>
          <w:szCs w:val="24"/>
        </w:rPr>
        <w:t>GraphQL</w:t>
      </w:r>
      <w:proofErr w:type="spellEnd"/>
      <w:r w:rsidR="00CD6F4C">
        <w:rPr>
          <w:rFonts w:cs="Times New Roman"/>
          <w:szCs w:val="24"/>
        </w:rPr>
        <w:t xml:space="preserve">-a[22]. </w:t>
      </w:r>
      <w:proofErr w:type="spellStart"/>
      <w:r w:rsidRPr="007B06F7">
        <w:rPr>
          <w:rFonts w:cs="Times New Roman"/>
          <w:szCs w:val="24"/>
        </w:rPr>
        <w:t>Seabra</w:t>
      </w:r>
      <w:proofErr w:type="spellEnd"/>
      <w:r w:rsidRPr="007B06F7">
        <w:rPr>
          <w:rFonts w:cs="Times New Roman"/>
          <w:szCs w:val="24"/>
        </w:rPr>
        <w:t xml:space="preserve">, </w:t>
      </w:r>
      <w:r>
        <w:rPr>
          <w:rFonts w:cs="Times New Roman"/>
          <w:szCs w:val="24"/>
        </w:rPr>
        <w:t xml:space="preserve">M., </w:t>
      </w:r>
      <w:proofErr w:type="spellStart"/>
      <w:r>
        <w:rPr>
          <w:rFonts w:cs="Times New Roman"/>
          <w:szCs w:val="24"/>
        </w:rPr>
        <w:t>et</w:t>
      </w:r>
      <w:proofErr w:type="spellEnd"/>
      <w:r>
        <w:rPr>
          <w:rFonts w:cs="Times New Roman"/>
          <w:szCs w:val="24"/>
        </w:rPr>
        <w:t xml:space="preserve"> </w:t>
      </w:r>
      <w:proofErr w:type="spellStart"/>
      <w:r>
        <w:rPr>
          <w:rFonts w:cs="Times New Roman"/>
          <w:szCs w:val="24"/>
        </w:rPr>
        <w:t>al</w:t>
      </w:r>
      <w:proofErr w:type="spellEnd"/>
      <w:r>
        <w:rPr>
          <w:rFonts w:cs="Times New Roman"/>
          <w:szCs w:val="24"/>
        </w:rPr>
        <w:t>, u radu iz 2019</w:t>
      </w:r>
      <w:r w:rsidR="00CD6F4C">
        <w:rPr>
          <w:rFonts w:cs="Times New Roman"/>
          <w:szCs w:val="24"/>
        </w:rPr>
        <w:t>.</w:t>
      </w:r>
      <w:r>
        <w:rPr>
          <w:rFonts w:cs="Times New Roman"/>
          <w:szCs w:val="24"/>
        </w:rPr>
        <w:t xml:space="preserve"> </w:t>
      </w:r>
      <w:r w:rsidR="0027783F">
        <w:rPr>
          <w:rFonts w:cs="Times New Roman"/>
          <w:szCs w:val="24"/>
        </w:rPr>
        <w:t xml:space="preserve">zaključuju da REST i </w:t>
      </w:r>
      <w:proofErr w:type="spellStart"/>
      <w:r w:rsidR="0027783F">
        <w:rPr>
          <w:rFonts w:cs="Times New Roman"/>
          <w:szCs w:val="24"/>
        </w:rPr>
        <w:t>GraphQL</w:t>
      </w:r>
      <w:proofErr w:type="spellEnd"/>
      <w:r w:rsidR="0027783F">
        <w:rPr>
          <w:rFonts w:cs="Times New Roman"/>
          <w:szCs w:val="24"/>
        </w:rPr>
        <w:t xml:space="preserve"> imaju slične performanse, osim kad je broj zahtjeva u sekundi iznad 3000, kada mu performanse znatno opadaju[2</w:t>
      </w:r>
      <w:r w:rsidR="00CD6F4C">
        <w:rPr>
          <w:rFonts w:cs="Times New Roman"/>
          <w:szCs w:val="24"/>
        </w:rPr>
        <w:t>3</w:t>
      </w:r>
      <w:r w:rsidR="0027783F">
        <w:rPr>
          <w:rFonts w:cs="Times New Roman"/>
          <w:szCs w:val="24"/>
        </w:rPr>
        <w:t>].</w:t>
      </w:r>
      <w:r w:rsidR="00382AFF">
        <w:rPr>
          <w:rFonts w:cs="Times New Roman"/>
          <w:szCs w:val="24"/>
        </w:rPr>
        <w:t xml:space="preserve"> Studija iz 2020. godine od rađena od strane </w:t>
      </w:r>
      <w:proofErr w:type="spellStart"/>
      <w:r w:rsidR="00270C1F" w:rsidRPr="00270C1F">
        <w:rPr>
          <w:rFonts w:cs="Times New Roman"/>
          <w:szCs w:val="24"/>
        </w:rPr>
        <w:t>Erlandsson</w:t>
      </w:r>
      <w:proofErr w:type="spellEnd"/>
      <w:r w:rsidR="00270C1F" w:rsidRPr="00270C1F">
        <w:rPr>
          <w:rFonts w:cs="Times New Roman"/>
          <w:szCs w:val="24"/>
        </w:rPr>
        <w:t>, P</w:t>
      </w:r>
      <w:r w:rsidR="00270C1F">
        <w:rPr>
          <w:rFonts w:cs="Times New Roman"/>
          <w:szCs w:val="24"/>
        </w:rPr>
        <w:t xml:space="preserve">. i </w:t>
      </w:r>
      <w:proofErr w:type="spellStart"/>
      <w:r w:rsidR="00270C1F" w:rsidRPr="00270C1F">
        <w:rPr>
          <w:rFonts w:cs="Times New Roman"/>
          <w:szCs w:val="24"/>
        </w:rPr>
        <w:t>Remes</w:t>
      </w:r>
      <w:proofErr w:type="spellEnd"/>
      <w:r w:rsidR="00270C1F">
        <w:rPr>
          <w:rFonts w:cs="Times New Roman"/>
          <w:szCs w:val="24"/>
        </w:rPr>
        <w:t>,</w:t>
      </w:r>
      <w:r w:rsidR="00270C1F" w:rsidRPr="00270C1F">
        <w:rPr>
          <w:rFonts w:cs="Times New Roman"/>
          <w:szCs w:val="24"/>
        </w:rPr>
        <w:t xml:space="preserve"> J</w:t>
      </w:r>
      <w:r w:rsidR="00270C1F">
        <w:rPr>
          <w:rFonts w:cs="Times New Roman"/>
          <w:szCs w:val="24"/>
        </w:rPr>
        <w:t xml:space="preserve">. navodi da </w:t>
      </w:r>
      <w:proofErr w:type="spellStart"/>
      <w:r w:rsidR="00270C1F">
        <w:rPr>
          <w:rFonts w:cs="Times New Roman"/>
          <w:szCs w:val="24"/>
        </w:rPr>
        <w:t>GraphQL</w:t>
      </w:r>
      <w:proofErr w:type="spellEnd"/>
      <w:r w:rsidR="00270C1F">
        <w:rPr>
          <w:rFonts w:cs="Times New Roman"/>
          <w:szCs w:val="24"/>
        </w:rPr>
        <w:t xml:space="preserve"> ima gore performanse ne samo od REST-a, već i od SOAP-a [24]. </w:t>
      </w:r>
    </w:p>
    <w:p w14:paraId="52663518" w14:textId="7A48DB99" w:rsidR="006564C8" w:rsidRDefault="006564C8" w:rsidP="00ED4413">
      <w:pPr>
        <w:rPr>
          <w:rFonts w:cs="Times New Roman"/>
          <w:szCs w:val="24"/>
        </w:rPr>
      </w:pPr>
      <w:r>
        <w:rPr>
          <w:rFonts w:cs="Times New Roman"/>
          <w:szCs w:val="24"/>
        </w:rPr>
        <w:t xml:space="preserve">Usprkos tome, rezultate ovih mjerenja treba oprezno tumačiti kako bi se izbjeglo donošenje pogrešnih zaključaka. </w:t>
      </w:r>
      <w:r w:rsidR="00DB461C">
        <w:rPr>
          <w:rFonts w:cs="Times New Roman"/>
          <w:szCs w:val="24"/>
        </w:rPr>
        <w:t xml:space="preserve">Naime, testiranje je rađeno na iznimno maloj aplikaciji sa REST krajnjim točkama koje dohvaćaju točno one podatke koji su potrebni na </w:t>
      </w:r>
      <w:proofErr w:type="spellStart"/>
      <w:r w:rsidR="00DB461C" w:rsidRPr="00DB461C">
        <w:rPr>
          <w:rFonts w:cs="Times New Roman"/>
          <w:i/>
          <w:iCs/>
          <w:szCs w:val="24"/>
        </w:rPr>
        <w:t>frontendu</w:t>
      </w:r>
      <w:proofErr w:type="spellEnd"/>
      <w:r w:rsidR="00DB461C">
        <w:rPr>
          <w:rFonts w:cs="Times New Roman"/>
          <w:szCs w:val="24"/>
        </w:rPr>
        <w:t xml:space="preserve">. </w:t>
      </w:r>
      <w:proofErr w:type="spellStart"/>
      <w:r w:rsidR="00DB461C">
        <w:rPr>
          <w:rFonts w:cs="Times New Roman"/>
          <w:szCs w:val="24"/>
        </w:rPr>
        <w:t>GraphQL</w:t>
      </w:r>
      <w:proofErr w:type="spellEnd"/>
      <w:r w:rsidR="00DB461C">
        <w:rPr>
          <w:rFonts w:cs="Times New Roman"/>
          <w:szCs w:val="24"/>
        </w:rPr>
        <w:t xml:space="preserve"> nije stvoren kao odgovor na taj problem, već je nastao kao odgovor na situaciju u kojoj u velikom sustavu ne postoji nijedna krajnja točka koja dohvaća </w:t>
      </w:r>
      <w:r w:rsidR="00EC46E8">
        <w:rPr>
          <w:rFonts w:cs="Times New Roman"/>
          <w:szCs w:val="24"/>
        </w:rPr>
        <w:t>točno određene potrebne podatke, već je potrebno dohvatiti previše ili premalo podataka.</w:t>
      </w:r>
      <w:r w:rsidR="00870B26">
        <w:rPr>
          <w:rFonts w:cs="Times New Roman"/>
          <w:szCs w:val="24"/>
        </w:rPr>
        <w:t xml:space="preserve"> Također je bitno obratiti pažnju na ono što se nalazi ispod površine. Pri korištenju višestrukih REST poziva ne utječe se samo na performanse servera, već se vrše i višestruki pozivi na bazu. S druge strane, upit pisan </w:t>
      </w:r>
      <w:proofErr w:type="spellStart"/>
      <w:r w:rsidR="00870B26">
        <w:rPr>
          <w:rFonts w:cs="Times New Roman"/>
          <w:szCs w:val="24"/>
        </w:rPr>
        <w:t>GraphQL</w:t>
      </w:r>
      <w:proofErr w:type="spellEnd"/>
      <w:r w:rsidR="00870B26">
        <w:rPr>
          <w:rFonts w:cs="Times New Roman"/>
          <w:szCs w:val="24"/>
        </w:rPr>
        <w:t>-om će izvršiti samo jedan upit na bazu.</w:t>
      </w:r>
      <w:r w:rsidR="00EA2A03">
        <w:rPr>
          <w:rFonts w:cs="Times New Roman"/>
          <w:szCs w:val="24"/>
        </w:rPr>
        <w:t xml:space="preserve"> Zbog tih razloga </w:t>
      </w:r>
      <w:proofErr w:type="spellStart"/>
      <w:r w:rsidR="00EA2A03">
        <w:rPr>
          <w:rFonts w:cs="Times New Roman"/>
          <w:szCs w:val="24"/>
        </w:rPr>
        <w:t>GraphQL</w:t>
      </w:r>
      <w:proofErr w:type="spellEnd"/>
      <w:r w:rsidR="00EA2A03">
        <w:rPr>
          <w:rFonts w:cs="Times New Roman"/>
          <w:szCs w:val="24"/>
        </w:rPr>
        <w:t xml:space="preserve"> još </w:t>
      </w:r>
      <w:r w:rsidR="00C35F6B">
        <w:rPr>
          <w:rFonts w:cs="Times New Roman"/>
          <w:szCs w:val="24"/>
        </w:rPr>
        <w:t>uvijek</w:t>
      </w:r>
      <w:r w:rsidR="00EA2A03">
        <w:rPr>
          <w:rFonts w:cs="Times New Roman"/>
          <w:szCs w:val="24"/>
        </w:rPr>
        <w:t xml:space="preserve"> ostaje</w:t>
      </w:r>
      <w:r w:rsidR="00C35F6B">
        <w:rPr>
          <w:rFonts w:cs="Times New Roman"/>
          <w:szCs w:val="24"/>
        </w:rPr>
        <w:t xml:space="preserve"> primjenjivo rješenje</w:t>
      </w:r>
      <w:r w:rsidR="00EC46E8">
        <w:rPr>
          <w:rFonts w:cs="Times New Roman"/>
          <w:szCs w:val="24"/>
        </w:rPr>
        <w:t xml:space="preserve"> </w:t>
      </w:r>
      <w:r w:rsidR="00C35F6B">
        <w:rPr>
          <w:rFonts w:cs="Times New Roman"/>
          <w:szCs w:val="24"/>
        </w:rPr>
        <w:t xml:space="preserve">u razvoju web aplikacija, pogotovo u razvoju velikih sustava, gdje su timovi koji rade na </w:t>
      </w:r>
      <w:proofErr w:type="spellStart"/>
      <w:r w:rsidR="00C35F6B" w:rsidRPr="00C35F6B">
        <w:rPr>
          <w:rFonts w:cs="Times New Roman"/>
          <w:i/>
          <w:iCs/>
          <w:szCs w:val="24"/>
        </w:rPr>
        <w:t>frontend</w:t>
      </w:r>
      <w:proofErr w:type="spellEnd"/>
      <w:r w:rsidR="00C35F6B">
        <w:rPr>
          <w:rFonts w:cs="Times New Roman"/>
          <w:szCs w:val="24"/>
        </w:rPr>
        <w:t xml:space="preserve">-u i </w:t>
      </w:r>
      <w:proofErr w:type="spellStart"/>
      <w:r w:rsidR="00C35F6B" w:rsidRPr="00C35F6B">
        <w:rPr>
          <w:rFonts w:cs="Times New Roman"/>
          <w:i/>
          <w:iCs/>
          <w:szCs w:val="24"/>
        </w:rPr>
        <w:t>backend</w:t>
      </w:r>
      <w:proofErr w:type="spellEnd"/>
      <w:r w:rsidR="00C35F6B">
        <w:rPr>
          <w:rFonts w:cs="Times New Roman"/>
          <w:szCs w:val="24"/>
        </w:rPr>
        <w:t>-u potpuno odvojeni, te imaju malo doticaja jedan s drugim.</w:t>
      </w:r>
    </w:p>
    <w:p w14:paraId="581D803B" w14:textId="5A9DB3CE" w:rsidR="007C3BCA" w:rsidRDefault="007C3BCA">
      <w:pPr>
        <w:spacing w:line="259" w:lineRule="auto"/>
        <w:jc w:val="left"/>
        <w:rPr>
          <w:rFonts w:cs="Times New Roman"/>
          <w:szCs w:val="24"/>
        </w:rPr>
      </w:pPr>
      <w:r>
        <w:rPr>
          <w:rFonts w:cs="Times New Roman"/>
          <w:szCs w:val="24"/>
        </w:rPr>
        <w:br w:type="page"/>
      </w:r>
    </w:p>
    <w:p w14:paraId="3A8C3B32" w14:textId="62621847" w:rsidR="00B50F5C" w:rsidRPr="00EC1E56" w:rsidRDefault="00B50F5C" w:rsidP="00B50F5C">
      <w:pPr>
        <w:pStyle w:val="Naslov1"/>
        <w:numPr>
          <w:ilvl w:val="0"/>
          <w:numId w:val="7"/>
        </w:numPr>
        <w:rPr>
          <w:b/>
          <w:bCs/>
        </w:rPr>
      </w:pPr>
      <w:bookmarkStart w:id="68" w:name="_Toc106723621"/>
      <w:r w:rsidRPr="00EC1E56">
        <w:rPr>
          <w:b/>
          <w:bCs/>
        </w:rPr>
        <w:lastRenderedPageBreak/>
        <w:t>Zaključak</w:t>
      </w:r>
      <w:bookmarkEnd w:id="68"/>
    </w:p>
    <w:p w14:paraId="684A4537" w14:textId="044E3EA1" w:rsidR="00B50F5C" w:rsidRDefault="00B50F5C" w:rsidP="00B50F5C"/>
    <w:p w14:paraId="41A86108" w14:textId="0EFA110C" w:rsidR="00B841FD" w:rsidRDefault="00E208E6" w:rsidP="00B50F5C">
      <w:r>
        <w:t xml:space="preserve">U ovom radu </w:t>
      </w:r>
      <w:r w:rsidR="001B18A0">
        <w:t xml:space="preserve">prikazana je implementacija </w:t>
      </w:r>
      <w:proofErr w:type="spellStart"/>
      <w:r w:rsidR="001B18A0">
        <w:t>GraphQL</w:t>
      </w:r>
      <w:proofErr w:type="spellEnd"/>
      <w:r w:rsidR="001B18A0">
        <w:t>-a u .NET 6 programskom okruženju</w:t>
      </w:r>
      <w:r w:rsidR="00566799">
        <w:t xml:space="preserve"> koristeći Hot </w:t>
      </w:r>
      <w:proofErr w:type="spellStart"/>
      <w:r w:rsidR="00566799">
        <w:t>Chocolate</w:t>
      </w:r>
      <w:proofErr w:type="spellEnd"/>
      <w:r w:rsidR="00566799">
        <w:t xml:space="preserve"> programski okvir. Detaljno su razrađene funkcionalnosti </w:t>
      </w:r>
      <w:proofErr w:type="spellStart"/>
      <w:r w:rsidR="00566799">
        <w:t>GraphQL</w:t>
      </w:r>
      <w:proofErr w:type="spellEnd"/>
      <w:r w:rsidR="00566799">
        <w:t xml:space="preserve"> upita i mutacija. Obrađena je tematika sigurnosti </w:t>
      </w:r>
      <w:proofErr w:type="spellStart"/>
      <w:r w:rsidR="00566799">
        <w:t>GraphQL</w:t>
      </w:r>
      <w:proofErr w:type="spellEnd"/>
      <w:r w:rsidR="00566799">
        <w:t>-a i uspoređene su njegove performanse s REST-om.</w:t>
      </w:r>
    </w:p>
    <w:p w14:paraId="2A6CC2CA" w14:textId="74BE7BB9" w:rsidR="00566799" w:rsidRDefault="00566799" w:rsidP="00B50F5C">
      <w:r>
        <w:t xml:space="preserve">Iz rezultata prikazanih u radu vidljivo je zašto je </w:t>
      </w:r>
      <w:proofErr w:type="spellStart"/>
      <w:r>
        <w:t>GraphQL</w:t>
      </w:r>
      <w:proofErr w:type="spellEnd"/>
      <w:r>
        <w:t xml:space="preserve"> sve popularnija tehnologija. Usprkos svojim nedostatcima, </w:t>
      </w:r>
      <w:proofErr w:type="spellStart"/>
      <w:r>
        <w:t>GraphQL</w:t>
      </w:r>
      <w:proofErr w:type="spellEnd"/>
      <w:r>
        <w:t xml:space="preserve"> nalazi svoje mjesto u skupu vještina sve više razvojnih inženjera, ne kao zamjena za REST, nego kao alternativna opcija. Glavna prednost </w:t>
      </w:r>
      <w:proofErr w:type="spellStart"/>
      <w:r>
        <w:t>GraphQL</w:t>
      </w:r>
      <w:proofErr w:type="spellEnd"/>
      <w:r>
        <w:t>-a nad REST-om</w:t>
      </w:r>
      <w:r w:rsidR="009B2D25">
        <w:t xml:space="preserve"> nije povećanje performansi aplikacije, već omogućavanje bržeg razvoja aplikacija s minimalnim utjecajem na performanse. Stoga ne treba slijepo pratiti trendove i koristiti </w:t>
      </w:r>
      <w:proofErr w:type="spellStart"/>
      <w:r w:rsidR="009B2D25">
        <w:t>GraphQL</w:t>
      </w:r>
      <w:proofErr w:type="spellEnd"/>
      <w:r w:rsidR="009B2D25">
        <w:t xml:space="preserve"> jer je najnovija tehnologija, već treba razmotriti opseg i potrebe aplikacije i odabrati najbolju opciju prema vlastitim potrebama.</w:t>
      </w:r>
      <w:r w:rsidR="00C74A2E">
        <w:t xml:space="preserve"> </w:t>
      </w:r>
      <w:proofErr w:type="spellStart"/>
      <w:r w:rsidR="00C74A2E">
        <w:t>GraphQL</w:t>
      </w:r>
      <w:proofErr w:type="spellEnd"/>
      <w:r w:rsidR="00C74A2E">
        <w:t xml:space="preserve"> najbolje funkcionira kada je korišten od strane velikih timova gdje </w:t>
      </w:r>
      <w:proofErr w:type="spellStart"/>
      <w:r w:rsidR="00C74A2E" w:rsidRPr="00C74A2E">
        <w:rPr>
          <w:i/>
          <w:iCs/>
        </w:rPr>
        <w:t>frontend</w:t>
      </w:r>
      <w:proofErr w:type="spellEnd"/>
      <w:r w:rsidR="00C74A2E">
        <w:t xml:space="preserve"> i </w:t>
      </w:r>
      <w:proofErr w:type="spellStart"/>
      <w:r w:rsidR="00C74A2E" w:rsidRPr="00C74A2E">
        <w:rPr>
          <w:i/>
          <w:iCs/>
        </w:rPr>
        <w:t>backend</w:t>
      </w:r>
      <w:proofErr w:type="spellEnd"/>
      <w:r w:rsidR="00C74A2E">
        <w:t xml:space="preserve"> timovi nemaju doticaja jedan s drugim. I dok je početno vrijeme postavljanja </w:t>
      </w:r>
      <w:proofErr w:type="spellStart"/>
      <w:r w:rsidR="00C74A2E">
        <w:t>GraphQL</w:t>
      </w:r>
      <w:proofErr w:type="spellEnd"/>
      <w:r w:rsidR="00C74A2E">
        <w:t>-a veće od onog potrebnog za postavljanje REST API-a, to se</w:t>
      </w:r>
      <w:r w:rsidR="00F91BCD">
        <w:t xml:space="preserve"> vrijeme, zahvaljujući skalabilnosti </w:t>
      </w:r>
      <w:proofErr w:type="spellStart"/>
      <w:r w:rsidR="00F91BCD">
        <w:t>GraphQL</w:t>
      </w:r>
      <w:proofErr w:type="spellEnd"/>
      <w:r w:rsidR="00F91BCD">
        <w:t xml:space="preserve">-a, vrlo uspješno nadoknadi prilikom naknadnog proširivanja API-a. </w:t>
      </w:r>
      <w:proofErr w:type="spellStart"/>
      <w:r w:rsidR="00F91BCD">
        <w:t>GraphQL</w:t>
      </w:r>
      <w:proofErr w:type="spellEnd"/>
      <w:r w:rsidR="00F91BCD">
        <w:t xml:space="preserve"> je relativno jednostavan jezik, te uz malo truda i istraživanja može postati vrijedan alat svakom razvojnom inženjeru.</w:t>
      </w:r>
      <w:r w:rsidR="002765C0">
        <w:t xml:space="preserve"> Kao i sa svakom novom tehnologijom, potrebno je provesti neko vrijeme svladavajući njene izazove, konvencije i zahtjeve.</w:t>
      </w:r>
      <w:r w:rsidR="002F7C0F">
        <w:t xml:space="preserve"> </w:t>
      </w:r>
      <w:proofErr w:type="spellStart"/>
      <w:r w:rsidR="002765C0">
        <w:t>GraphQL</w:t>
      </w:r>
      <w:proofErr w:type="spellEnd"/>
      <w:r w:rsidR="002765C0">
        <w:t xml:space="preserve"> predstavlja neke jedinstvene izazove u svom korištenju</w:t>
      </w:r>
      <w:r w:rsidR="002F7C0F">
        <w:t xml:space="preserve">, ponajviše u području postavljanja </w:t>
      </w:r>
      <w:proofErr w:type="spellStart"/>
      <w:r w:rsidR="002F7C0F">
        <w:t>GraphQL</w:t>
      </w:r>
      <w:proofErr w:type="spellEnd"/>
      <w:r w:rsidR="002F7C0F">
        <w:t xml:space="preserve"> servera, sigurnosti servera i korisničkih podataka, te zahtijeva odstupanje od klasičnog načina razmišljanja koji povezujemo s razvojem web aplikacija</w:t>
      </w:r>
      <w:r w:rsidR="00B65059">
        <w:t>.</w:t>
      </w:r>
      <w:r w:rsidR="002F7C0F">
        <w:t xml:space="preserve"> </w:t>
      </w:r>
      <w:r w:rsidR="00F91BCD">
        <w:t xml:space="preserve">Najveća prepreka </w:t>
      </w:r>
      <w:r w:rsidR="00B65059">
        <w:t xml:space="preserve">učenju </w:t>
      </w:r>
      <w:proofErr w:type="spellStart"/>
      <w:r w:rsidR="00B65059">
        <w:t>GraphQL</w:t>
      </w:r>
      <w:proofErr w:type="spellEnd"/>
      <w:r w:rsidR="00B65059">
        <w:t>-a</w:t>
      </w:r>
      <w:r w:rsidR="00F91BCD">
        <w:t xml:space="preserve"> je to što se </w:t>
      </w:r>
      <w:r w:rsidR="00B65059">
        <w:t>on</w:t>
      </w:r>
      <w:r w:rsidR="00F91BCD">
        <w:t xml:space="preserve">, kao nova tehnologija, još uvijek često mijenja i evoluira. I dok su većina ovih promjena dobrodošli dodatci </w:t>
      </w:r>
      <w:proofErr w:type="spellStart"/>
      <w:r w:rsidR="00F91BCD">
        <w:t>GraphQL</w:t>
      </w:r>
      <w:proofErr w:type="spellEnd"/>
      <w:r w:rsidR="00F91BCD">
        <w:t>-u, one otežavaju intimno poznavanje jezika.</w:t>
      </w:r>
      <w:r w:rsidR="00024FCF">
        <w:t xml:space="preserve"> Ovo je također razlog radi kojega je teško pronaći materijale i vodiče koji se bave implementacijom </w:t>
      </w:r>
      <w:proofErr w:type="spellStart"/>
      <w:r w:rsidR="00024FCF">
        <w:t>GraphQL</w:t>
      </w:r>
      <w:proofErr w:type="spellEnd"/>
      <w:r w:rsidR="00024FCF">
        <w:t xml:space="preserve">-a u nekim specifičnim razvojnim okruženjima, što dodatno otežava upoznavanje s jezikom. </w:t>
      </w:r>
      <w:r w:rsidR="00B65059">
        <w:t>Unatoč</w:t>
      </w:r>
      <w:r w:rsidR="00024FCF">
        <w:t xml:space="preserve"> tome, </w:t>
      </w:r>
      <w:proofErr w:type="spellStart"/>
      <w:r w:rsidR="00024FCF">
        <w:t>GraphQL</w:t>
      </w:r>
      <w:proofErr w:type="spellEnd"/>
      <w:r w:rsidR="00024FCF">
        <w:t xml:space="preserve"> je tehnologija koja postaje sve raširenija te je radi toga apsolutn</w:t>
      </w:r>
      <w:r w:rsidR="00B65059">
        <w:t>o</w:t>
      </w:r>
      <w:r w:rsidR="00024FCF">
        <w:t xml:space="preserve"> vrijedna truda potrebnog za njeno svladavanje.</w:t>
      </w:r>
    </w:p>
    <w:p w14:paraId="4A9D68DC" w14:textId="3F354195" w:rsidR="00825D1A" w:rsidRDefault="00825D1A" w:rsidP="00B50F5C"/>
    <w:p w14:paraId="31FDEC13" w14:textId="2BA0AF2D" w:rsidR="00FE3E50" w:rsidRDefault="00BB16B1" w:rsidP="00FA2FAE">
      <w:pPr>
        <w:jc w:val="right"/>
      </w:pPr>
      <w:r>
        <w:t>_____________________________</w:t>
      </w:r>
      <w:r w:rsidR="00FE3E50">
        <w:br w:type="page"/>
      </w:r>
    </w:p>
    <w:p w14:paraId="10F59D00" w14:textId="2DE7D5B2" w:rsidR="008E1FDA" w:rsidRDefault="005825F0" w:rsidP="003364BA">
      <w:r w:rsidRPr="002874F8">
        <w:lastRenderedPageBreak/>
        <w:t>Popis literature</w:t>
      </w:r>
      <w:r w:rsidR="002874F8">
        <w:t>:</w:t>
      </w:r>
    </w:p>
    <w:p w14:paraId="31A0950E" w14:textId="77777777" w:rsidR="002874F8" w:rsidRPr="002874F8" w:rsidRDefault="002874F8" w:rsidP="00D24D2F">
      <w:pPr>
        <w:ind w:left="360"/>
        <w:rPr>
          <w:rFonts w:cs="Times New Roman"/>
          <w:sz w:val="28"/>
          <w:szCs w:val="28"/>
        </w:rPr>
      </w:pPr>
    </w:p>
    <w:p w14:paraId="4D49E58C" w14:textId="6B353EAC" w:rsidR="005825F0" w:rsidRPr="002874F8" w:rsidRDefault="005825F0" w:rsidP="00D24D2F">
      <w:pPr>
        <w:ind w:left="360"/>
        <w:rPr>
          <w:rFonts w:cs="Times New Roman"/>
          <w:szCs w:val="24"/>
        </w:rPr>
      </w:pPr>
      <w:r w:rsidRPr="002874F8">
        <w:rPr>
          <w:rFonts w:cs="Times New Roman"/>
          <w:szCs w:val="24"/>
        </w:rPr>
        <w:t xml:space="preserve">[1] </w:t>
      </w:r>
      <w:r w:rsidR="002B6A56" w:rsidRPr="002B6A56">
        <w:rPr>
          <w:rFonts w:cs="Times New Roman"/>
          <w:szCs w:val="24"/>
        </w:rPr>
        <w:t xml:space="preserve"> </w:t>
      </w:r>
      <w:proofErr w:type="spellStart"/>
      <w:r w:rsidR="002B6A56" w:rsidRPr="002B6A56">
        <w:rPr>
          <w:rFonts w:cs="Times New Roman"/>
          <w:szCs w:val="24"/>
        </w:rPr>
        <w:t>GraphQL</w:t>
      </w:r>
      <w:proofErr w:type="spellEnd"/>
      <w:r w:rsidR="002B6A56" w:rsidRPr="002B6A56">
        <w:rPr>
          <w:rFonts w:cs="Times New Roman"/>
          <w:szCs w:val="24"/>
        </w:rPr>
        <w:t xml:space="preserve"> </w:t>
      </w:r>
      <w:proofErr w:type="spellStart"/>
      <w:r w:rsidR="002B6A56" w:rsidRPr="002B6A56">
        <w:rPr>
          <w:rFonts w:cs="Times New Roman"/>
          <w:szCs w:val="24"/>
        </w:rPr>
        <w:t>Foundation</w:t>
      </w:r>
      <w:proofErr w:type="spellEnd"/>
      <w:r w:rsidR="002B6A56" w:rsidRPr="002B6A56">
        <w:rPr>
          <w:rFonts w:cs="Times New Roman"/>
          <w:szCs w:val="24"/>
        </w:rPr>
        <w:t>, „</w:t>
      </w:r>
      <w:proofErr w:type="spellStart"/>
      <w:r w:rsidR="0039743D" w:rsidRPr="0039743D">
        <w:rPr>
          <w:rFonts w:cs="Times New Roman"/>
          <w:szCs w:val="24"/>
        </w:rPr>
        <w:t>GraphQL</w:t>
      </w:r>
      <w:proofErr w:type="spellEnd"/>
      <w:r w:rsidR="002B6A56" w:rsidRPr="002B6A56">
        <w:rPr>
          <w:rFonts w:cs="Times New Roman"/>
          <w:szCs w:val="24"/>
        </w:rPr>
        <w:t xml:space="preserve">“ </w:t>
      </w:r>
      <w:hyperlink r:id="rId23" w:history="1">
        <w:r w:rsidR="00667460" w:rsidRPr="0094390B">
          <w:rPr>
            <w:rStyle w:val="Hiperveza"/>
            <w:rFonts w:cs="Times New Roman"/>
            <w:szCs w:val="24"/>
          </w:rPr>
          <w:t>https://spec.graphql.org/October2021/</w:t>
        </w:r>
      </w:hyperlink>
      <w:r w:rsidR="00667460">
        <w:rPr>
          <w:rFonts w:cs="Times New Roman"/>
          <w:szCs w:val="24"/>
        </w:rPr>
        <w:t xml:space="preserve"> </w:t>
      </w:r>
      <w:r w:rsidR="002B6A56" w:rsidRPr="002B6A56">
        <w:rPr>
          <w:rFonts w:cs="Times New Roman"/>
          <w:szCs w:val="24"/>
        </w:rPr>
        <w:t xml:space="preserve">, (Preuzeto: </w:t>
      </w:r>
      <w:r w:rsidR="0039743D" w:rsidRPr="0039743D">
        <w:rPr>
          <w:rFonts w:cs="Times New Roman"/>
          <w:szCs w:val="24"/>
        </w:rPr>
        <w:t>28</w:t>
      </w:r>
      <w:r w:rsidR="0039743D">
        <w:rPr>
          <w:rFonts w:cs="Times New Roman"/>
          <w:szCs w:val="24"/>
        </w:rPr>
        <w:t>.</w:t>
      </w:r>
      <w:r w:rsidR="0039743D" w:rsidRPr="0039743D">
        <w:rPr>
          <w:rFonts w:cs="Times New Roman"/>
          <w:szCs w:val="24"/>
        </w:rPr>
        <w:t>05</w:t>
      </w:r>
      <w:r w:rsidR="0039743D">
        <w:rPr>
          <w:rFonts w:cs="Times New Roman"/>
          <w:szCs w:val="24"/>
        </w:rPr>
        <w:t>.</w:t>
      </w:r>
      <w:r w:rsidR="0039743D" w:rsidRPr="0039743D">
        <w:rPr>
          <w:rFonts w:cs="Times New Roman"/>
          <w:szCs w:val="24"/>
        </w:rPr>
        <w:t>2022</w:t>
      </w:r>
      <w:r w:rsidR="002B6A56" w:rsidRPr="002B6A56">
        <w:rPr>
          <w:rFonts w:cs="Times New Roman"/>
          <w:szCs w:val="24"/>
        </w:rPr>
        <w:t>).</w:t>
      </w:r>
    </w:p>
    <w:p w14:paraId="439A5B55" w14:textId="0C709FAB" w:rsidR="00C21491" w:rsidRDefault="008B2FF6" w:rsidP="00D24D2F">
      <w:pPr>
        <w:ind w:left="360"/>
        <w:rPr>
          <w:rFonts w:cs="Times New Roman"/>
          <w:szCs w:val="24"/>
        </w:rPr>
      </w:pPr>
      <w:r w:rsidRPr="002874F8">
        <w:rPr>
          <w:rFonts w:cs="Times New Roman"/>
          <w:szCs w:val="24"/>
        </w:rPr>
        <w:t xml:space="preserve">[2] </w:t>
      </w:r>
      <w:proofErr w:type="spellStart"/>
      <w:r w:rsidR="000100B2" w:rsidRPr="000100B2">
        <w:rPr>
          <w:rFonts w:cs="Times New Roman"/>
          <w:szCs w:val="24"/>
        </w:rPr>
        <w:t>ChilliCream</w:t>
      </w:r>
      <w:proofErr w:type="spellEnd"/>
      <w:r w:rsidR="000100B2" w:rsidRPr="000100B2">
        <w:rPr>
          <w:rFonts w:cs="Times New Roman"/>
          <w:szCs w:val="24"/>
        </w:rPr>
        <w:t xml:space="preserve"> </w:t>
      </w:r>
      <w:r w:rsidR="00F77CBB" w:rsidRPr="00F77CBB">
        <w:rPr>
          <w:rFonts w:cs="Times New Roman"/>
          <w:szCs w:val="24"/>
        </w:rPr>
        <w:t>, „</w:t>
      </w:r>
      <w:proofErr w:type="spellStart"/>
      <w:r w:rsidR="00F77CBB" w:rsidRPr="00F77CBB">
        <w:rPr>
          <w:rFonts w:cs="Times New Roman"/>
          <w:szCs w:val="24"/>
        </w:rPr>
        <w:t>Introduction</w:t>
      </w:r>
      <w:proofErr w:type="spellEnd"/>
      <w:r w:rsidR="00F77CBB" w:rsidRPr="00F77CBB">
        <w:rPr>
          <w:rFonts w:cs="Times New Roman"/>
          <w:szCs w:val="24"/>
        </w:rPr>
        <w:t xml:space="preserve"> | </w:t>
      </w:r>
      <w:proofErr w:type="spellStart"/>
      <w:r w:rsidR="00F77CBB" w:rsidRPr="00F77CBB">
        <w:rPr>
          <w:rFonts w:cs="Times New Roman"/>
          <w:szCs w:val="24"/>
        </w:rPr>
        <w:t>ChilliCream</w:t>
      </w:r>
      <w:proofErr w:type="spellEnd"/>
      <w:r w:rsidR="00F77CBB" w:rsidRPr="00F77CBB">
        <w:rPr>
          <w:rFonts w:cs="Times New Roman"/>
          <w:szCs w:val="24"/>
        </w:rPr>
        <w:t xml:space="preserve"> </w:t>
      </w:r>
      <w:proofErr w:type="spellStart"/>
      <w:r w:rsidR="00F77CBB" w:rsidRPr="00F77CBB">
        <w:rPr>
          <w:rFonts w:cs="Times New Roman"/>
          <w:szCs w:val="24"/>
        </w:rPr>
        <w:t>GraphQL</w:t>
      </w:r>
      <w:proofErr w:type="spellEnd"/>
      <w:r w:rsidR="00F77CBB" w:rsidRPr="00F77CBB">
        <w:rPr>
          <w:rFonts w:cs="Times New Roman"/>
          <w:szCs w:val="24"/>
        </w:rPr>
        <w:t xml:space="preserve"> </w:t>
      </w:r>
      <w:proofErr w:type="spellStart"/>
      <w:r w:rsidR="00F77CBB" w:rsidRPr="00F77CBB">
        <w:rPr>
          <w:rFonts w:cs="Times New Roman"/>
          <w:szCs w:val="24"/>
        </w:rPr>
        <w:t>Platform</w:t>
      </w:r>
      <w:proofErr w:type="spellEnd"/>
      <w:r w:rsidR="00F77CBB" w:rsidRPr="00F77CBB">
        <w:rPr>
          <w:rFonts w:cs="Times New Roman"/>
          <w:szCs w:val="24"/>
        </w:rPr>
        <w:t xml:space="preserve">“ </w:t>
      </w:r>
      <w:hyperlink r:id="rId24" w:history="1">
        <w:r w:rsidR="00667460" w:rsidRPr="0094390B">
          <w:rPr>
            <w:rStyle w:val="Hiperveza"/>
            <w:rFonts w:cs="Times New Roman"/>
            <w:szCs w:val="24"/>
          </w:rPr>
          <w:t>https://chillicream.com/docs/hotchocolate</w:t>
        </w:r>
      </w:hyperlink>
      <w:r w:rsidR="00667460">
        <w:rPr>
          <w:rFonts w:cs="Times New Roman"/>
          <w:szCs w:val="24"/>
        </w:rPr>
        <w:t xml:space="preserve"> </w:t>
      </w:r>
      <w:r w:rsidR="00F77CBB" w:rsidRPr="00F77CBB">
        <w:rPr>
          <w:rFonts w:cs="Times New Roman"/>
          <w:szCs w:val="24"/>
        </w:rPr>
        <w:t>, (Preuzeto: 28.05.2022).</w:t>
      </w:r>
    </w:p>
    <w:p w14:paraId="57AA2761" w14:textId="15303778" w:rsidR="00C21491" w:rsidRDefault="00C21491" w:rsidP="00D24D2F">
      <w:pPr>
        <w:ind w:left="360"/>
        <w:rPr>
          <w:rFonts w:cs="Times New Roman"/>
          <w:szCs w:val="24"/>
        </w:rPr>
      </w:pPr>
      <w:r>
        <w:rPr>
          <w:rFonts w:cs="Times New Roman"/>
          <w:szCs w:val="24"/>
        </w:rPr>
        <w:t xml:space="preserve">[3] </w:t>
      </w:r>
      <w:proofErr w:type="spellStart"/>
      <w:r>
        <w:rPr>
          <w:rFonts w:cs="Times New Roman"/>
          <w:szCs w:val="24"/>
        </w:rPr>
        <w:t>RedHat</w:t>
      </w:r>
      <w:proofErr w:type="spellEnd"/>
      <w:r>
        <w:rPr>
          <w:rFonts w:cs="Times New Roman"/>
          <w:szCs w:val="24"/>
        </w:rPr>
        <w:t>, „</w:t>
      </w:r>
      <w:proofErr w:type="spellStart"/>
      <w:r>
        <w:rPr>
          <w:rFonts w:cs="Times New Roman"/>
          <w:szCs w:val="24"/>
        </w:rPr>
        <w:t>What</w:t>
      </w:r>
      <w:proofErr w:type="spellEnd"/>
      <w:r>
        <w:rPr>
          <w:rFonts w:cs="Times New Roman"/>
          <w:szCs w:val="24"/>
        </w:rPr>
        <w:t xml:space="preserve"> </w:t>
      </w:r>
      <w:proofErr w:type="spellStart"/>
      <w:r>
        <w:rPr>
          <w:rFonts w:cs="Times New Roman"/>
          <w:szCs w:val="24"/>
        </w:rPr>
        <w:t>is</w:t>
      </w:r>
      <w:proofErr w:type="spellEnd"/>
      <w:r>
        <w:rPr>
          <w:rFonts w:cs="Times New Roman"/>
          <w:szCs w:val="24"/>
        </w:rPr>
        <w:t xml:space="preserve"> </w:t>
      </w:r>
      <w:proofErr w:type="spellStart"/>
      <w:r>
        <w:rPr>
          <w:rFonts w:cs="Times New Roman"/>
          <w:szCs w:val="24"/>
        </w:rPr>
        <w:t>GraphQL</w:t>
      </w:r>
      <w:proofErr w:type="spellEnd"/>
      <w:r>
        <w:rPr>
          <w:rFonts w:cs="Times New Roman"/>
          <w:szCs w:val="24"/>
        </w:rPr>
        <w:t xml:space="preserve">?“, </w:t>
      </w:r>
      <w:hyperlink r:id="rId25" w:history="1">
        <w:r w:rsidRPr="009401E9">
          <w:rPr>
            <w:rStyle w:val="Hiperveza"/>
            <w:rFonts w:cs="Times New Roman"/>
            <w:szCs w:val="24"/>
          </w:rPr>
          <w:t>https://www.redhat.com/en/topics/api/what-is-graphql</w:t>
        </w:r>
      </w:hyperlink>
      <w:r>
        <w:rPr>
          <w:rFonts w:cs="Times New Roman"/>
          <w:szCs w:val="24"/>
        </w:rPr>
        <w:t xml:space="preserve"> ,</w:t>
      </w:r>
    </w:p>
    <w:p w14:paraId="75CCB861" w14:textId="5949E9CA" w:rsidR="00C21491" w:rsidRDefault="00C21491" w:rsidP="00D24D2F">
      <w:pPr>
        <w:ind w:left="360"/>
        <w:rPr>
          <w:rFonts w:cs="Times New Roman"/>
          <w:szCs w:val="24"/>
        </w:rPr>
      </w:pPr>
      <w:r w:rsidRPr="00C21491">
        <w:rPr>
          <w:rFonts w:cs="Times New Roman"/>
          <w:szCs w:val="24"/>
        </w:rPr>
        <w:t xml:space="preserve">(Preuzeto: </w:t>
      </w:r>
      <w:r>
        <w:rPr>
          <w:rFonts w:cs="Times New Roman"/>
          <w:szCs w:val="24"/>
        </w:rPr>
        <w:t>16</w:t>
      </w:r>
      <w:r w:rsidRPr="00C21491">
        <w:rPr>
          <w:rFonts w:cs="Times New Roman"/>
          <w:szCs w:val="24"/>
        </w:rPr>
        <w:t>.0</w:t>
      </w:r>
      <w:r>
        <w:rPr>
          <w:rFonts w:cs="Times New Roman"/>
          <w:szCs w:val="24"/>
        </w:rPr>
        <w:t>6</w:t>
      </w:r>
      <w:r w:rsidRPr="00C21491">
        <w:rPr>
          <w:rFonts w:cs="Times New Roman"/>
          <w:szCs w:val="24"/>
        </w:rPr>
        <w:t>.2022)</w:t>
      </w:r>
    </w:p>
    <w:p w14:paraId="57CD89CB" w14:textId="0E0EB1B5" w:rsidR="0007639C" w:rsidRDefault="00484743" w:rsidP="0007639C">
      <w:pPr>
        <w:ind w:left="360"/>
        <w:rPr>
          <w:rFonts w:cs="Times New Roman"/>
          <w:szCs w:val="24"/>
        </w:rPr>
      </w:pPr>
      <w:r w:rsidRPr="00484743">
        <w:rPr>
          <w:rFonts w:cs="Times New Roman"/>
          <w:szCs w:val="24"/>
        </w:rPr>
        <w:t xml:space="preserve">[4] </w:t>
      </w:r>
      <w:proofErr w:type="spellStart"/>
      <w:r w:rsidRPr="00484743">
        <w:rPr>
          <w:rFonts w:cs="Times New Roman"/>
          <w:szCs w:val="24"/>
        </w:rPr>
        <w:t>ApolloGraphQL</w:t>
      </w:r>
      <w:proofErr w:type="spellEnd"/>
      <w:r w:rsidRPr="00484743">
        <w:rPr>
          <w:rFonts w:cs="Times New Roman"/>
          <w:szCs w:val="24"/>
        </w:rPr>
        <w:t>, „</w:t>
      </w:r>
      <w:proofErr w:type="spellStart"/>
      <w:r w:rsidRPr="00484743">
        <w:rPr>
          <w:rFonts w:cs="Times New Roman"/>
          <w:szCs w:val="24"/>
        </w:rPr>
        <w:t>What</w:t>
      </w:r>
      <w:proofErr w:type="spellEnd"/>
      <w:r w:rsidRPr="00484743">
        <w:rPr>
          <w:rFonts w:cs="Times New Roman"/>
          <w:szCs w:val="24"/>
        </w:rPr>
        <w:t xml:space="preserve"> </w:t>
      </w:r>
      <w:proofErr w:type="spellStart"/>
      <w:r w:rsidRPr="00484743">
        <w:rPr>
          <w:rFonts w:cs="Times New Roman"/>
          <w:szCs w:val="24"/>
        </w:rPr>
        <w:t>is</w:t>
      </w:r>
      <w:proofErr w:type="spellEnd"/>
      <w:r w:rsidRPr="00484743">
        <w:rPr>
          <w:rFonts w:cs="Times New Roman"/>
          <w:szCs w:val="24"/>
        </w:rPr>
        <w:t xml:space="preserve"> </w:t>
      </w:r>
      <w:proofErr w:type="spellStart"/>
      <w:r w:rsidRPr="00484743">
        <w:rPr>
          <w:rFonts w:cs="Times New Roman"/>
          <w:szCs w:val="24"/>
        </w:rPr>
        <w:t>GraphQL</w:t>
      </w:r>
      <w:proofErr w:type="spellEnd"/>
      <w:r w:rsidRPr="00484743">
        <w:rPr>
          <w:rFonts w:cs="Times New Roman"/>
          <w:szCs w:val="24"/>
        </w:rPr>
        <w:t xml:space="preserve">? </w:t>
      </w:r>
      <w:proofErr w:type="spellStart"/>
      <w:r w:rsidRPr="00484743">
        <w:rPr>
          <w:rFonts w:cs="Times New Roman"/>
          <w:szCs w:val="24"/>
        </w:rPr>
        <w:t>GraphQL</w:t>
      </w:r>
      <w:proofErr w:type="spellEnd"/>
      <w:r w:rsidRPr="00484743">
        <w:rPr>
          <w:rFonts w:cs="Times New Roman"/>
          <w:szCs w:val="24"/>
        </w:rPr>
        <w:t xml:space="preserve"> </w:t>
      </w:r>
      <w:proofErr w:type="spellStart"/>
      <w:r w:rsidRPr="00484743">
        <w:rPr>
          <w:rFonts w:cs="Times New Roman"/>
          <w:szCs w:val="24"/>
        </w:rPr>
        <w:t>introduction</w:t>
      </w:r>
      <w:proofErr w:type="spellEnd"/>
      <w:r w:rsidRPr="00484743">
        <w:rPr>
          <w:rFonts w:cs="Times New Roman"/>
          <w:szCs w:val="24"/>
        </w:rPr>
        <w:t xml:space="preserve"> - Apollo </w:t>
      </w:r>
      <w:proofErr w:type="spellStart"/>
      <w:r w:rsidRPr="00484743">
        <w:rPr>
          <w:rFonts w:cs="Times New Roman"/>
          <w:szCs w:val="24"/>
        </w:rPr>
        <w:t>GraphQL</w:t>
      </w:r>
      <w:proofErr w:type="spellEnd"/>
      <w:r w:rsidRPr="00484743">
        <w:rPr>
          <w:rFonts w:cs="Times New Roman"/>
          <w:szCs w:val="24"/>
        </w:rPr>
        <w:t xml:space="preserve"> Blog“, https://www.apollographql.com/blog/graphql/basics/what-is-graphql-introduction/?_ga=2.202547158.673307776.1655301254-1847066418.1655301254 , (Preuzeto: 16.06.2022)</w:t>
      </w:r>
      <w:r w:rsidR="00E96588" w:rsidRPr="00E96588">
        <w:rPr>
          <w:rFonts w:cs="Times New Roman"/>
          <w:szCs w:val="24"/>
        </w:rPr>
        <w:t xml:space="preserve">[5] </w:t>
      </w:r>
      <w:proofErr w:type="spellStart"/>
      <w:r w:rsidR="00E96588" w:rsidRPr="00E96588">
        <w:rPr>
          <w:rFonts w:cs="Times New Roman"/>
          <w:szCs w:val="24"/>
        </w:rPr>
        <w:t>SmartBear</w:t>
      </w:r>
      <w:proofErr w:type="spellEnd"/>
      <w:r w:rsidR="00E96588" w:rsidRPr="00E96588">
        <w:rPr>
          <w:rFonts w:cs="Times New Roman"/>
          <w:szCs w:val="24"/>
        </w:rPr>
        <w:t xml:space="preserve">, „State </w:t>
      </w:r>
      <w:proofErr w:type="spellStart"/>
      <w:r w:rsidR="00E96588" w:rsidRPr="00E96588">
        <w:rPr>
          <w:rFonts w:cs="Times New Roman"/>
          <w:szCs w:val="24"/>
        </w:rPr>
        <w:t>of</w:t>
      </w:r>
      <w:proofErr w:type="spellEnd"/>
      <w:r w:rsidR="00E96588" w:rsidRPr="00E96588">
        <w:rPr>
          <w:rFonts w:cs="Times New Roman"/>
          <w:szCs w:val="24"/>
        </w:rPr>
        <w:t xml:space="preserve"> API 2020 </w:t>
      </w:r>
      <w:proofErr w:type="spellStart"/>
      <w:r w:rsidR="00E96588" w:rsidRPr="00E96588">
        <w:rPr>
          <w:rFonts w:cs="Times New Roman"/>
          <w:szCs w:val="24"/>
        </w:rPr>
        <w:t>Report</w:t>
      </w:r>
      <w:proofErr w:type="spellEnd"/>
      <w:r w:rsidR="00E96588" w:rsidRPr="00E96588">
        <w:rPr>
          <w:rFonts w:cs="Times New Roman"/>
          <w:szCs w:val="24"/>
        </w:rPr>
        <w:t xml:space="preserve"> | </w:t>
      </w:r>
      <w:proofErr w:type="spellStart"/>
      <w:r w:rsidR="00E96588" w:rsidRPr="00E96588">
        <w:rPr>
          <w:rFonts w:cs="Times New Roman"/>
          <w:szCs w:val="24"/>
        </w:rPr>
        <w:t>SmartBear</w:t>
      </w:r>
      <w:proofErr w:type="spellEnd"/>
      <w:r w:rsidR="00E96588" w:rsidRPr="00E96588">
        <w:rPr>
          <w:rFonts w:cs="Times New Roman"/>
          <w:szCs w:val="24"/>
        </w:rPr>
        <w:t>“, https://smartbear.com/resources/ebooks/the-state-of-api-2020-report/ ,  (2020)., (Preuzeto: 13.06.2022)</w:t>
      </w:r>
      <w:r w:rsidR="0007639C">
        <w:rPr>
          <w:rFonts w:cs="Times New Roman"/>
          <w:szCs w:val="24"/>
        </w:rPr>
        <w:t>[</w:t>
      </w:r>
      <w:r w:rsidR="00D36979">
        <w:rPr>
          <w:rFonts w:cs="Times New Roman"/>
          <w:szCs w:val="24"/>
        </w:rPr>
        <w:t>6</w:t>
      </w:r>
      <w:r w:rsidR="0007639C">
        <w:rPr>
          <w:rFonts w:cs="Times New Roman"/>
          <w:szCs w:val="24"/>
        </w:rPr>
        <w:t xml:space="preserve">] </w:t>
      </w:r>
      <w:r w:rsidR="006E084E" w:rsidRPr="006E084E">
        <w:rPr>
          <w:rFonts w:cs="Times New Roman"/>
          <w:szCs w:val="24"/>
        </w:rPr>
        <w:t>MDN,</w:t>
      </w:r>
      <w:r w:rsidR="006E084E">
        <w:rPr>
          <w:rFonts w:cs="Times New Roman"/>
          <w:szCs w:val="24"/>
        </w:rPr>
        <w:t xml:space="preserve"> „</w:t>
      </w:r>
      <w:proofErr w:type="spellStart"/>
      <w:r w:rsidR="00E44416" w:rsidRPr="00E44416">
        <w:rPr>
          <w:rFonts w:cs="Times New Roman"/>
          <w:szCs w:val="24"/>
        </w:rPr>
        <w:t>Fetch</w:t>
      </w:r>
      <w:proofErr w:type="spellEnd"/>
      <w:r w:rsidR="00E44416" w:rsidRPr="00E44416">
        <w:rPr>
          <w:rFonts w:cs="Times New Roman"/>
          <w:szCs w:val="24"/>
        </w:rPr>
        <w:t xml:space="preserve"> API - Web </w:t>
      </w:r>
      <w:proofErr w:type="spellStart"/>
      <w:r w:rsidR="00E44416" w:rsidRPr="00E44416">
        <w:rPr>
          <w:rFonts w:cs="Times New Roman"/>
          <w:szCs w:val="24"/>
        </w:rPr>
        <w:t>APIs</w:t>
      </w:r>
      <w:proofErr w:type="spellEnd"/>
      <w:r w:rsidR="00E44416" w:rsidRPr="00E44416">
        <w:rPr>
          <w:rFonts w:cs="Times New Roman"/>
          <w:szCs w:val="24"/>
        </w:rPr>
        <w:t xml:space="preserve"> | MDN</w:t>
      </w:r>
      <w:r w:rsidR="006E084E">
        <w:rPr>
          <w:rFonts w:cs="Times New Roman"/>
          <w:szCs w:val="24"/>
        </w:rPr>
        <w:t>“</w:t>
      </w:r>
      <w:r w:rsidR="0007639C" w:rsidRPr="0007639C">
        <w:rPr>
          <w:rFonts w:cs="Times New Roman"/>
          <w:szCs w:val="24"/>
        </w:rPr>
        <w:t xml:space="preserve"> </w:t>
      </w:r>
      <w:r w:rsidR="0007639C">
        <w:rPr>
          <w:rFonts w:cs="Times New Roman"/>
          <w:szCs w:val="24"/>
        </w:rPr>
        <w:t xml:space="preserve"> </w:t>
      </w:r>
      <w:hyperlink r:id="rId26" w:history="1">
        <w:r w:rsidR="00E44416" w:rsidRPr="00DF2DFD">
          <w:rPr>
            <w:rStyle w:val="Hiperveza"/>
          </w:rPr>
          <w:t>https://developer.mozilla.org/en-US/docs/Web/API/Fetch_API</w:t>
        </w:r>
      </w:hyperlink>
      <w:r w:rsidR="00E44416">
        <w:t xml:space="preserve"> </w:t>
      </w:r>
      <w:r w:rsidR="006E084E">
        <w:rPr>
          <w:rFonts w:cs="Times New Roman"/>
          <w:szCs w:val="24"/>
        </w:rPr>
        <w:t xml:space="preserve">, </w:t>
      </w:r>
      <w:r w:rsidR="001D4FC6">
        <w:rPr>
          <w:rFonts w:cs="Times New Roman"/>
          <w:szCs w:val="24"/>
        </w:rPr>
        <w:t>(</w:t>
      </w:r>
      <w:r w:rsidR="006E084E">
        <w:rPr>
          <w:rFonts w:cs="Times New Roman"/>
          <w:szCs w:val="24"/>
        </w:rPr>
        <w:t>Preuzeto</w:t>
      </w:r>
      <w:r w:rsidR="0007639C" w:rsidRPr="0007639C">
        <w:rPr>
          <w:rFonts w:cs="Times New Roman"/>
          <w:szCs w:val="24"/>
        </w:rPr>
        <w:t xml:space="preserve">: </w:t>
      </w:r>
      <w:r w:rsidR="006E084E">
        <w:rPr>
          <w:rFonts w:cs="Times New Roman"/>
          <w:szCs w:val="24"/>
        </w:rPr>
        <w:t>2</w:t>
      </w:r>
      <w:r w:rsidR="00E44416">
        <w:rPr>
          <w:rFonts w:cs="Times New Roman"/>
          <w:szCs w:val="24"/>
        </w:rPr>
        <w:t>9</w:t>
      </w:r>
      <w:r w:rsidR="006E084E">
        <w:rPr>
          <w:rFonts w:cs="Times New Roman"/>
          <w:szCs w:val="24"/>
        </w:rPr>
        <w:t>.0</w:t>
      </w:r>
      <w:r w:rsidR="00E44416">
        <w:rPr>
          <w:rFonts w:cs="Times New Roman"/>
          <w:szCs w:val="24"/>
        </w:rPr>
        <w:t>5</w:t>
      </w:r>
      <w:r w:rsidR="006E084E">
        <w:rPr>
          <w:rFonts w:cs="Times New Roman"/>
          <w:szCs w:val="24"/>
        </w:rPr>
        <w:t>.2022</w:t>
      </w:r>
      <w:r w:rsidR="001D4FC6">
        <w:rPr>
          <w:rFonts w:cs="Times New Roman"/>
          <w:szCs w:val="24"/>
        </w:rPr>
        <w:t>)</w:t>
      </w:r>
      <w:r w:rsidR="006E084E">
        <w:rPr>
          <w:rFonts w:cs="Times New Roman"/>
          <w:szCs w:val="24"/>
        </w:rPr>
        <w:t>.</w:t>
      </w:r>
    </w:p>
    <w:p w14:paraId="68D7F557" w14:textId="64C421A7" w:rsidR="00F056E1" w:rsidRDefault="00F056E1" w:rsidP="00F056E1">
      <w:pPr>
        <w:ind w:left="360"/>
        <w:rPr>
          <w:rFonts w:cs="Times New Roman"/>
          <w:szCs w:val="24"/>
        </w:rPr>
      </w:pPr>
      <w:r>
        <w:rPr>
          <w:rFonts w:cs="Times New Roman"/>
          <w:szCs w:val="24"/>
        </w:rPr>
        <w:t>[</w:t>
      </w:r>
      <w:r w:rsidR="00D36979">
        <w:rPr>
          <w:rFonts w:cs="Times New Roman"/>
          <w:szCs w:val="24"/>
        </w:rPr>
        <w:t>7</w:t>
      </w:r>
      <w:r>
        <w:rPr>
          <w:rFonts w:cs="Times New Roman"/>
          <w:szCs w:val="24"/>
        </w:rPr>
        <w:t>]</w:t>
      </w:r>
      <w:r w:rsidR="001D4FC6">
        <w:rPr>
          <w:rFonts w:cs="Times New Roman"/>
          <w:szCs w:val="24"/>
        </w:rPr>
        <w:t xml:space="preserve"> HCL Software, „</w:t>
      </w:r>
      <w:r>
        <w:rPr>
          <w:rFonts w:cs="Times New Roman"/>
          <w:szCs w:val="24"/>
        </w:rPr>
        <w:t xml:space="preserve">Business </w:t>
      </w:r>
      <w:proofErr w:type="spellStart"/>
      <w:r>
        <w:rPr>
          <w:rFonts w:cs="Times New Roman"/>
          <w:szCs w:val="24"/>
        </w:rPr>
        <w:t>logic</w:t>
      </w:r>
      <w:proofErr w:type="spellEnd"/>
      <w:r>
        <w:rPr>
          <w:rFonts w:cs="Times New Roman"/>
          <w:szCs w:val="24"/>
        </w:rPr>
        <w:t xml:space="preserve"> </w:t>
      </w:r>
      <w:proofErr w:type="spellStart"/>
      <w:r>
        <w:rPr>
          <w:rFonts w:cs="Times New Roman"/>
          <w:szCs w:val="24"/>
        </w:rPr>
        <w:t>layer</w:t>
      </w:r>
      <w:proofErr w:type="spellEnd"/>
      <w:r w:rsidR="001D4FC6">
        <w:rPr>
          <w:rFonts w:cs="Times New Roman"/>
          <w:szCs w:val="24"/>
        </w:rPr>
        <w:t>“</w:t>
      </w:r>
      <w:r>
        <w:rPr>
          <w:rFonts w:cs="Times New Roman"/>
          <w:szCs w:val="24"/>
        </w:rPr>
        <w:t xml:space="preserve">, </w:t>
      </w:r>
      <w:hyperlink r:id="rId27" w:history="1">
        <w:r w:rsidR="00F87CB2" w:rsidRPr="00471420">
          <w:rPr>
            <w:rStyle w:val="Hiperveza"/>
            <w:rFonts w:cs="Times New Roman"/>
            <w:szCs w:val="24"/>
          </w:rPr>
          <w:t>https://help.hcltechsw.com/commerce/7.0.0/com.ibm.commerce.developer.doc/concepts/csdbusinesslogicbase.html</w:t>
        </w:r>
      </w:hyperlink>
      <w:r w:rsidR="006E084E">
        <w:rPr>
          <w:rFonts w:cs="Times New Roman"/>
          <w:szCs w:val="24"/>
        </w:rPr>
        <w:t xml:space="preserve">, </w:t>
      </w:r>
      <w:r w:rsidR="001D4FC6">
        <w:rPr>
          <w:rFonts w:cs="Times New Roman"/>
          <w:szCs w:val="24"/>
        </w:rPr>
        <w:t>(</w:t>
      </w:r>
      <w:r w:rsidR="006E084E">
        <w:rPr>
          <w:rFonts w:cs="Times New Roman"/>
          <w:szCs w:val="24"/>
        </w:rPr>
        <w:t>Preuzeto</w:t>
      </w:r>
      <w:r w:rsidR="00F87CB2" w:rsidRPr="00F87CB2">
        <w:rPr>
          <w:rFonts w:cs="Times New Roman"/>
          <w:szCs w:val="24"/>
        </w:rPr>
        <w:t xml:space="preserve">: </w:t>
      </w:r>
      <w:r w:rsidR="00496117">
        <w:rPr>
          <w:rFonts w:cs="Times New Roman"/>
          <w:szCs w:val="24"/>
        </w:rPr>
        <w:t>30</w:t>
      </w:r>
      <w:r w:rsidR="006E084E">
        <w:rPr>
          <w:rFonts w:cs="Times New Roman"/>
          <w:szCs w:val="24"/>
        </w:rPr>
        <w:t>.0</w:t>
      </w:r>
      <w:r w:rsidR="00496117">
        <w:rPr>
          <w:rFonts w:cs="Times New Roman"/>
          <w:szCs w:val="24"/>
        </w:rPr>
        <w:t>5</w:t>
      </w:r>
      <w:r w:rsidR="006E084E">
        <w:rPr>
          <w:rFonts w:cs="Times New Roman"/>
          <w:szCs w:val="24"/>
        </w:rPr>
        <w:t>.2022</w:t>
      </w:r>
      <w:r w:rsidR="001D4FC6">
        <w:rPr>
          <w:rFonts w:cs="Times New Roman"/>
          <w:szCs w:val="24"/>
        </w:rPr>
        <w:t>).</w:t>
      </w:r>
    </w:p>
    <w:p w14:paraId="2FFDEEC5" w14:textId="534BE6A6" w:rsidR="008E1FDA" w:rsidRDefault="008E1FDA" w:rsidP="00283418">
      <w:pPr>
        <w:ind w:left="360"/>
        <w:rPr>
          <w:rFonts w:cs="Times New Roman"/>
          <w:szCs w:val="24"/>
        </w:rPr>
      </w:pPr>
      <w:r>
        <w:rPr>
          <w:rFonts w:cs="Times New Roman"/>
          <w:szCs w:val="24"/>
        </w:rPr>
        <w:t>[</w:t>
      </w:r>
      <w:r w:rsidR="00D36979">
        <w:rPr>
          <w:rFonts w:cs="Times New Roman"/>
          <w:szCs w:val="24"/>
        </w:rPr>
        <w:t>8</w:t>
      </w:r>
      <w:r>
        <w:rPr>
          <w:rFonts w:cs="Times New Roman"/>
          <w:szCs w:val="24"/>
        </w:rPr>
        <w:t xml:space="preserve">] </w:t>
      </w:r>
      <w:r w:rsidR="00222BBC" w:rsidRPr="00222BBC">
        <w:rPr>
          <w:rFonts w:cs="Times New Roman"/>
          <w:szCs w:val="24"/>
        </w:rPr>
        <w:t>M</w:t>
      </w:r>
      <w:r w:rsidR="00222BBC">
        <w:rPr>
          <w:rFonts w:cs="Times New Roman"/>
          <w:szCs w:val="24"/>
        </w:rPr>
        <w:t>.</w:t>
      </w:r>
      <w:r w:rsidR="00222BBC" w:rsidRPr="00222BBC">
        <w:rPr>
          <w:rFonts w:cs="Times New Roman"/>
          <w:szCs w:val="24"/>
        </w:rPr>
        <w:t xml:space="preserve"> </w:t>
      </w:r>
      <w:proofErr w:type="spellStart"/>
      <w:r w:rsidR="00222BBC" w:rsidRPr="00222BBC">
        <w:rPr>
          <w:rFonts w:cs="Times New Roman"/>
          <w:szCs w:val="24"/>
        </w:rPr>
        <w:t>Masse</w:t>
      </w:r>
      <w:proofErr w:type="spellEnd"/>
      <w:r w:rsidR="00283418" w:rsidRPr="00283418">
        <w:rPr>
          <w:rFonts w:cs="Times New Roman"/>
          <w:szCs w:val="24"/>
        </w:rPr>
        <w:t>,</w:t>
      </w:r>
      <w:r w:rsidR="00222BBC">
        <w:rPr>
          <w:rFonts w:cs="Times New Roman"/>
          <w:szCs w:val="24"/>
        </w:rPr>
        <w:t xml:space="preserve"> </w:t>
      </w:r>
      <w:r w:rsidR="00222BBC" w:rsidRPr="00222BBC">
        <w:rPr>
          <w:rFonts w:cs="Times New Roman"/>
          <w:szCs w:val="24"/>
        </w:rPr>
        <w:t>(2011)</w:t>
      </w:r>
      <w:r w:rsidR="00E223FD">
        <w:rPr>
          <w:rFonts w:cs="Times New Roman"/>
          <w:szCs w:val="24"/>
        </w:rPr>
        <w:t>.</w:t>
      </w:r>
      <w:r w:rsidR="00387794">
        <w:rPr>
          <w:rFonts w:cs="Times New Roman"/>
          <w:szCs w:val="24"/>
        </w:rPr>
        <w:t>,</w:t>
      </w:r>
      <w:r w:rsidR="00283418" w:rsidRPr="00283418">
        <w:rPr>
          <w:rFonts w:cs="Times New Roman"/>
          <w:szCs w:val="24"/>
        </w:rPr>
        <w:t xml:space="preserve"> </w:t>
      </w:r>
      <w:r w:rsidR="00222BBC" w:rsidRPr="00387794">
        <w:rPr>
          <w:rFonts w:cs="Times New Roman"/>
          <w:i/>
          <w:iCs/>
          <w:szCs w:val="24"/>
        </w:rPr>
        <w:t xml:space="preserve">REST API Design </w:t>
      </w:r>
      <w:proofErr w:type="spellStart"/>
      <w:r w:rsidR="00222BBC" w:rsidRPr="00387794">
        <w:rPr>
          <w:rFonts w:cs="Times New Roman"/>
          <w:i/>
          <w:iCs/>
          <w:szCs w:val="24"/>
        </w:rPr>
        <w:t>Rulebook</w:t>
      </w:r>
      <w:proofErr w:type="spellEnd"/>
      <w:r w:rsidR="00222BBC" w:rsidRPr="00387794">
        <w:rPr>
          <w:rFonts w:cs="Times New Roman"/>
          <w:i/>
          <w:iCs/>
          <w:szCs w:val="24"/>
        </w:rPr>
        <w:t xml:space="preserve">: </w:t>
      </w:r>
      <w:proofErr w:type="spellStart"/>
      <w:r w:rsidR="00222BBC" w:rsidRPr="00387794">
        <w:rPr>
          <w:rFonts w:cs="Times New Roman"/>
          <w:i/>
          <w:iCs/>
          <w:szCs w:val="24"/>
        </w:rPr>
        <w:t>Designing</w:t>
      </w:r>
      <w:proofErr w:type="spellEnd"/>
      <w:r w:rsidR="00222BBC" w:rsidRPr="00387794">
        <w:rPr>
          <w:rFonts w:cs="Times New Roman"/>
          <w:i/>
          <w:iCs/>
          <w:szCs w:val="24"/>
        </w:rPr>
        <w:t xml:space="preserve"> </w:t>
      </w:r>
      <w:proofErr w:type="spellStart"/>
      <w:r w:rsidR="00222BBC" w:rsidRPr="00387794">
        <w:rPr>
          <w:rFonts w:cs="Times New Roman"/>
          <w:i/>
          <w:iCs/>
          <w:szCs w:val="24"/>
        </w:rPr>
        <w:t>Consistent</w:t>
      </w:r>
      <w:proofErr w:type="spellEnd"/>
      <w:r w:rsidR="00222BBC" w:rsidRPr="00387794">
        <w:rPr>
          <w:rFonts w:cs="Times New Roman"/>
          <w:i/>
          <w:iCs/>
          <w:szCs w:val="24"/>
        </w:rPr>
        <w:t xml:space="preserve"> </w:t>
      </w:r>
      <w:proofErr w:type="spellStart"/>
      <w:r w:rsidR="00222BBC" w:rsidRPr="00387794">
        <w:rPr>
          <w:rFonts w:cs="Times New Roman"/>
          <w:i/>
          <w:iCs/>
          <w:szCs w:val="24"/>
        </w:rPr>
        <w:t>RESTful</w:t>
      </w:r>
      <w:proofErr w:type="spellEnd"/>
      <w:r w:rsidR="00222BBC" w:rsidRPr="00387794">
        <w:rPr>
          <w:rFonts w:cs="Times New Roman"/>
          <w:i/>
          <w:iCs/>
          <w:szCs w:val="24"/>
        </w:rPr>
        <w:t xml:space="preserve"> Web Service </w:t>
      </w:r>
      <w:proofErr w:type="spellStart"/>
      <w:r w:rsidR="00222BBC" w:rsidRPr="00387794">
        <w:rPr>
          <w:rFonts w:cs="Times New Roman"/>
          <w:i/>
          <w:iCs/>
          <w:szCs w:val="24"/>
        </w:rPr>
        <w:t>Interfaces</w:t>
      </w:r>
      <w:proofErr w:type="spellEnd"/>
      <w:r w:rsidR="00222BBC">
        <w:rPr>
          <w:rFonts w:cs="Times New Roman"/>
          <w:szCs w:val="24"/>
        </w:rPr>
        <w:t xml:space="preserve">, str.5, </w:t>
      </w:r>
      <w:proofErr w:type="spellStart"/>
      <w:r w:rsidR="00222BBC" w:rsidRPr="00222BBC">
        <w:rPr>
          <w:rFonts w:cs="Times New Roman"/>
          <w:szCs w:val="24"/>
        </w:rPr>
        <w:t>O'Reilly</w:t>
      </w:r>
      <w:proofErr w:type="spellEnd"/>
      <w:r w:rsidR="00222BBC" w:rsidRPr="00222BBC">
        <w:rPr>
          <w:rFonts w:cs="Times New Roman"/>
          <w:szCs w:val="24"/>
        </w:rPr>
        <w:t xml:space="preserve"> Media, Inc.</w:t>
      </w:r>
    </w:p>
    <w:p w14:paraId="70D20FE1" w14:textId="21DC461F" w:rsidR="00C11B95" w:rsidRDefault="00862FE2" w:rsidP="00C11B95">
      <w:pPr>
        <w:ind w:left="360"/>
        <w:rPr>
          <w:rFonts w:cs="Times New Roman"/>
          <w:szCs w:val="24"/>
        </w:rPr>
      </w:pPr>
      <w:r>
        <w:rPr>
          <w:rFonts w:cs="Times New Roman"/>
          <w:szCs w:val="24"/>
        </w:rPr>
        <w:t>[</w:t>
      </w:r>
      <w:r w:rsidR="00D36979">
        <w:rPr>
          <w:rFonts w:cs="Times New Roman"/>
          <w:szCs w:val="24"/>
        </w:rPr>
        <w:t>9</w:t>
      </w:r>
      <w:r>
        <w:rPr>
          <w:rFonts w:cs="Times New Roman"/>
          <w:szCs w:val="24"/>
        </w:rPr>
        <w:t>]</w:t>
      </w:r>
      <w:r w:rsidR="00650F03">
        <w:rPr>
          <w:rFonts w:cs="Times New Roman"/>
          <w:szCs w:val="24"/>
        </w:rPr>
        <w:t xml:space="preserve"> </w:t>
      </w:r>
      <w:r w:rsidR="00E95717">
        <w:rPr>
          <w:rFonts w:cs="Times New Roman"/>
          <w:szCs w:val="24"/>
        </w:rPr>
        <w:t>Microsoft, „</w:t>
      </w:r>
      <w:proofErr w:type="spellStart"/>
      <w:r w:rsidR="00E95717" w:rsidRPr="00E95717">
        <w:rPr>
          <w:rFonts w:cs="Times New Roman"/>
          <w:szCs w:val="24"/>
        </w:rPr>
        <w:t>Create</w:t>
      </w:r>
      <w:proofErr w:type="spellEnd"/>
      <w:r w:rsidR="00E95717" w:rsidRPr="00E95717">
        <w:rPr>
          <w:rFonts w:cs="Times New Roman"/>
          <w:szCs w:val="24"/>
        </w:rPr>
        <w:t xml:space="preserve"> web </w:t>
      </w:r>
      <w:proofErr w:type="spellStart"/>
      <w:r w:rsidR="00E95717" w:rsidRPr="00E95717">
        <w:rPr>
          <w:rFonts w:cs="Times New Roman"/>
          <w:szCs w:val="24"/>
        </w:rPr>
        <w:t>APIs</w:t>
      </w:r>
      <w:proofErr w:type="spellEnd"/>
      <w:r w:rsidR="00E95717" w:rsidRPr="00E95717">
        <w:rPr>
          <w:rFonts w:cs="Times New Roman"/>
          <w:szCs w:val="24"/>
        </w:rPr>
        <w:t xml:space="preserve"> </w:t>
      </w:r>
      <w:proofErr w:type="spellStart"/>
      <w:r w:rsidR="00E95717" w:rsidRPr="00E95717">
        <w:rPr>
          <w:rFonts w:cs="Times New Roman"/>
          <w:szCs w:val="24"/>
        </w:rPr>
        <w:t>with</w:t>
      </w:r>
      <w:proofErr w:type="spellEnd"/>
      <w:r w:rsidR="00E95717" w:rsidRPr="00E95717">
        <w:rPr>
          <w:rFonts w:cs="Times New Roman"/>
          <w:szCs w:val="24"/>
        </w:rPr>
        <w:t xml:space="preserve"> ASP.NET Core | Microsoft </w:t>
      </w:r>
      <w:proofErr w:type="spellStart"/>
      <w:r w:rsidR="00E95717" w:rsidRPr="00E95717">
        <w:rPr>
          <w:rFonts w:cs="Times New Roman"/>
          <w:szCs w:val="24"/>
        </w:rPr>
        <w:t>Docs</w:t>
      </w:r>
      <w:proofErr w:type="spellEnd"/>
      <w:r w:rsidR="00E95717">
        <w:rPr>
          <w:rFonts w:cs="Times New Roman"/>
          <w:szCs w:val="24"/>
        </w:rPr>
        <w:t xml:space="preserve">“, </w:t>
      </w:r>
      <w:hyperlink r:id="rId28" w:anchor="attribute-routing-requirement" w:history="1">
        <w:r w:rsidR="00E95717" w:rsidRPr="005D20F6">
          <w:rPr>
            <w:rStyle w:val="Hiperveza"/>
            <w:rFonts w:cs="Times New Roman"/>
            <w:szCs w:val="24"/>
          </w:rPr>
          <w:t>https://docs.microsoft.com/en-us/aspnet/core/web-api/?view=aspnetcore-6.0#attribute-routing-requirement</w:t>
        </w:r>
      </w:hyperlink>
      <w:r w:rsidR="00E95717">
        <w:rPr>
          <w:rFonts w:cs="Times New Roman"/>
          <w:szCs w:val="24"/>
        </w:rPr>
        <w:t xml:space="preserve"> , (Preuzeto: 30.05.2022)</w:t>
      </w:r>
      <w:r w:rsidR="00C11B95">
        <w:rPr>
          <w:rFonts w:cs="Times New Roman"/>
          <w:szCs w:val="24"/>
        </w:rPr>
        <w:t>.</w:t>
      </w:r>
    </w:p>
    <w:p w14:paraId="1BCE2D72" w14:textId="1A7AE89C" w:rsidR="00C11B95" w:rsidRDefault="00C11B95" w:rsidP="00C11B95">
      <w:pPr>
        <w:ind w:left="360"/>
        <w:rPr>
          <w:rFonts w:cs="Times New Roman"/>
          <w:szCs w:val="24"/>
        </w:rPr>
      </w:pPr>
      <w:r>
        <w:rPr>
          <w:rFonts w:cs="Times New Roman"/>
          <w:szCs w:val="24"/>
        </w:rPr>
        <w:t>[</w:t>
      </w:r>
      <w:r w:rsidR="00D36979">
        <w:rPr>
          <w:rFonts w:cs="Times New Roman"/>
          <w:szCs w:val="24"/>
        </w:rPr>
        <w:t>10</w:t>
      </w:r>
      <w:r>
        <w:rPr>
          <w:rFonts w:cs="Times New Roman"/>
          <w:szCs w:val="24"/>
        </w:rPr>
        <w:t>]</w:t>
      </w:r>
      <w:r w:rsidR="00684B78">
        <w:rPr>
          <w:rFonts w:cs="Times New Roman"/>
          <w:szCs w:val="24"/>
        </w:rPr>
        <w:t xml:space="preserve"> </w:t>
      </w:r>
      <w:proofErr w:type="spellStart"/>
      <w:r w:rsidR="000100B2" w:rsidRPr="000100B2">
        <w:rPr>
          <w:rFonts w:cs="Times New Roman"/>
          <w:szCs w:val="24"/>
        </w:rPr>
        <w:t>ChilliCream</w:t>
      </w:r>
      <w:proofErr w:type="spellEnd"/>
      <w:r w:rsidR="000100B2" w:rsidRPr="000100B2">
        <w:rPr>
          <w:rFonts w:cs="Times New Roman"/>
          <w:szCs w:val="24"/>
        </w:rPr>
        <w:t xml:space="preserve"> </w:t>
      </w:r>
      <w:r w:rsidR="00684B78">
        <w:rPr>
          <w:rFonts w:cs="Times New Roman"/>
          <w:szCs w:val="24"/>
        </w:rPr>
        <w:t>, „</w:t>
      </w:r>
      <w:proofErr w:type="spellStart"/>
      <w:r w:rsidR="00684B78" w:rsidRPr="00684B78">
        <w:rPr>
          <w:rFonts w:cs="Times New Roman"/>
          <w:szCs w:val="24"/>
        </w:rPr>
        <w:t>Get</w:t>
      </w:r>
      <w:proofErr w:type="spellEnd"/>
      <w:r w:rsidR="00684B78" w:rsidRPr="00684B78">
        <w:rPr>
          <w:rFonts w:cs="Times New Roman"/>
          <w:szCs w:val="24"/>
        </w:rPr>
        <w:t xml:space="preserve"> </w:t>
      </w:r>
      <w:proofErr w:type="spellStart"/>
      <w:r w:rsidR="00684B78" w:rsidRPr="00684B78">
        <w:rPr>
          <w:rFonts w:cs="Times New Roman"/>
          <w:szCs w:val="24"/>
        </w:rPr>
        <w:t>started</w:t>
      </w:r>
      <w:proofErr w:type="spellEnd"/>
      <w:r w:rsidR="00684B78" w:rsidRPr="00684B78">
        <w:rPr>
          <w:rFonts w:cs="Times New Roman"/>
          <w:szCs w:val="24"/>
        </w:rPr>
        <w:t xml:space="preserve"> </w:t>
      </w:r>
      <w:proofErr w:type="spellStart"/>
      <w:r w:rsidR="00684B78" w:rsidRPr="00684B78">
        <w:rPr>
          <w:rFonts w:cs="Times New Roman"/>
          <w:szCs w:val="24"/>
        </w:rPr>
        <w:t>with</w:t>
      </w:r>
      <w:proofErr w:type="spellEnd"/>
      <w:r w:rsidR="00684B78" w:rsidRPr="00684B78">
        <w:rPr>
          <w:rFonts w:cs="Times New Roman"/>
          <w:szCs w:val="24"/>
        </w:rPr>
        <w:t xml:space="preserve"> Hot </w:t>
      </w:r>
      <w:proofErr w:type="spellStart"/>
      <w:r w:rsidR="00684B78" w:rsidRPr="00684B78">
        <w:rPr>
          <w:rFonts w:cs="Times New Roman"/>
          <w:szCs w:val="24"/>
        </w:rPr>
        <w:t>Chocolate</w:t>
      </w:r>
      <w:proofErr w:type="spellEnd"/>
      <w:r w:rsidR="00684B78" w:rsidRPr="00684B78">
        <w:rPr>
          <w:rFonts w:cs="Times New Roman"/>
          <w:szCs w:val="24"/>
        </w:rPr>
        <w:t xml:space="preserve"> | </w:t>
      </w:r>
      <w:proofErr w:type="spellStart"/>
      <w:r w:rsidR="00684B78" w:rsidRPr="00684B78">
        <w:rPr>
          <w:rFonts w:cs="Times New Roman"/>
          <w:szCs w:val="24"/>
        </w:rPr>
        <w:t>ChilliCream</w:t>
      </w:r>
      <w:proofErr w:type="spellEnd"/>
      <w:r w:rsidR="00684B78" w:rsidRPr="00684B78">
        <w:rPr>
          <w:rFonts w:cs="Times New Roman"/>
          <w:szCs w:val="24"/>
        </w:rPr>
        <w:t xml:space="preserve"> </w:t>
      </w:r>
      <w:proofErr w:type="spellStart"/>
      <w:r w:rsidR="00684B78" w:rsidRPr="00684B78">
        <w:rPr>
          <w:rFonts w:cs="Times New Roman"/>
          <w:szCs w:val="24"/>
        </w:rPr>
        <w:t>GraphQL</w:t>
      </w:r>
      <w:proofErr w:type="spellEnd"/>
      <w:r w:rsidR="00684B78" w:rsidRPr="00684B78">
        <w:rPr>
          <w:rFonts w:cs="Times New Roman"/>
          <w:szCs w:val="24"/>
        </w:rPr>
        <w:t xml:space="preserve"> </w:t>
      </w:r>
      <w:proofErr w:type="spellStart"/>
      <w:r w:rsidR="00684B78" w:rsidRPr="00684B78">
        <w:rPr>
          <w:rFonts w:cs="Times New Roman"/>
          <w:szCs w:val="24"/>
        </w:rPr>
        <w:t>Platform</w:t>
      </w:r>
      <w:proofErr w:type="spellEnd"/>
      <w:r w:rsidR="00684B78">
        <w:rPr>
          <w:rFonts w:cs="Times New Roman"/>
          <w:szCs w:val="24"/>
        </w:rPr>
        <w:t>“,</w:t>
      </w:r>
    </w:p>
    <w:p w14:paraId="3C4374FF" w14:textId="380D2ECA" w:rsidR="00684B78" w:rsidRDefault="00000000" w:rsidP="00C11B95">
      <w:pPr>
        <w:ind w:left="360"/>
        <w:rPr>
          <w:rFonts w:cs="Times New Roman"/>
          <w:szCs w:val="24"/>
        </w:rPr>
      </w:pPr>
      <w:hyperlink r:id="rId29" w:history="1">
        <w:r w:rsidR="00684B78" w:rsidRPr="00F85CC8">
          <w:rPr>
            <w:rStyle w:val="Hiperveza"/>
            <w:rFonts w:cs="Times New Roman"/>
            <w:szCs w:val="24"/>
          </w:rPr>
          <w:t>https://chillicream.com/docs/hotchocolate/get-started</w:t>
        </w:r>
      </w:hyperlink>
      <w:r w:rsidR="00684B78">
        <w:rPr>
          <w:rFonts w:cs="Times New Roman"/>
          <w:szCs w:val="24"/>
        </w:rPr>
        <w:t xml:space="preserve"> , </w:t>
      </w:r>
      <w:r w:rsidR="00684B78" w:rsidRPr="00684B78">
        <w:rPr>
          <w:rFonts w:cs="Times New Roman"/>
          <w:szCs w:val="24"/>
        </w:rPr>
        <w:t>(Preuzeto: 3</w:t>
      </w:r>
      <w:r w:rsidR="00684B78">
        <w:rPr>
          <w:rFonts w:cs="Times New Roman"/>
          <w:szCs w:val="24"/>
        </w:rPr>
        <w:t>1</w:t>
      </w:r>
      <w:r w:rsidR="00684B78" w:rsidRPr="00684B78">
        <w:rPr>
          <w:rFonts w:cs="Times New Roman"/>
          <w:szCs w:val="24"/>
        </w:rPr>
        <w:t>.05.2022).</w:t>
      </w:r>
    </w:p>
    <w:p w14:paraId="6CC8DCB6" w14:textId="783A57E0" w:rsidR="00DB6131" w:rsidRDefault="00DB6131" w:rsidP="00C11B95">
      <w:pPr>
        <w:ind w:left="360"/>
        <w:rPr>
          <w:rFonts w:cs="Times New Roman"/>
          <w:szCs w:val="24"/>
        </w:rPr>
      </w:pPr>
      <w:r>
        <w:rPr>
          <w:rFonts w:cs="Times New Roman"/>
          <w:szCs w:val="24"/>
        </w:rPr>
        <w:t>[</w:t>
      </w:r>
      <w:r w:rsidR="00D36979">
        <w:rPr>
          <w:rFonts w:cs="Times New Roman"/>
          <w:szCs w:val="24"/>
        </w:rPr>
        <w:t>11</w:t>
      </w:r>
      <w:r>
        <w:rPr>
          <w:rFonts w:cs="Times New Roman"/>
          <w:szCs w:val="24"/>
        </w:rPr>
        <w:t xml:space="preserve">] </w:t>
      </w:r>
      <w:proofErr w:type="spellStart"/>
      <w:r w:rsidR="000100B2" w:rsidRPr="000100B2">
        <w:rPr>
          <w:rFonts w:cs="Times New Roman"/>
          <w:szCs w:val="24"/>
        </w:rPr>
        <w:t>ChilliCream</w:t>
      </w:r>
      <w:proofErr w:type="spellEnd"/>
      <w:r w:rsidR="000100B2" w:rsidRPr="000100B2">
        <w:rPr>
          <w:rFonts w:cs="Times New Roman"/>
          <w:szCs w:val="24"/>
        </w:rPr>
        <w:t xml:space="preserve"> </w:t>
      </w:r>
      <w:r>
        <w:rPr>
          <w:rFonts w:cs="Times New Roman"/>
          <w:szCs w:val="24"/>
        </w:rPr>
        <w:t>, „</w:t>
      </w:r>
      <w:proofErr w:type="spellStart"/>
      <w:r w:rsidRPr="00DB6131">
        <w:rPr>
          <w:rFonts w:cs="Times New Roman"/>
          <w:szCs w:val="24"/>
        </w:rPr>
        <w:t>Pagination</w:t>
      </w:r>
      <w:proofErr w:type="spellEnd"/>
      <w:r w:rsidRPr="00DB6131">
        <w:rPr>
          <w:rFonts w:cs="Times New Roman"/>
          <w:szCs w:val="24"/>
        </w:rPr>
        <w:t xml:space="preserve"> | </w:t>
      </w:r>
      <w:proofErr w:type="spellStart"/>
      <w:r w:rsidRPr="00DB6131">
        <w:rPr>
          <w:rFonts w:cs="Times New Roman"/>
          <w:szCs w:val="24"/>
        </w:rPr>
        <w:t>ChilliCream</w:t>
      </w:r>
      <w:proofErr w:type="spellEnd"/>
      <w:r w:rsidRPr="00DB6131">
        <w:rPr>
          <w:rFonts w:cs="Times New Roman"/>
          <w:szCs w:val="24"/>
        </w:rPr>
        <w:t xml:space="preserve"> </w:t>
      </w:r>
      <w:proofErr w:type="spellStart"/>
      <w:r w:rsidRPr="00DB6131">
        <w:rPr>
          <w:rFonts w:cs="Times New Roman"/>
          <w:szCs w:val="24"/>
        </w:rPr>
        <w:t>GraphQL</w:t>
      </w:r>
      <w:proofErr w:type="spellEnd"/>
      <w:r w:rsidRPr="00DB6131">
        <w:rPr>
          <w:rFonts w:cs="Times New Roman"/>
          <w:szCs w:val="24"/>
        </w:rPr>
        <w:t xml:space="preserve"> </w:t>
      </w:r>
      <w:proofErr w:type="spellStart"/>
      <w:r w:rsidRPr="00DB6131">
        <w:rPr>
          <w:rFonts w:cs="Times New Roman"/>
          <w:szCs w:val="24"/>
        </w:rPr>
        <w:t>Platform</w:t>
      </w:r>
      <w:proofErr w:type="spellEnd"/>
      <w:r>
        <w:rPr>
          <w:rFonts w:cs="Times New Roman"/>
          <w:szCs w:val="24"/>
        </w:rPr>
        <w:t xml:space="preserve">“, </w:t>
      </w:r>
      <w:hyperlink r:id="rId30" w:history="1">
        <w:r w:rsidRPr="00522A4C">
          <w:rPr>
            <w:rStyle w:val="Hiperveza"/>
            <w:rFonts w:cs="Times New Roman"/>
            <w:szCs w:val="24"/>
          </w:rPr>
          <w:t>https://chillicream.com/docs/hotchocolate/fetching-data/pagination</w:t>
        </w:r>
      </w:hyperlink>
      <w:r>
        <w:rPr>
          <w:rFonts w:cs="Times New Roman"/>
          <w:szCs w:val="24"/>
        </w:rPr>
        <w:t xml:space="preserve"> ,</w:t>
      </w:r>
      <w:r w:rsidRPr="00DB6131">
        <w:rPr>
          <w:rFonts w:cs="Times New Roman"/>
          <w:szCs w:val="24"/>
        </w:rPr>
        <w:t xml:space="preserve">(Preuzeto: </w:t>
      </w:r>
      <w:r>
        <w:rPr>
          <w:rFonts w:cs="Times New Roman"/>
          <w:szCs w:val="24"/>
        </w:rPr>
        <w:t>01</w:t>
      </w:r>
      <w:r w:rsidRPr="00DB6131">
        <w:rPr>
          <w:rFonts w:cs="Times New Roman"/>
          <w:szCs w:val="24"/>
        </w:rPr>
        <w:t>.0</w:t>
      </w:r>
      <w:r>
        <w:rPr>
          <w:rFonts w:cs="Times New Roman"/>
          <w:szCs w:val="24"/>
        </w:rPr>
        <w:t>6</w:t>
      </w:r>
      <w:r w:rsidRPr="00DB6131">
        <w:rPr>
          <w:rFonts w:cs="Times New Roman"/>
          <w:szCs w:val="24"/>
        </w:rPr>
        <w:t>.2022).</w:t>
      </w:r>
    </w:p>
    <w:p w14:paraId="0975AB54" w14:textId="714A16D8" w:rsidR="00F11729" w:rsidRDefault="00F11729" w:rsidP="00C11B95">
      <w:pPr>
        <w:ind w:left="360"/>
        <w:rPr>
          <w:rFonts w:cs="Times New Roman"/>
          <w:szCs w:val="24"/>
        </w:rPr>
      </w:pPr>
      <w:r>
        <w:rPr>
          <w:rFonts w:cs="Times New Roman"/>
          <w:szCs w:val="24"/>
        </w:rPr>
        <w:lastRenderedPageBreak/>
        <w:t>[</w:t>
      </w:r>
      <w:r w:rsidR="00D36979">
        <w:rPr>
          <w:rFonts w:cs="Times New Roman"/>
          <w:szCs w:val="24"/>
        </w:rPr>
        <w:t>12</w:t>
      </w:r>
      <w:r>
        <w:rPr>
          <w:rFonts w:cs="Times New Roman"/>
          <w:szCs w:val="24"/>
        </w:rPr>
        <w:t>]</w:t>
      </w:r>
      <w:r w:rsidR="009127FA">
        <w:rPr>
          <w:rFonts w:cs="Times New Roman"/>
          <w:szCs w:val="24"/>
        </w:rPr>
        <w:t xml:space="preserve"> </w:t>
      </w:r>
      <w:proofErr w:type="spellStart"/>
      <w:r w:rsidR="000100B2" w:rsidRPr="000100B2">
        <w:rPr>
          <w:rFonts w:cs="Times New Roman"/>
          <w:szCs w:val="24"/>
        </w:rPr>
        <w:t>ChilliCream</w:t>
      </w:r>
      <w:proofErr w:type="spellEnd"/>
      <w:r w:rsidR="000100B2" w:rsidRPr="000100B2">
        <w:rPr>
          <w:rFonts w:cs="Times New Roman"/>
          <w:szCs w:val="24"/>
        </w:rPr>
        <w:t xml:space="preserve"> </w:t>
      </w:r>
      <w:r w:rsidR="009127FA">
        <w:rPr>
          <w:rFonts w:cs="Times New Roman"/>
          <w:szCs w:val="24"/>
        </w:rPr>
        <w:t>, „</w:t>
      </w:r>
      <w:proofErr w:type="spellStart"/>
      <w:r w:rsidR="009127FA" w:rsidRPr="009127FA">
        <w:rPr>
          <w:rFonts w:cs="Times New Roman"/>
          <w:szCs w:val="24"/>
        </w:rPr>
        <w:t>Projections</w:t>
      </w:r>
      <w:proofErr w:type="spellEnd"/>
      <w:r w:rsidR="009127FA" w:rsidRPr="009127FA">
        <w:rPr>
          <w:rFonts w:cs="Times New Roman"/>
          <w:szCs w:val="24"/>
        </w:rPr>
        <w:t xml:space="preserve"> | </w:t>
      </w:r>
      <w:proofErr w:type="spellStart"/>
      <w:r w:rsidR="009127FA" w:rsidRPr="009127FA">
        <w:rPr>
          <w:rFonts w:cs="Times New Roman"/>
          <w:szCs w:val="24"/>
        </w:rPr>
        <w:t>ChilliCream</w:t>
      </w:r>
      <w:proofErr w:type="spellEnd"/>
      <w:r w:rsidR="009127FA" w:rsidRPr="009127FA">
        <w:rPr>
          <w:rFonts w:cs="Times New Roman"/>
          <w:szCs w:val="24"/>
        </w:rPr>
        <w:t xml:space="preserve"> </w:t>
      </w:r>
      <w:proofErr w:type="spellStart"/>
      <w:r w:rsidR="009127FA" w:rsidRPr="009127FA">
        <w:rPr>
          <w:rFonts w:cs="Times New Roman"/>
          <w:szCs w:val="24"/>
        </w:rPr>
        <w:t>GraphQL</w:t>
      </w:r>
      <w:proofErr w:type="spellEnd"/>
      <w:r w:rsidR="009127FA" w:rsidRPr="009127FA">
        <w:rPr>
          <w:rFonts w:cs="Times New Roman"/>
          <w:szCs w:val="24"/>
        </w:rPr>
        <w:t xml:space="preserve"> </w:t>
      </w:r>
      <w:proofErr w:type="spellStart"/>
      <w:r w:rsidR="009127FA" w:rsidRPr="009127FA">
        <w:rPr>
          <w:rFonts w:cs="Times New Roman"/>
          <w:szCs w:val="24"/>
        </w:rPr>
        <w:t>Platform</w:t>
      </w:r>
      <w:proofErr w:type="spellEnd"/>
      <w:r w:rsidR="009127FA">
        <w:rPr>
          <w:rFonts w:cs="Times New Roman"/>
          <w:szCs w:val="24"/>
        </w:rPr>
        <w:t xml:space="preserve">“, </w:t>
      </w:r>
      <w:hyperlink r:id="rId31" w:history="1">
        <w:r w:rsidR="009127FA" w:rsidRPr="00E56194">
          <w:rPr>
            <w:rStyle w:val="Hiperveza"/>
            <w:rFonts w:cs="Times New Roman"/>
            <w:szCs w:val="24"/>
          </w:rPr>
          <w:t>https://chillicream.com/docs/hotchocolate/fetching-data/projections</w:t>
        </w:r>
      </w:hyperlink>
      <w:r w:rsidR="009127FA">
        <w:rPr>
          <w:rFonts w:cs="Times New Roman"/>
          <w:szCs w:val="24"/>
        </w:rPr>
        <w:t xml:space="preserve"> ,</w:t>
      </w:r>
      <w:r w:rsidR="009127FA" w:rsidRPr="009127FA">
        <w:rPr>
          <w:rFonts w:cs="Times New Roman"/>
          <w:szCs w:val="24"/>
        </w:rPr>
        <w:t>(Preuzeto: 01.06.2022).</w:t>
      </w:r>
    </w:p>
    <w:p w14:paraId="0301E00D" w14:textId="425B6104" w:rsidR="00F11729" w:rsidRDefault="00F11729" w:rsidP="00C11B95">
      <w:pPr>
        <w:ind w:left="360"/>
        <w:rPr>
          <w:rFonts w:cs="Times New Roman"/>
          <w:szCs w:val="24"/>
        </w:rPr>
      </w:pPr>
      <w:r>
        <w:rPr>
          <w:rFonts w:cs="Times New Roman"/>
          <w:szCs w:val="24"/>
        </w:rPr>
        <w:t>[</w:t>
      </w:r>
      <w:r w:rsidR="00D36979">
        <w:rPr>
          <w:rFonts w:cs="Times New Roman"/>
          <w:szCs w:val="24"/>
        </w:rPr>
        <w:t>13</w:t>
      </w:r>
      <w:r>
        <w:rPr>
          <w:rFonts w:cs="Times New Roman"/>
          <w:szCs w:val="24"/>
        </w:rPr>
        <w:t xml:space="preserve">] </w:t>
      </w:r>
      <w:proofErr w:type="spellStart"/>
      <w:r w:rsidR="000100B2" w:rsidRPr="000100B2">
        <w:rPr>
          <w:rFonts w:cs="Times New Roman"/>
          <w:szCs w:val="24"/>
        </w:rPr>
        <w:t>ChilliCream</w:t>
      </w:r>
      <w:proofErr w:type="spellEnd"/>
      <w:r w:rsidR="000100B2" w:rsidRPr="000100B2">
        <w:rPr>
          <w:rFonts w:cs="Times New Roman"/>
          <w:szCs w:val="24"/>
        </w:rPr>
        <w:t xml:space="preserve"> </w:t>
      </w:r>
      <w:r>
        <w:rPr>
          <w:rFonts w:cs="Times New Roman"/>
          <w:szCs w:val="24"/>
        </w:rPr>
        <w:t>, „</w:t>
      </w:r>
      <w:proofErr w:type="spellStart"/>
      <w:r w:rsidRPr="00F11729">
        <w:rPr>
          <w:rFonts w:cs="Times New Roman"/>
          <w:szCs w:val="24"/>
        </w:rPr>
        <w:t>Filtering</w:t>
      </w:r>
      <w:proofErr w:type="spellEnd"/>
      <w:r w:rsidRPr="00F11729">
        <w:rPr>
          <w:rFonts w:cs="Times New Roman"/>
          <w:szCs w:val="24"/>
        </w:rPr>
        <w:t xml:space="preserve"> | </w:t>
      </w:r>
      <w:proofErr w:type="spellStart"/>
      <w:r w:rsidRPr="00F11729">
        <w:rPr>
          <w:rFonts w:cs="Times New Roman"/>
          <w:szCs w:val="24"/>
        </w:rPr>
        <w:t>ChilliCream</w:t>
      </w:r>
      <w:proofErr w:type="spellEnd"/>
      <w:r w:rsidRPr="00F11729">
        <w:rPr>
          <w:rFonts w:cs="Times New Roman"/>
          <w:szCs w:val="24"/>
        </w:rPr>
        <w:t xml:space="preserve"> </w:t>
      </w:r>
      <w:proofErr w:type="spellStart"/>
      <w:r w:rsidRPr="00F11729">
        <w:rPr>
          <w:rFonts w:cs="Times New Roman"/>
          <w:szCs w:val="24"/>
        </w:rPr>
        <w:t>GraphQL</w:t>
      </w:r>
      <w:proofErr w:type="spellEnd"/>
      <w:r w:rsidRPr="00F11729">
        <w:rPr>
          <w:rFonts w:cs="Times New Roman"/>
          <w:szCs w:val="24"/>
        </w:rPr>
        <w:t xml:space="preserve"> </w:t>
      </w:r>
      <w:proofErr w:type="spellStart"/>
      <w:r w:rsidRPr="00F11729">
        <w:rPr>
          <w:rFonts w:cs="Times New Roman"/>
          <w:szCs w:val="24"/>
        </w:rPr>
        <w:t>Platform</w:t>
      </w:r>
      <w:proofErr w:type="spellEnd"/>
      <w:r>
        <w:rPr>
          <w:rFonts w:cs="Times New Roman"/>
          <w:szCs w:val="24"/>
        </w:rPr>
        <w:t xml:space="preserve">“, </w:t>
      </w:r>
      <w:hyperlink r:id="rId32" w:history="1">
        <w:r w:rsidRPr="00E56194">
          <w:rPr>
            <w:rStyle w:val="Hiperveza"/>
            <w:rFonts w:cs="Times New Roman"/>
            <w:szCs w:val="24"/>
          </w:rPr>
          <w:t>https://chillicream.com/docs/hotchocolate/fetching-data/filtering</w:t>
        </w:r>
      </w:hyperlink>
      <w:r>
        <w:rPr>
          <w:rFonts w:cs="Times New Roman"/>
          <w:szCs w:val="24"/>
        </w:rPr>
        <w:t xml:space="preserve"> , </w:t>
      </w:r>
      <w:r w:rsidRPr="00F11729">
        <w:rPr>
          <w:rFonts w:cs="Times New Roman"/>
          <w:szCs w:val="24"/>
        </w:rPr>
        <w:t>(Preuzeto: 01.06.2022).</w:t>
      </w:r>
    </w:p>
    <w:p w14:paraId="2B85E655" w14:textId="46A5BCBB" w:rsidR="00E5134A" w:rsidRDefault="00E5134A" w:rsidP="00C11B95">
      <w:pPr>
        <w:ind w:left="360"/>
        <w:rPr>
          <w:rFonts w:cs="Times New Roman"/>
          <w:szCs w:val="24"/>
        </w:rPr>
      </w:pPr>
      <w:r>
        <w:rPr>
          <w:rFonts w:cs="Times New Roman"/>
          <w:szCs w:val="24"/>
        </w:rPr>
        <w:t>[</w:t>
      </w:r>
      <w:r w:rsidR="00D36979">
        <w:rPr>
          <w:rFonts w:cs="Times New Roman"/>
          <w:szCs w:val="24"/>
        </w:rPr>
        <w:t>14</w:t>
      </w:r>
      <w:r>
        <w:rPr>
          <w:rFonts w:cs="Times New Roman"/>
          <w:szCs w:val="24"/>
        </w:rPr>
        <w:t xml:space="preserve">] </w:t>
      </w:r>
      <w:proofErr w:type="spellStart"/>
      <w:r w:rsidR="000100B2" w:rsidRPr="000100B2">
        <w:rPr>
          <w:rFonts w:cs="Times New Roman"/>
          <w:szCs w:val="24"/>
        </w:rPr>
        <w:t>ChilliCream</w:t>
      </w:r>
      <w:proofErr w:type="spellEnd"/>
      <w:r w:rsidR="000100B2" w:rsidRPr="000100B2">
        <w:rPr>
          <w:rFonts w:cs="Times New Roman"/>
          <w:szCs w:val="24"/>
        </w:rPr>
        <w:t xml:space="preserve"> </w:t>
      </w:r>
      <w:r>
        <w:rPr>
          <w:rFonts w:cs="Times New Roman"/>
          <w:szCs w:val="24"/>
        </w:rPr>
        <w:t>, „</w:t>
      </w:r>
      <w:proofErr w:type="spellStart"/>
      <w:r w:rsidRPr="00E5134A">
        <w:rPr>
          <w:rFonts w:cs="Times New Roman"/>
          <w:szCs w:val="24"/>
        </w:rPr>
        <w:t>Sorting</w:t>
      </w:r>
      <w:proofErr w:type="spellEnd"/>
      <w:r w:rsidRPr="00E5134A">
        <w:rPr>
          <w:rFonts w:cs="Times New Roman"/>
          <w:szCs w:val="24"/>
        </w:rPr>
        <w:t xml:space="preserve"> | </w:t>
      </w:r>
      <w:proofErr w:type="spellStart"/>
      <w:r w:rsidRPr="00E5134A">
        <w:rPr>
          <w:rFonts w:cs="Times New Roman"/>
          <w:szCs w:val="24"/>
        </w:rPr>
        <w:t>ChilliCream</w:t>
      </w:r>
      <w:proofErr w:type="spellEnd"/>
      <w:r w:rsidRPr="00E5134A">
        <w:rPr>
          <w:rFonts w:cs="Times New Roman"/>
          <w:szCs w:val="24"/>
        </w:rPr>
        <w:t xml:space="preserve"> </w:t>
      </w:r>
      <w:proofErr w:type="spellStart"/>
      <w:r w:rsidRPr="00E5134A">
        <w:rPr>
          <w:rFonts w:cs="Times New Roman"/>
          <w:szCs w:val="24"/>
        </w:rPr>
        <w:t>GraphQL</w:t>
      </w:r>
      <w:proofErr w:type="spellEnd"/>
      <w:r w:rsidRPr="00E5134A">
        <w:rPr>
          <w:rFonts w:cs="Times New Roman"/>
          <w:szCs w:val="24"/>
        </w:rPr>
        <w:t xml:space="preserve"> </w:t>
      </w:r>
      <w:proofErr w:type="spellStart"/>
      <w:r w:rsidRPr="00E5134A">
        <w:rPr>
          <w:rFonts w:cs="Times New Roman"/>
          <w:szCs w:val="24"/>
        </w:rPr>
        <w:t>Platform</w:t>
      </w:r>
      <w:proofErr w:type="spellEnd"/>
      <w:r>
        <w:rPr>
          <w:rFonts w:cs="Times New Roman"/>
          <w:szCs w:val="24"/>
        </w:rPr>
        <w:t xml:space="preserve">“, </w:t>
      </w:r>
      <w:hyperlink r:id="rId33" w:history="1">
        <w:r w:rsidRPr="00E56194">
          <w:rPr>
            <w:rStyle w:val="Hiperveza"/>
            <w:rFonts w:cs="Times New Roman"/>
            <w:szCs w:val="24"/>
          </w:rPr>
          <w:t>https://chillicream.com/docs/hotchocolate/fetching-data/sorting</w:t>
        </w:r>
      </w:hyperlink>
      <w:r>
        <w:rPr>
          <w:rFonts w:cs="Times New Roman"/>
          <w:szCs w:val="24"/>
        </w:rPr>
        <w:t xml:space="preserve"> , </w:t>
      </w:r>
      <w:r w:rsidRPr="00E5134A">
        <w:rPr>
          <w:rFonts w:cs="Times New Roman"/>
          <w:szCs w:val="24"/>
        </w:rPr>
        <w:t>(Preuzeto: 01.06.2022).</w:t>
      </w:r>
    </w:p>
    <w:p w14:paraId="41066535" w14:textId="5F462973" w:rsidR="0040480A" w:rsidRDefault="0040480A" w:rsidP="00C11B95">
      <w:pPr>
        <w:ind w:left="360"/>
        <w:rPr>
          <w:rFonts w:cs="Times New Roman"/>
          <w:szCs w:val="24"/>
        </w:rPr>
      </w:pPr>
      <w:r>
        <w:rPr>
          <w:rFonts w:cs="Times New Roman"/>
          <w:szCs w:val="24"/>
        </w:rPr>
        <w:t>[</w:t>
      </w:r>
      <w:r w:rsidR="00D36979">
        <w:rPr>
          <w:rFonts w:cs="Times New Roman"/>
          <w:szCs w:val="24"/>
        </w:rPr>
        <w:t>15</w:t>
      </w:r>
      <w:r>
        <w:rPr>
          <w:rFonts w:cs="Times New Roman"/>
          <w:szCs w:val="24"/>
        </w:rPr>
        <w:t xml:space="preserve">] </w:t>
      </w:r>
      <w:proofErr w:type="spellStart"/>
      <w:r w:rsidR="000100B2" w:rsidRPr="000100B2">
        <w:rPr>
          <w:rFonts w:cs="Times New Roman"/>
          <w:szCs w:val="24"/>
        </w:rPr>
        <w:t>ChilliCream</w:t>
      </w:r>
      <w:proofErr w:type="spellEnd"/>
      <w:r w:rsidR="000100B2" w:rsidRPr="000100B2">
        <w:rPr>
          <w:rFonts w:cs="Times New Roman"/>
          <w:szCs w:val="24"/>
        </w:rPr>
        <w:t xml:space="preserve"> </w:t>
      </w:r>
      <w:r>
        <w:rPr>
          <w:rFonts w:cs="Times New Roman"/>
          <w:szCs w:val="24"/>
        </w:rPr>
        <w:t>, „</w:t>
      </w:r>
      <w:proofErr w:type="spellStart"/>
      <w:r w:rsidRPr="0040480A">
        <w:rPr>
          <w:rFonts w:cs="Times New Roman"/>
          <w:szCs w:val="24"/>
        </w:rPr>
        <w:t>Mutations</w:t>
      </w:r>
      <w:proofErr w:type="spellEnd"/>
      <w:r w:rsidRPr="0040480A">
        <w:rPr>
          <w:rFonts w:cs="Times New Roman"/>
          <w:szCs w:val="24"/>
        </w:rPr>
        <w:t xml:space="preserve"> | </w:t>
      </w:r>
      <w:proofErr w:type="spellStart"/>
      <w:r w:rsidRPr="0040480A">
        <w:rPr>
          <w:rFonts w:cs="Times New Roman"/>
          <w:szCs w:val="24"/>
        </w:rPr>
        <w:t>ChilliCream</w:t>
      </w:r>
      <w:proofErr w:type="spellEnd"/>
      <w:r w:rsidRPr="0040480A">
        <w:rPr>
          <w:rFonts w:cs="Times New Roman"/>
          <w:szCs w:val="24"/>
        </w:rPr>
        <w:t xml:space="preserve"> </w:t>
      </w:r>
      <w:proofErr w:type="spellStart"/>
      <w:r w:rsidRPr="0040480A">
        <w:rPr>
          <w:rFonts w:cs="Times New Roman"/>
          <w:szCs w:val="24"/>
        </w:rPr>
        <w:t>GraphQL</w:t>
      </w:r>
      <w:proofErr w:type="spellEnd"/>
      <w:r w:rsidRPr="0040480A">
        <w:rPr>
          <w:rFonts w:cs="Times New Roman"/>
          <w:szCs w:val="24"/>
        </w:rPr>
        <w:t xml:space="preserve"> </w:t>
      </w:r>
      <w:proofErr w:type="spellStart"/>
      <w:r w:rsidRPr="0040480A">
        <w:rPr>
          <w:rFonts w:cs="Times New Roman"/>
          <w:szCs w:val="24"/>
        </w:rPr>
        <w:t>Platform</w:t>
      </w:r>
      <w:proofErr w:type="spellEnd"/>
      <w:r>
        <w:rPr>
          <w:rFonts w:cs="Times New Roman"/>
          <w:szCs w:val="24"/>
        </w:rPr>
        <w:t xml:space="preserve">“, </w:t>
      </w:r>
      <w:hyperlink r:id="rId34" w:history="1">
        <w:r w:rsidRPr="008D1FFF">
          <w:rPr>
            <w:rStyle w:val="Hiperveza"/>
            <w:rFonts w:cs="Times New Roman"/>
            <w:szCs w:val="24"/>
          </w:rPr>
          <w:t>https://chillicream.com/docs/hotchocolate/defining-a-schema/mutations</w:t>
        </w:r>
      </w:hyperlink>
      <w:r>
        <w:rPr>
          <w:rFonts w:cs="Times New Roman"/>
          <w:szCs w:val="24"/>
        </w:rPr>
        <w:t xml:space="preserve"> , (Preuzeto: 05.06.2022).</w:t>
      </w:r>
    </w:p>
    <w:p w14:paraId="43D72012" w14:textId="21B1009D" w:rsidR="00AA4DA3" w:rsidRDefault="00AA4DA3" w:rsidP="00C11B95">
      <w:pPr>
        <w:ind w:left="360"/>
        <w:rPr>
          <w:rFonts w:cs="Times New Roman"/>
          <w:szCs w:val="24"/>
        </w:rPr>
      </w:pPr>
      <w:r>
        <w:rPr>
          <w:rFonts w:cs="Times New Roman"/>
          <w:szCs w:val="24"/>
        </w:rPr>
        <w:t>[</w:t>
      </w:r>
      <w:r w:rsidR="00D36979">
        <w:rPr>
          <w:rFonts w:cs="Times New Roman"/>
          <w:szCs w:val="24"/>
        </w:rPr>
        <w:t>16</w:t>
      </w:r>
      <w:r>
        <w:rPr>
          <w:rFonts w:cs="Times New Roman"/>
          <w:szCs w:val="24"/>
        </w:rPr>
        <w:t xml:space="preserve">] </w:t>
      </w:r>
      <w:proofErr w:type="spellStart"/>
      <w:r w:rsidR="000100B2" w:rsidRPr="000100B2">
        <w:rPr>
          <w:rFonts w:cs="Times New Roman"/>
          <w:szCs w:val="24"/>
        </w:rPr>
        <w:t>ChilliCream</w:t>
      </w:r>
      <w:proofErr w:type="spellEnd"/>
      <w:r w:rsidR="000100B2" w:rsidRPr="000100B2">
        <w:rPr>
          <w:rFonts w:cs="Times New Roman"/>
          <w:szCs w:val="24"/>
        </w:rPr>
        <w:t xml:space="preserve"> </w:t>
      </w:r>
      <w:r>
        <w:rPr>
          <w:rFonts w:cs="Times New Roman"/>
          <w:szCs w:val="24"/>
        </w:rPr>
        <w:t>, „</w:t>
      </w:r>
      <w:r w:rsidRPr="00AA4DA3">
        <w:rPr>
          <w:rFonts w:cs="Times New Roman"/>
          <w:szCs w:val="24"/>
        </w:rPr>
        <w:t xml:space="preserve">Security | </w:t>
      </w:r>
      <w:proofErr w:type="spellStart"/>
      <w:r w:rsidRPr="00AA4DA3">
        <w:rPr>
          <w:rFonts w:cs="Times New Roman"/>
          <w:szCs w:val="24"/>
        </w:rPr>
        <w:t>ChilliCream</w:t>
      </w:r>
      <w:proofErr w:type="spellEnd"/>
      <w:r w:rsidRPr="00AA4DA3">
        <w:rPr>
          <w:rFonts w:cs="Times New Roman"/>
          <w:szCs w:val="24"/>
        </w:rPr>
        <w:t xml:space="preserve"> </w:t>
      </w:r>
      <w:proofErr w:type="spellStart"/>
      <w:r w:rsidRPr="00AA4DA3">
        <w:rPr>
          <w:rFonts w:cs="Times New Roman"/>
          <w:szCs w:val="24"/>
        </w:rPr>
        <w:t>GraphQL</w:t>
      </w:r>
      <w:proofErr w:type="spellEnd"/>
      <w:r w:rsidRPr="00AA4DA3">
        <w:rPr>
          <w:rFonts w:cs="Times New Roman"/>
          <w:szCs w:val="24"/>
        </w:rPr>
        <w:t xml:space="preserve"> </w:t>
      </w:r>
      <w:proofErr w:type="spellStart"/>
      <w:r w:rsidRPr="00AA4DA3">
        <w:rPr>
          <w:rFonts w:cs="Times New Roman"/>
          <w:szCs w:val="24"/>
        </w:rPr>
        <w:t>Platform</w:t>
      </w:r>
      <w:proofErr w:type="spellEnd"/>
      <w:r>
        <w:rPr>
          <w:rFonts w:cs="Times New Roman"/>
          <w:szCs w:val="24"/>
        </w:rPr>
        <w:t xml:space="preserve">“, </w:t>
      </w:r>
      <w:hyperlink r:id="rId35" w:history="1">
        <w:r w:rsidRPr="008D1FFF">
          <w:rPr>
            <w:rStyle w:val="Hiperveza"/>
            <w:rFonts w:cs="Times New Roman"/>
            <w:szCs w:val="24"/>
          </w:rPr>
          <w:t>https://chillicream.com/docs/hotchocolate/v10/security/security</w:t>
        </w:r>
      </w:hyperlink>
      <w:r>
        <w:rPr>
          <w:rFonts w:cs="Times New Roman"/>
          <w:szCs w:val="24"/>
        </w:rPr>
        <w:t xml:space="preserve"> , </w:t>
      </w:r>
      <w:r w:rsidRPr="00AA4DA3">
        <w:rPr>
          <w:rFonts w:cs="Times New Roman"/>
          <w:szCs w:val="24"/>
        </w:rPr>
        <w:t>(Preuzeto: 05.06.2022).</w:t>
      </w:r>
    </w:p>
    <w:p w14:paraId="5B86F8D5" w14:textId="1E7146BA" w:rsidR="00B90207" w:rsidRDefault="009B2939" w:rsidP="00B90207">
      <w:pPr>
        <w:ind w:left="360"/>
        <w:rPr>
          <w:rFonts w:cs="Times New Roman"/>
          <w:szCs w:val="24"/>
        </w:rPr>
      </w:pPr>
      <w:r>
        <w:rPr>
          <w:rFonts w:cs="Times New Roman"/>
          <w:szCs w:val="24"/>
        </w:rPr>
        <w:t>[</w:t>
      </w:r>
      <w:r w:rsidR="00D36979">
        <w:rPr>
          <w:rFonts w:cs="Times New Roman"/>
          <w:szCs w:val="24"/>
        </w:rPr>
        <w:t>17</w:t>
      </w:r>
      <w:r>
        <w:rPr>
          <w:rFonts w:cs="Times New Roman"/>
          <w:szCs w:val="24"/>
        </w:rPr>
        <w:t xml:space="preserve">] </w:t>
      </w:r>
      <w:proofErr w:type="spellStart"/>
      <w:r w:rsidR="000100B2" w:rsidRPr="000100B2">
        <w:rPr>
          <w:rFonts w:cs="Times New Roman"/>
          <w:szCs w:val="24"/>
        </w:rPr>
        <w:t>ChilliCream</w:t>
      </w:r>
      <w:proofErr w:type="spellEnd"/>
      <w:r w:rsidR="000100B2" w:rsidRPr="000100B2">
        <w:rPr>
          <w:rFonts w:cs="Times New Roman"/>
          <w:szCs w:val="24"/>
        </w:rPr>
        <w:t xml:space="preserve"> </w:t>
      </w:r>
      <w:r>
        <w:rPr>
          <w:rFonts w:cs="Times New Roman"/>
          <w:szCs w:val="24"/>
        </w:rPr>
        <w:t>, „</w:t>
      </w:r>
      <w:proofErr w:type="spellStart"/>
      <w:r w:rsidRPr="009B2939">
        <w:rPr>
          <w:rFonts w:cs="Times New Roman"/>
          <w:szCs w:val="24"/>
        </w:rPr>
        <w:t>Operation</w:t>
      </w:r>
      <w:proofErr w:type="spellEnd"/>
      <w:r w:rsidRPr="009B2939">
        <w:rPr>
          <w:rFonts w:cs="Times New Roman"/>
          <w:szCs w:val="24"/>
        </w:rPr>
        <w:t xml:space="preserve"> </w:t>
      </w:r>
      <w:proofErr w:type="spellStart"/>
      <w:r w:rsidRPr="009B2939">
        <w:rPr>
          <w:rFonts w:cs="Times New Roman"/>
          <w:szCs w:val="24"/>
        </w:rPr>
        <w:t>Complexity</w:t>
      </w:r>
      <w:proofErr w:type="spellEnd"/>
      <w:r w:rsidRPr="009B2939">
        <w:rPr>
          <w:rFonts w:cs="Times New Roman"/>
          <w:szCs w:val="24"/>
        </w:rPr>
        <w:t xml:space="preserve"> | </w:t>
      </w:r>
      <w:proofErr w:type="spellStart"/>
      <w:r w:rsidRPr="009B2939">
        <w:rPr>
          <w:rFonts w:cs="Times New Roman"/>
          <w:szCs w:val="24"/>
        </w:rPr>
        <w:t>ChilliCream</w:t>
      </w:r>
      <w:proofErr w:type="spellEnd"/>
      <w:r w:rsidRPr="009B2939">
        <w:rPr>
          <w:rFonts w:cs="Times New Roman"/>
          <w:szCs w:val="24"/>
        </w:rPr>
        <w:t xml:space="preserve"> </w:t>
      </w:r>
      <w:proofErr w:type="spellStart"/>
      <w:r w:rsidRPr="009B2939">
        <w:rPr>
          <w:rFonts w:cs="Times New Roman"/>
          <w:szCs w:val="24"/>
        </w:rPr>
        <w:t>GraphQL</w:t>
      </w:r>
      <w:proofErr w:type="spellEnd"/>
      <w:r w:rsidRPr="009B2939">
        <w:rPr>
          <w:rFonts w:cs="Times New Roman"/>
          <w:szCs w:val="24"/>
        </w:rPr>
        <w:t xml:space="preserve"> </w:t>
      </w:r>
      <w:proofErr w:type="spellStart"/>
      <w:r w:rsidRPr="009B2939">
        <w:rPr>
          <w:rFonts w:cs="Times New Roman"/>
          <w:szCs w:val="24"/>
        </w:rPr>
        <w:t>Platform</w:t>
      </w:r>
      <w:proofErr w:type="spellEnd"/>
      <w:r>
        <w:rPr>
          <w:rFonts w:cs="Times New Roman"/>
          <w:szCs w:val="24"/>
        </w:rPr>
        <w:t xml:space="preserve">“, </w:t>
      </w:r>
      <w:hyperlink r:id="rId36" w:history="1">
        <w:r w:rsidRPr="0094390B">
          <w:rPr>
            <w:rStyle w:val="Hiperveza"/>
            <w:rFonts w:cs="Times New Roman"/>
            <w:szCs w:val="24"/>
          </w:rPr>
          <w:t>https://chillicream.com/docs/hotchocolate/security/operation-complexity</w:t>
        </w:r>
      </w:hyperlink>
      <w:r>
        <w:rPr>
          <w:rFonts w:cs="Times New Roman"/>
          <w:szCs w:val="24"/>
        </w:rPr>
        <w:t xml:space="preserve"> , </w:t>
      </w:r>
      <w:r w:rsidRPr="009B2939">
        <w:rPr>
          <w:rFonts w:cs="Times New Roman"/>
          <w:szCs w:val="24"/>
        </w:rPr>
        <w:t>(Preuzeto: 05.06.2022).</w:t>
      </w:r>
    </w:p>
    <w:p w14:paraId="6B22A4FE" w14:textId="7AB3102E" w:rsidR="00667460" w:rsidRDefault="00667460" w:rsidP="00B90207">
      <w:pPr>
        <w:ind w:left="360"/>
        <w:rPr>
          <w:rFonts w:cs="Times New Roman"/>
          <w:szCs w:val="24"/>
        </w:rPr>
      </w:pPr>
      <w:r>
        <w:rPr>
          <w:rFonts w:cs="Times New Roman"/>
          <w:szCs w:val="24"/>
        </w:rPr>
        <w:t>[</w:t>
      </w:r>
      <w:r w:rsidR="00D36979">
        <w:rPr>
          <w:rFonts w:cs="Times New Roman"/>
          <w:szCs w:val="24"/>
        </w:rPr>
        <w:t>18</w:t>
      </w:r>
      <w:r>
        <w:rPr>
          <w:rFonts w:cs="Times New Roman"/>
          <w:szCs w:val="24"/>
        </w:rPr>
        <w:t xml:space="preserve">] </w:t>
      </w:r>
      <w:proofErr w:type="spellStart"/>
      <w:r w:rsidR="000100B2" w:rsidRPr="000100B2">
        <w:rPr>
          <w:rFonts w:cs="Times New Roman"/>
          <w:szCs w:val="24"/>
        </w:rPr>
        <w:t>ChilliCream</w:t>
      </w:r>
      <w:proofErr w:type="spellEnd"/>
      <w:r w:rsidR="000100B2" w:rsidRPr="000100B2">
        <w:rPr>
          <w:rFonts w:cs="Times New Roman"/>
          <w:szCs w:val="24"/>
        </w:rPr>
        <w:t xml:space="preserve"> </w:t>
      </w:r>
      <w:r>
        <w:rPr>
          <w:rFonts w:cs="Times New Roman"/>
          <w:szCs w:val="24"/>
        </w:rPr>
        <w:t>, „</w:t>
      </w:r>
      <w:proofErr w:type="spellStart"/>
      <w:r w:rsidRPr="00667460">
        <w:rPr>
          <w:rFonts w:cs="Times New Roman"/>
          <w:szCs w:val="24"/>
        </w:rPr>
        <w:t>Authentication</w:t>
      </w:r>
      <w:proofErr w:type="spellEnd"/>
      <w:r w:rsidRPr="00667460">
        <w:rPr>
          <w:rFonts w:cs="Times New Roman"/>
          <w:szCs w:val="24"/>
        </w:rPr>
        <w:t xml:space="preserve"> | </w:t>
      </w:r>
      <w:proofErr w:type="spellStart"/>
      <w:r w:rsidRPr="00667460">
        <w:rPr>
          <w:rFonts w:cs="Times New Roman"/>
          <w:szCs w:val="24"/>
        </w:rPr>
        <w:t>ChilliCream</w:t>
      </w:r>
      <w:proofErr w:type="spellEnd"/>
      <w:r w:rsidRPr="00667460">
        <w:rPr>
          <w:rFonts w:cs="Times New Roman"/>
          <w:szCs w:val="24"/>
        </w:rPr>
        <w:t xml:space="preserve"> </w:t>
      </w:r>
      <w:proofErr w:type="spellStart"/>
      <w:r w:rsidRPr="00667460">
        <w:rPr>
          <w:rFonts w:cs="Times New Roman"/>
          <w:szCs w:val="24"/>
        </w:rPr>
        <w:t>GraphQL</w:t>
      </w:r>
      <w:proofErr w:type="spellEnd"/>
      <w:r w:rsidRPr="00667460">
        <w:rPr>
          <w:rFonts w:cs="Times New Roman"/>
          <w:szCs w:val="24"/>
        </w:rPr>
        <w:t xml:space="preserve"> </w:t>
      </w:r>
      <w:proofErr w:type="spellStart"/>
      <w:r w:rsidRPr="00667460">
        <w:rPr>
          <w:rFonts w:cs="Times New Roman"/>
          <w:szCs w:val="24"/>
        </w:rPr>
        <w:t>Platform</w:t>
      </w:r>
      <w:proofErr w:type="spellEnd"/>
      <w:r>
        <w:rPr>
          <w:rFonts w:cs="Times New Roman"/>
          <w:szCs w:val="24"/>
        </w:rPr>
        <w:t xml:space="preserve">“, </w:t>
      </w:r>
      <w:hyperlink r:id="rId37" w:history="1">
        <w:r w:rsidRPr="0094390B">
          <w:rPr>
            <w:rStyle w:val="Hiperveza"/>
            <w:rFonts w:cs="Times New Roman"/>
            <w:szCs w:val="24"/>
          </w:rPr>
          <w:t>https://chillicream.com/docs/hotchocolate/security/authentication</w:t>
        </w:r>
      </w:hyperlink>
      <w:r>
        <w:rPr>
          <w:rFonts w:cs="Times New Roman"/>
          <w:szCs w:val="24"/>
        </w:rPr>
        <w:t xml:space="preserve"> , </w:t>
      </w:r>
      <w:r w:rsidRPr="00667460">
        <w:rPr>
          <w:rFonts w:cs="Times New Roman"/>
          <w:szCs w:val="24"/>
        </w:rPr>
        <w:t>(Preuzeto: 05.06.2022).</w:t>
      </w:r>
    </w:p>
    <w:p w14:paraId="385C210B" w14:textId="4280A0E8" w:rsidR="00382017" w:rsidRPr="004D32E8" w:rsidRDefault="00192A8F" w:rsidP="00382017">
      <w:pPr>
        <w:ind w:left="360"/>
        <w:rPr>
          <w:rFonts w:cs="Times New Roman"/>
          <w:i/>
          <w:iCs/>
          <w:szCs w:val="24"/>
        </w:rPr>
      </w:pPr>
      <w:r>
        <w:rPr>
          <w:rFonts w:cs="Times New Roman"/>
          <w:szCs w:val="24"/>
        </w:rPr>
        <w:t>[</w:t>
      </w:r>
      <w:r w:rsidR="00D36979">
        <w:rPr>
          <w:rFonts w:cs="Times New Roman"/>
          <w:szCs w:val="24"/>
        </w:rPr>
        <w:t>19</w:t>
      </w:r>
      <w:r>
        <w:rPr>
          <w:rFonts w:cs="Times New Roman"/>
          <w:szCs w:val="24"/>
        </w:rPr>
        <w:t>] A. Sabol</w:t>
      </w:r>
      <w:r w:rsidR="00E223FD">
        <w:rPr>
          <w:rFonts w:cs="Times New Roman"/>
          <w:szCs w:val="24"/>
        </w:rPr>
        <w:t>,</w:t>
      </w:r>
      <w:r>
        <w:rPr>
          <w:rFonts w:cs="Times New Roman"/>
          <w:szCs w:val="24"/>
        </w:rPr>
        <w:t xml:space="preserve"> (2019)</w:t>
      </w:r>
      <w:r w:rsidR="00E223FD">
        <w:rPr>
          <w:rFonts w:cs="Times New Roman"/>
          <w:szCs w:val="24"/>
        </w:rPr>
        <w:t>.</w:t>
      </w:r>
      <w:r>
        <w:rPr>
          <w:rFonts w:cs="Times New Roman"/>
          <w:szCs w:val="24"/>
        </w:rPr>
        <w:t xml:space="preserve"> „</w:t>
      </w:r>
      <w:proofErr w:type="spellStart"/>
      <w:r w:rsidRPr="00192A8F">
        <w:rPr>
          <w:rFonts w:cs="Times New Roman"/>
          <w:szCs w:val="24"/>
        </w:rPr>
        <w:t>Autentikacija</w:t>
      </w:r>
      <w:proofErr w:type="spellEnd"/>
      <w:r w:rsidRPr="00192A8F">
        <w:rPr>
          <w:rFonts w:cs="Times New Roman"/>
          <w:szCs w:val="24"/>
        </w:rPr>
        <w:t xml:space="preserve"> i autorizacija pomoću </w:t>
      </w:r>
      <w:proofErr w:type="spellStart"/>
      <w:r w:rsidRPr="00192A8F">
        <w:rPr>
          <w:rFonts w:cs="Times New Roman"/>
          <w:szCs w:val="24"/>
        </w:rPr>
        <w:t>Json</w:t>
      </w:r>
      <w:proofErr w:type="spellEnd"/>
      <w:r w:rsidRPr="00192A8F">
        <w:rPr>
          <w:rFonts w:cs="Times New Roman"/>
          <w:szCs w:val="24"/>
        </w:rPr>
        <w:t xml:space="preserve"> web tokena</w:t>
      </w:r>
      <w:r>
        <w:rPr>
          <w:rFonts w:cs="Times New Roman"/>
          <w:szCs w:val="24"/>
        </w:rPr>
        <w:t>“</w:t>
      </w:r>
      <w:r w:rsidR="00E223FD">
        <w:rPr>
          <w:rFonts w:cs="Times New Roman"/>
          <w:szCs w:val="24"/>
        </w:rPr>
        <w:t xml:space="preserve">, str.1,  </w:t>
      </w:r>
      <w:r w:rsidR="00E223FD" w:rsidRPr="004D32E8">
        <w:rPr>
          <w:rFonts w:cs="Times New Roman"/>
          <w:i/>
          <w:iCs/>
          <w:szCs w:val="24"/>
        </w:rPr>
        <w:t xml:space="preserve">University </w:t>
      </w:r>
      <w:proofErr w:type="spellStart"/>
      <w:r w:rsidR="00E223FD" w:rsidRPr="004D32E8">
        <w:rPr>
          <w:rFonts w:cs="Times New Roman"/>
          <w:i/>
          <w:iCs/>
          <w:szCs w:val="24"/>
        </w:rPr>
        <w:t>of</w:t>
      </w:r>
      <w:proofErr w:type="spellEnd"/>
      <w:r w:rsidR="00E223FD" w:rsidRPr="004D32E8">
        <w:rPr>
          <w:rFonts w:cs="Times New Roman"/>
          <w:i/>
          <w:iCs/>
          <w:szCs w:val="24"/>
        </w:rPr>
        <w:t xml:space="preserve"> Pula / Sveučilište Jurja Dobrile u Puli</w:t>
      </w:r>
    </w:p>
    <w:p w14:paraId="0855D6E6" w14:textId="5BA9C935" w:rsidR="00382017" w:rsidRDefault="00382017" w:rsidP="00382017">
      <w:pPr>
        <w:ind w:left="360"/>
        <w:rPr>
          <w:rFonts w:cs="Times New Roman"/>
          <w:szCs w:val="24"/>
        </w:rPr>
      </w:pPr>
      <w:r w:rsidRPr="00382017">
        <w:rPr>
          <w:rFonts w:cs="Times New Roman"/>
          <w:szCs w:val="24"/>
        </w:rPr>
        <w:t>[</w:t>
      </w:r>
      <w:r w:rsidR="00D36979">
        <w:rPr>
          <w:rFonts w:cs="Times New Roman"/>
          <w:szCs w:val="24"/>
        </w:rPr>
        <w:t>20</w:t>
      </w:r>
      <w:r w:rsidRPr="00382017">
        <w:rPr>
          <w:rFonts w:cs="Times New Roman"/>
          <w:szCs w:val="24"/>
        </w:rPr>
        <w:t>] A. Sabol, (2019). „</w:t>
      </w:r>
      <w:proofErr w:type="spellStart"/>
      <w:r w:rsidRPr="00382017">
        <w:rPr>
          <w:rFonts w:cs="Times New Roman"/>
          <w:szCs w:val="24"/>
        </w:rPr>
        <w:t>Autentikacija</w:t>
      </w:r>
      <w:proofErr w:type="spellEnd"/>
      <w:r w:rsidRPr="00382017">
        <w:rPr>
          <w:rFonts w:cs="Times New Roman"/>
          <w:szCs w:val="24"/>
        </w:rPr>
        <w:t xml:space="preserve"> i autorizacija pomoću </w:t>
      </w:r>
      <w:proofErr w:type="spellStart"/>
      <w:r w:rsidRPr="00382017">
        <w:rPr>
          <w:rFonts w:cs="Times New Roman"/>
          <w:szCs w:val="24"/>
        </w:rPr>
        <w:t>Json</w:t>
      </w:r>
      <w:proofErr w:type="spellEnd"/>
      <w:r w:rsidRPr="00382017">
        <w:rPr>
          <w:rFonts w:cs="Times New Roman"/>
          <w:szCs w:val="24"/>
        </w:rPr>
        <w:t xml:space="preserve"> web tokena“, str.</w:t>
      </w:r>
      <w:r>
        <w:rPr>
          <w:rFonts w:cs="Times New Roman"/>
          <w:szCs w:val="24"/>
        </w:rPr>
        <w:t>6</w:t>
      </w:r>
      <w:r w:rsidRPr="00382017">
        <w:rPr>
          <w:rFonts w:cs="Times New Roman"/>
          <w:szCs w:val="24"/>
        </w:rPr>
        <w:t xml:space="preserve">,  </w:t>
      </w:r>
      <w:r w:rsidRPr="004D32E8">
        <w:rPr>
          <w:rFonts w:cs="Times New Roman"/>
          <w:i/>
          <w:iCs/>
          <w:szCs w:val="24"/>
        </w:rPr>
        <w:t xml:space="preserve">University </w:t>
      </w:r>
      <w:proofErr w:type="spellStart"/>
      <w:r w:rsidRPr="004D32E8">
        <w:rPr>
          <w:rFonts w:cs="Times New Roman"/>
          <w:i/>
          <w:iCs/>
          <w:szCs w:val="24"/>
        </w:rPr>
        <w:t>of</w:t>
      </w:r>
      <w:proofErr w:type="spellEnd"/>
      <w:r w:rsidRPr="004D32E8">
        <w:rPr>
          <w:rFonts w:cs="Times New Roman"/>
          <w:i/>
          <w:iCs/>
          <w:szCs w:val="24"/>
        </w:rPr>
        <w:t xml:space="preserve"> Pula / Sveučilište Jurja Dobrile u Puli</w:t>
      </w:r>
      <w:r w:rsidRPr="00382017">
        <w:rPr>
          <w:rFonts w:cs="Times New Roman"/>
          <w:szCs w:val="24"/>
        </w:rPr>
        <w:t xml:space="preserve"> </w:t>
      </w:r>
    </w:p>
    <w:p w14:paraId="1DAA1989" w14:textId="544DEE08" w:rsidR="000100B2" w:rsidRDefault="000100B2" w:rsidP="00382017">
      <w:pPr>
        <w:ind w:left="360"/>
        <w:rPr>
          <w:rFonts w:cs="Times New Roman"/>
          <w:szCs w:val="24"/>
        </w:rPr>
      </w:pPr>
      <w:r>
        <w:rPr>
          <w:rFonts w:cs="Times New Roman"/>
          <w:szCs w:val="24"/>
        </w:rPr>
        <w:t>[</w:t>
      </w:r>
      <w:r w:rsidR="00D36979">
        <w:rPr>
          <w:rFonts w:cs="Times New Roman"/>
          <w:szCs w:val="24"/>
        </w:rPr>
        <w:t>21</w:t>
      </w:r>
      <w:r>
        <w:rPr>
          <w:rFonts w:cs="Times New Roman"/>
          <w:szCs w:val="24"/>
        </w:rPr>
        <w:t xml:space="preserve">] </w:t>
      </w:r>
      <w:proofErr w:type="spellStart"/>
      <w:r w:rsidRPr="000100B2">
        <w:rPr>
          <w:rFonts w:cs="Times New Roman"/>
          <w:szCs w:val="24"/>
        </w:rPr>
        <w:t>ChilliCream</w:t>
      </w:r>
      <w:proofErr w:type="spellEnd"/>
      <w:r>
        <w:rPr>
          <w:rFonts w:cs="Times New Roman"/>
          <w:szCs w:val="24"/>
        </w:rPr>
        <w:t>, „</w:t>
      </w:r>
      <w:proofErr w:type="spellStart"/>
      <w:r w:rsidRPr="000100B2">
        <w:rPr>
          <w:rFonts w:cs="Times New Roman"/>
          <w:szCs w:val="24"/>
        </w:rPr>
        <w:t>Authorization</w:t>
      </w:r>
      <w:proofErr w:type="spellEnd"/>
      <w:r w:rsidRPr="000100B2">
        <w:rPr>
          <w:rFonts w:cs="Times New Roman"/>
          <w:szCs w:val="24"/>
        </w:rPr>
        <w:t xml:space="preserve"> | </w:t>
      </w:r>
      <w:proofErr w:type="spellStart"/>
      <w:r w:rsidRPr="000100B2">
        <w:rPr>
          <w:rFonts w:cs="Times New Roman"/>
          <w:szCs w:val="24"/>
        </w:rPr>
        <w:t>ChilliCream</w:t>
      </w:r>
      <w:proofErr w:type="spellEnd"/>
      <w:r w:rsidRPr="000100B2">
        <w:rPr>
          <w:rFonts w:cs="Times New Roman"/>
          <w:szCs w:val="24"/>
        </w:rPr>
        <w:t xml:space="preserve"> </w:t>
      </w:r>
      <w:proofErr w:type="spellStart"/>
      <w:r w:rsidRPr="000100B2">
        <w:rPr>
          <w:rFonts w:cs="Times New Roman"/>
          <w:szCs w:val="24"/>
        </w:rPr>
        <w:t>GraphQL</w:t>
      </w:r>
      <w:proofErr w:type="spellEnd"/>
      <w:r w:rsidRPr="000100B2">
        <w:rPr>
          <w:rFonts w:cs="Times New Roman"/>
          <w:szCs w:val="24"/>
        </w:rPr>
        <w:t xml:space="preserve"> </w:t>
      </w:r>
      <w:proofErr w:type="spellStart"/>
      <w:r w:rsidRPr="000100B2">
        <w:rPr>
          <w:rFonts w:cs="Times New Roman"/>
          <w:szCs w:val="24"/>
        </w:rPr>
        <w:t>Platform</w:t>
      </w:r>
      <w:proofErr w:type="spellEnd"/>
      <w:r>
        <w:rPr>
          <w:rFonts w:cs="Times New Roman"/>
          <w:szCs w:val="24"/>
        </w:rPr>
        <w:t xml:space="preserve">“, </w:t>
      </w:r>
      <w:hyperlink r:id="rId38" w:history="1">
        <w:r w:rsidRPr="00D11B88">
          <w:rPr>
            <w:rStyle w:val="Hiperveza"/>
            <w:rFonts w:cs="Times New Roman"/>
            <w:szCs w:val="24"/>
          </w:rPr>
          <w:t>https://chillicream.com/docs/hotchocolate/security/authorization</w:t>
        </w:r>
      </w:hyperlink>
      <w:r>
        <w:rPr>
          <w:rFonts w:cs="Times New Roman"/>
          <w:szCs w:val="24"/>
        </w:rPr>
        <w:t xml:space="preserve"> , </w:t>
      </w:r>
      <w:r w:rsidRPr="000100B2">
        <w:rPr>
          <w:rFonts w:cs="Times New Roman"/>
          <w:szCs w:val="24"/>
        </w:rPr>
        <w:t>(Preuzeto: 0</w:t>
      </w:r>
      <w:r>
        <w:rPr>
          <w:rFonts w:cs="Times New Roman"/>
          <w:szCs w:val="24"/>
        </w:rPr>
        <w:t>6</w:t>
      </w:r>
      <w:r w:rsidRPr="000100B2">
        <w:rPr>
          <w:rFonts w:cs="Times New Roman"/>
          <w:szCs w:val="24"/>
        </w:rPr>
        <w:t>.06.2022).</w:t>
      </w:r>
    </w:p>
    <w:p w14:paraId="6789DE50" w14:textId="4CB18837" w:rsidR="000C5AD2" w:rsidRDefault="000C5AD2" w:rsidP="00382017">
      <w:pPr>
        <w:ind w:left="360"/>
        <w:rPr>
          <w:rFonts w:cs="Times New Roman"/>
          <w:szCs w:val="24"/>
        </w:rPr>
      </w:pPr>
      <w:r>
        <w:rPr>
          <w:rFonts w:cs="Times New Roman"/>
          <w:szCs w:val="24"/>
        </w:rPr>
        <w:t>[</w:t>
      </w:r>
      <w:r w:rsidR="00D36979">
        <w:rPr>
          <w:rFonts w:cs="Times New Roman"/>
          <w:szCs w:val="24"/>
        </w:rPr>
        <w:t>22</w:t>
      </w:r>
      <w:r>
        <w:rPr>
          <w:rFonts w:cs="Times New Roman"/>
          <w:szCs w:val="24"/>
        </w:rPr>
        <w:t xml:space="preserve">]  </w:t>
      </w:r>
      <w:r w:rsidRPr="000C5AD2">
        <w:rPr>
          <w:rFonts w:cs="Times New Roman"/>
          <w:szCs w:val="24"/>
        </w:rPr>
        <w:t>MDN, „</w:t>
      </w:r>
      <w:proofErr w:type="spellStart"/>
      <w:r w:rsidRPr="000C5AD2">
        <w:rPr>
          <w:rFonts w:cs="Times New Roman"/>
          <w:szCs w:val="24"/>
        </w:rPr>
        <w:t>performance.now</w:t>
      </w:r>
      <w:proofErr w:type="spellEnd"/>
      <w:r w:rsidRPr="000C5AD2">
        <w:rPr>
          <w:rFonts w:cs="Times New Roman"/>
          <w:szCs w:val="24"/>
        </w:rPr>
        <w:t xml:space="preserve">() - Web </w:t>
      </w:r>
      <w:proofErr w:type="spellStart"/>
      <w:r w:rsidRPr="000C5AD2">
        <w:rPr>
          <w:rFonts w:cs="Times New Roman"/>
          <w:szCs w:val="24"/>
        </w:rPr>
        <w:t>APIs</w:t>
      </w:r>
      <w:proofErr w:type="spellEnd"/>
      <w:r w:rsidRPr="000C5AD2">
        <w:rPr>
          <w:rFonts w:cs="Times New Roman"/>
          <w:szCs w:val="24"/>
        </w:rPr>
        <w:t xml:space="preserve"> | MDN“  </w:t>
      </w:r>
      <w:hyperlink r:id="rId39" w:history="1">
        <w:r w:rsidRPr="008126FF">
          <w:rPr>
            <w:rStyle w:val="Hiperveza"/>
            <w:rFonts w:cs="Times New Roman"/>
            <w:szCs w:val="24"/>
          </w:rPr>
          <w:t>https://developer.mozilla.org/en-US/docs/Web/API/Performance/now</w:t>
        </w:r>
      </w:hyperlink>
      <w:r>
        <w:rPr>
          <w:rFonts w:cs="Times New Roman"/>
          <w:szCs w:val="24"/>
        </w:rPr>
        <w:t xml:space="preserve"> </w:t>
      </w:r>
      <w:r w:rsidRPr="000C5AD2">
        <w:rPr>
          <w:rFonts w:cs="Times New Roman"/>
          <w:szCs w:val="24"/>
        </w:rPr>
        <w:t xml:space="preserve">, (Preuzeto: </w:t>
      </w:r>
      <w:r>
        <w:rPr>
          <w:rFonts w:cs="Times New Roman"/>
          <w:szCs w:val="24"/>
        </w:rPr>
        <w:t>06</w:t>
      </w:r>
      <w:r w:rsidRPr="000C5AD2">
        <w:rPr>
          <w:rFonts w:cs="Times New Roman"/>
          <w:szCs w:val="24"/>
        </w:rPr>
        <w:t>.05.2022).</w:t>
      </w:r>
    </w:p>
    <w:p w14:paraId="60D9296B" w14:textId="51C3819E" w:rsidR="002C20F7" w:rsidRDefault="002C20F7" w:rsidP="00382017">
      <w:pPr>
        <w:ind w:left="360"/>
        <w:rPr>
          <w:rFonts w:cs="Times New Roman"/>
          <w:szCs w:val="24"/>
        </w:rPr>
      </w:pPr>
      <w:r>
        <w:rPr>
          <w:rFonts w:cs="Times New Roman"/>
          <w:szCs w:val="24"/>
        </w:rPr>
        <w:t>[</w:t>
      </w:r>
      <w:r w:rsidR="00D36979">
        <w:rPr>
          <w:rFonts w:cs="Times New Roman"/>
          <w:szCs w:val="24"/>
        </w:rPr>
        <w:t>23</w:t>
      </w:r>
      <w:r>
        <w:rPr>
          <w:rFonts w:cs="Times New Roman"/>
          <w:szCs w:val="24"/>
        </w:rPr>
        <w:t xml:space="preserve">] </w:t>
      </w:r>
      <w:proofErr w:type="spellStart"/>
      <w:r w:rsidRPr="002C20F7">
        <w:rPr>
          <w:rFonts w:cs="Times New Roman"/>
          <w:szCs w:val="24"/>
        </w:rPr>
        <w:t>ChilliCream</w:t>
      </w:r>
      <w:proofErr w:type="spellEnd"/>
      <w:r w:rsidRPr="002C20F7">
        <w:rPr>
          <w:rFonts w:cs="Times New Roman"/>
          <w:szCs w:val="24"/>
        </w:rPr>
        <w:t>, „</w:t>
      </w:r>
      <w:proofErr w:type="spellStart"/>
      <w:r w:rsidRPr="002C20F7">
        <w:rPr>
          <w:rFonts w:cs="Times New Roman"/>
          <w:szCs w:val="24"/>
        </w:rPr>
        <w:t>Performance</w:t>
      </w:r>
      <w:proofErr w:type="spellEnd"/>
      <w:r w:rsidRPr="002C20F7">
        <w:rPr>
          <w:rFonts w:cs="Times New Roman"/>
          <w:szCs w:val="24"/>
        </w:rPr>
        <w:t xml:space="preserve"> | </w:t>
      </w:r>
      <w:proofErr w:type="spellStart"/>
      <w:r w:rsidRPr="002C20F7">
        <w:rPr>
          <w:rFonts w:cs="Times New Roman"/>
          <w:szCs w:val="24"/>
        </w:rPr>
        <w:t>ChilliCream</w:t>
      </w:r>
      <w:proofErr w:type="spellEnd"/>
      <w:r w:rsidRPr="002C20F7">
        <w:rPr>
          <w:rFonts w:cs="Times New Roman"/>
          <w:szCs w:val="24"/>
        </w:rPr>
        <w:t xml:space="preserve"> </w:t>
      </w:r>
      <w:proofErr w:type="spellStart"/>
      <w:r w:rsidRPr="002C20F7">
        <w:rPr>
          <w:rFonts w:cs="Times New Roman"/>
          <w:szCs w:val="24"/>
        </w:rPr>
        <w:t>GraphQL</w:t>
      </w:r>
      <w:proofErr w:type="spellEnd"/>
      <w:r w:rsidRPr="002C20F7">
        <w:rPr>
          <w:rFonts w:cs="Times New Roman"/>
          <w:szCs w:val="24"/>
        </w:rPr>
        <w:t xml:space="preserve"> </w:t>
      </w:r>
      <w:proofErr w:type="spellStart"/>
      <w:r w:rsidRPr="002C20F7">
        <w:rPr>
          <w:rFonts w:cs="Times New Roman"/>
          <w:szCs w:val="24"/>
        </w:rPr>
        <w:t>Platform</w:t>
      </w:r>
      <w:proofErr w:type="spellEnd"/>
      <w:r w:rsidRPr="002C20F7">
        <w:rPr>
          <w:rFonts w:cs="Times New Roman"/>
          <w:szCs w:val="24"/>
        </w:rPr>
        <w:t xml:space="preserve">“, </w:t>
      </w:r>
      <w:hyperlink r:id="rId40" w:history="1">
        <w:r w:rsidR="004D32E8" w:rsidRPr="0055283A">
          <w:rPr>
            <w:rStyle w:val="Hiperveza"/>
            <w:rFonts w:cs="Times New Roman"/>
            <w:szCs w:val="24"/>
          </w:rPr>
          <w:t>https://chillicream.com/docs/hotchocolate/performance</w:t>
        </w:r>
      </w:hyperlink>
      <w:r w:rsidR="004D32E8">
        <w:rPr>
          <w:rFonts w:cs="Times New Roman"/>
          <w:szCs w:val="24"/>
        </w:rPr>
        <w:t xml:space="preserve"> </w:t>
      </w:r>
      <w:r w:rsidRPr="002C20F7">
        <w:rPr>
          <w:rFonts w:cs="Times New Roman"/>
          <w:szCs w:val="24"/>
        </w:rPr>
        <w:t>, (Preuzeto: 0</w:t>
      </w:r>
      <w:r>
        <w:rPr>
          <w:rFonts w:cs="Times New Roman"/>
          <w:szCs w:val="24"/>
        </w:rPr>
        <w:t>7</w:t>
      </w:r>
      <w:r w:rsidRPr="002C20F7">
        <w:rPr>
          <w:rFonts w:cs="Times New Roman"/>
          <w:szCs w:val="24"/>
        </w:rPr>
        <w:t>.06.2022).</w:t>
      </w:r>
    </w:p>
    <w:p w14:paraId="372D09BA" w14:textId="545069DB" w:rsidR="00CD6F4C" w:rsidRDefault="00CD6F4C" w:rsidP="00CD6F4C">
      <w:pPr>
        <w:ind w:left="360"/>
        <w:rPr>
          <w:rFonts w:cs="Times New Roman"/>
          <w:szCs w:val="24"/>
        </w:rPr>
      </w:pPr>
      <w:r>
        <w:rPr>
          <w:rFonts w:cs="Times New Roman"/>
          <w:szCs w:val="24"/>
        </w:rPr>
        <w:t>[</w:t>
      </w:r>
      <w:r w:rsidR="00D36979">
        <w:rPr>
          <w:rFonts w:cs="Times New Roman"/>
          <w:szCs w:val="24"/>
        </w:rPr>
        <w:t>24</w:t>
      </w:r>
      <w:r>
        <w:rPr>
          <w:rFonts w:cs="Times New Roman"/>
          <w:szCs w:val="24"/>
        </w:rPr>
        <w:t xml:space="preserve">] </w:t>
      </w:r>
      <w:r w:rsidR="00F44899" w:rsidRPr="00F44899">
        <w:rPr>
          <w:rFonts w:cs="Times New Roman"/>
          <w:szCs w:val="24"/>
        </w:rPr>
        <w:t>D.A.</w:t>
      </w:r>
      <w:r w:rsidR="00F44899">
        <w:rPr>
          <w:rFonts w:cs="Times New Roman"/>
          <w:szCs w:val="24"/>
        </w:rPr>
        <w:t xml:space="preserve"> </w:t>
      </w:r>
      <w:proofErr w:type="spellStart"/>
      <w:r w:rsidRPr="00CD6F4C">
        <w:rPr>
          <w:rFonts w:cs="Times New Roman"/>
          <w:szCs w:val="24"/>
        </w:rPr>
        <w:t>Hartina</w:t>
      </w:r>
      <w:proofErr w:type="spellEnd"/>
      <w:r>
        <w:rPr>
          <w:rFonts w:cs="Times New Roman"/>
          <w:szCs w:val="24"/>
        </w:rPr>
        <w:t>,</w:t>
      </w:r>
      <w:r w:rsidR="00F44899">
        <w:rPr>
          <w:rFonts w:cs="Times New Roman"/>
          <w:szCs w:val="24"/>
        </w:rPr>
        <w:t xml:space="preserve"> </w:t>
      </w:r>
      <w:r w:rsidR="00F44899" w:rsidRPr="00F44899">
        <w:rPr>
          <w:rFonts w:cs="Times New Roman"/>
          <w:szCs w:val="24"/>
        </w:rPr>
        <w:t>A</w:t>
      </w:r>
      <w:r w:rsidR="00F44899">
        <w:rPr>
          <w:rFonts w:cs="Times New Roman"/>
          <w:szCs w:val="24"/>
        </w:rPr>
        <w:t>.</w:t>
      </w:r>
      <w:r>
        <w:rPr>
          <w:rFonts w:cs="Times New Roman"/>
          <w:szCs w:val="24"/>
        </w:rPr>
        <w:t xml:space="preserve"> </w:t>
      </w:r>
      <w:proofErr w:type="spellStart"/>
      <w:r w:rsidRPr="00CD6F4C">
        <w:rPr>
          <w:rFonts w:cs="Times New Roman"/>
          <w:szCs w:val="24"/>
        </w:rPr>
        <w:t>Lawi</w:t>
      </w:r>
      <w:proofErr w:type="spellEnd"/>
      <w:r>
        <w:rPr>
          <w:rFonts w:cs="Times New Roman"/>
          <w:szCs w:val="24"/>
        </w:rPr>
        <w:t xml:space="preserve">, </w:t>
      </w:r>
      <w:r w:rsidR="00F44899" w:rsidRPr="00F44899">
        <w:rPr>
          <w:rFonts w:cs="Times New Roman"/>
          <w:szCs w:val="24"/>
        </w:rPr>
        <w:t>B.L.E.</w:t>
      </w:r>
      <w:r w:rsidR="00F44899">
        <w:rPr>
          <w:rFonts w:cs="Times New Roman"/>
          <w:szCs w:val="24"/>
        </w:rPr>
        <w:t xml:space="preserve"> </w:t>
      </w:r>
      <w:proofErr w:type="spellStart"/>
      <w:r w:rsidRPr="00CD6F4C">
        <w:rPr>
          <w:rFonts w:cs="Times New Roman"/>
          <w:szCs w:val="24"/>
        </w:rPr>
        <w:t>Panggabean</w:t>
      </w:r>
      <w:proofErr w:type="spellEnd"/>
      <w:r>
        <w:rPr>
          <w:rFonts w:cs="Times New Roman"/>
          <w:szCs w:val="24"/>
        </w:rPr>
        <w:t>, (2018).</w:t>
      </w:r>
      <w:r w:rsidR="00F44899">
        <w:rPr>
          <w:rFonts w:cs="Times New Roman"/>
          <w:szCs w:val="24"/>
        </w:rPr>
        <w:t>,</w:t>
      </w:r>
      <w:r>
        <w:rPr>
          <w:rFonts w:cs="Times New Roman"/>
          <w:szCs w:val="24"/>
        </w:rPr>
        <w:t xml:space="preserve"> „</w:t>
      </w:r>
      <w:proofErr w:type="spellStart"/>
      <w:r w:rsidRPr="00CD6F4C">
        <w:rPr>
          <w:rFonts w:cs="Times New Roman"/>
          <w:szCs w:val="24"/>
        </w:rPr>
        <w:t>Performance</w:t>
      </w:r>
      <w:proofErr w:type="spellEnd"/>
      <w:r w:rsidRPr="00CD6F4C">
        <w:rPr>
          <w:rFonts w:cs="Times New Roman"/>
          <w:szCs w:val="24"/>
        </w:rPr>
        <w:t xml:space="preserve"> </w:t>
      </w:r>
      <w:proofErr w:type="spellStart"/>
      <w:r w:rsidRPr="00CD6F4C">
        <w:rPr>
          <w:rFonts w:cs="Times New Roman"/>
          <w:szCs w:val="24"/>
        </w:rPr>
        <w:t>Analysis</w:t>
      </w:r>
      <w:proofErr w:type="spellEnd"/>
      <w:r w:rsidRPr="00CD6F4C">
        <w:rPr>
          <w:rFonts w:cs="Times New Roman"/>
          <w:szCs w:val="24"/>
        </w:rPr>
        <w:t xml:space="preserve"> </w:t>
      </w:r>
      <w:proofErr w:type="spellStart"/>
      <w:r w:rsidRPr="00CD6F4C">
        <w:rPr>
          <w:rFonts w:cs="Times New Roman"/>
          <w:szCs w:val="24"/>
        </w:rPr>
        <w:t>of</w:t>
      </w:r>
      <w:proofErr w:type="spellEnd"/>
      <w:r w:rsidRPr="00CD6F4C">
        <w:rPr>
          <w:rFonts w:cs="Times New Roman"/>
          <w:szCs w:val="24"/>
        </w:rPr>
        <w:t xml:space="preserve"> </w:t>
      </w:r>
      <w:proofErr w:type="spellStart"/>
      <w:r w:rsidRPr="00CD6F4C">
        <w:rPr>
          <w:rFonts w:cs="Times New Roman"/>
          <w:szCs w:val="24"/>
        </w:rPr>
        <w:t>GraphQL</w:t>
      </w:r>
      <w:proofErr w:type="spellEnd"/>
      <w:r w:rsidRPr="00CD6F4C">
        <w:rPr>
          <w:rFonts w:cs="Times New Roman"/>
          <w:szCs w:val="24"/>
        </w:rPr>
        <w:t xml:space="preserve"> </w:t>
      </w:r>
      <w:proofErr w:type="spellStart"/>
      <w:r w:rsidRPr="00CD6F4C">
        <w:rPr>
          <w:rFonts w:cs="Times New Roman"/>
          <w:szCs w:val="24"/>
        </w:rPr>
        <w:t>and</w:t>
      </w:r>
      <w:proofErr w:type="spellEnd"/>
      <w:r w:rsidRPr="00CD6F4C">
        <w:rPr>
          <w:rFonts w:cs="Times New Roman"/>
          <w:szCs w:val="24"/>
        </w:rPr>
        <w:t xml:space="preserve"> </w:t>
      </w:r>
      <w:proofErr w:type="spellStart"/>
      <w:r w:rsidRPr="00CD6F4C">
        <w:rPr>
          <w:rFonts w:cs="Times New Roman"/>
          <w:szCs w:val="24"/>
        </w:rPr>
        <w:t>RESTful</w:t>
      </w:r>
      <w:proofErr w:type="spellEnd"/>
      <w:r w:rsidRPr="00CD6F4C">
        <w:rPr>
          <w:rFonts w:cs="Times New Roman"/>
          <w:szCs w:val="24"/>
        </w:rPr>
        <w:t xml:space="preserve"> </w:t>
      </w:r>
      <w:proofErr w:type="spellStart"/>
      <w:r w:rsidRPr="00CD6F4C">
        <w:rPr>
          <w:rFonts w:cs="Times New Roman"/>
          <w:szCs w:val="24"/>
        </w:rPr>
        <w:t>in</w:t>
      </w:r>
      <w:proofErr w:type="spellEnd"/>
      <w:r w:rsidRPr="00CD6F4C">
        <w:rPr>
          <w:rFonts w:cs="Times New Roman"/>
          <w:szCs w:val="24"/>
        </w:rPr>
        <w:t xml:space="preserve"> SIM LP2M </w:t>
      </w:r>
      <w:proofErr w:type="spellStart"/>
      <w:r w:rsidRPr="00CD6F4C">
        <w:rPr>
          <w:rFonts w:cs="Times New Roman"/>
          <w:szCs w:val="24"/>
        </w:rPr>
        <w:t>of</w:t>
      </w:r>
      <w:proofErr w:type="spellEnd"/>
      <w:r w:rsidRPr="00CD6F4C">
        <w:rPr>
          <w:rFonts w:cs="Times New Roman"/>
          <w:szCs w:val="24"/>
        </w:rPr>
        <w:t xml:space="preserve"> </w:t>
      </w:r>
      <w:proofErr w:type="spellStart"/>
      <w:r w:rsidRPr="00CD6F4C">
        <w:rPr>
          <w:rFonts w:cs="Times New Roman"/>
          <w:szCs w:val="24"/>
        </w:rPr>
        <w:t>the</w:t>
      </w:r>
      <w:proofErr w:type="spellEnd"/>
      <w:r w:rsidRPr="00CD6F4C">
        <w:rPr>
          <w:rFonts w:cs="Times New Roman"/>
          <w:szCs w:val="24"/>
        </w:rPr>
        <w:t xml:space="preserve"> </w:t>
      </w:r>
      <w:proofErr w:type="spellStart"/>
      <w:r w:rsidRPr="00CD6F4C">
        <w:rPr>
          <w:rFonts w:cs="Times New Roman"/>
          <w:szCs w:val="24"/>
        </w:rPr>
        <w:t>Hasanuddin</w:t>
      </w:r>
      <w:proofErr w:type="spellEnd"/>
      <w:r w:rsidRPr="00CD6F4C">
        <w:rPr>
          <w:rFonts w:cs="Times New Roman"/>
          <w:szCs w:val="24"/>
        </w:rPr>
        <w:t xml:space="preserve"> University</w:t>
      </w:r>
      <w:r>
        <w:rPr>
          <w:rFonts w:cs="Times New Roman"/>
          <w:szCs w:val="24"/>
        </w:rPr>
        <w:t xml:space="preserve">“, </w:t>
      </w:r>
      <w:r w:rsidR="00F00CA8" w:rsidRPr="00F00CA8">
        <w:rPr>
          <w:rFonts w:cs="Times New Roman"/>
          <w:szCs w:val="24"/>
        </w:rPr>
        <w:t xml:space="preserve">str. 240,  </w:t>
      </w:r>
      <w:proofErr w:type="spellStart"/>
      <w:r w:rsidR="00F00CA8" w:rsidRPr="00F44899">
        <w:rPr>
          <w:rFonts w:cs="Times New Roman"/>
          <w:i/>
          <w:iCs/>
          <w:szCs w:val="24"/>
        </w:rPr>
        <w:t>Proceedings</w:t>
      </w:r>
      <w:proofErr w:type="spellEnd"/>
      <w:r w:rsidR="00F00CA8" w:rsidRPr="00F44899">
        <w:rPr>
          <w:rFonts w:cs="Times New Roman"/>
          <w:i/>
          <w:iCs/>
          <w:szCs w:val="24"/>
        </w:rPr>
        <w:t xml:space="preserve"> </w:t>
      </w:r>
      <w:r w:rsidR="00F00CA8" w:rsidRPr="00F44899">
        <w:rPr>
          <w:rFonts w:cs="Times New Roman"/>
          <w:i/>
          <w:iCs/>
          <w:szCs w:val="24"/>
        </w:rPr>
        <w:lastRenderedPageBreak/>
        <w:t xml:space="preserve">- 2nd East </w:t>
      </w:r>
      <w:proofErr w:type="spellStart"/>
      <w:r w:rsidR="00F00CA8" w:rsidRPr="00F44899">
        <w:rPr>
          <w:rFonts w:cs="Times New Roman"/>
          <w:i/>
          <w:iCs/>
          <w:szCs w:val="24"/>
        </w:rPr>
        <w:t>Indonesia</w:t>
      </w:r>
      <w:proofErr w:type="spellEnd"/>
      <w:r w:rsidR="00F00CA8" w:rsidRPr="00F44899">
        <w:rPr>
          <w:rFonts w:cs="Times New Roman"/>
          <w:i/>
          <w:iCs/>
          <w:szCs w:val="24"/>
        </w:rPr>
        <w:t xml:space="preserve"> </w:t>
      </w:r>
      <w:proofErr w:type="spellStart"/>
      <w:r w:rsidR="00F00CA8" w:rsidRPr="00F44899">
        <w:rPr>
          <w:rFonts w:cs="Times New Roman"/>
          <w:i/>
          <w:iCs/>
          <w:szCs w:val="24"/>
        </w:rPr>
        <w:t>Conference</w:t>
      </w:r>
      <w:proofErr w:type="spellEnd"/>
      <w:r w:rsidR="00F00CA8" w:rsidRPr="00F44899">
        <w:rPr>
          <w:rFonts w:cs="Times New Roman"/>
          <w:i/>
          <w:iCs/>
          <w:szCs w:val="24"/>
        </w:rPr>
        <w:t xml:space="preserve"> on Computer </w:t>
      </w:r>
      <w:proofErr w:type="spellStart"/>
      <w:r w:rsidR="00F00CA8" w:rsidRPr="00F44899">
        <w:rPr>
          <w:rFonts w:cs="Times New Roman"/>
          <w:i/>
          <w:iCs/>
          <w:szCs w:val="24"/>
        </w:rPr>
        <w:t>and</w:t>
      </w:r>
      <w:proofErr w:type="spellEnd"/>
      <w:r w:rsidR="00F00CA8" w:rsidRPr="00F44899">
        <w:rPr>
          <w:rFonts w:cs="Times New Roman"/>
          <w:i/>
          <w:iCs/>
          <w:szCs w:val="24"/>
        </w:rPr>
        <w:t xml:space="preserve"> </w:t>
      </w:r>
      <w:proofErr w:type="spellStart"/>
      <w:r w:rsidR="00F00CA8" w:rsidRPr="00F44899">
        <w:rPr>
          <w:rFonts w:cs="Times New Roman"/>
          <w:i/>
          <w:iCs/>
          <w:szCs w:val="24"/>
        </w:rPr>
        <w:t>Information</w:t>
      </w:r>
      <w:proofErr w:type="spellEnd"/>
      <w:r w:rsidR="00F00CA8" w:rsidRPr="00F44899">
        <w:rPr>
          <w:rFonts w:cs="Times New Roman"/>
          <w:i/>
          <w:iCs/>
          <w:szCs w:val="24"/>
        </w:rPr>
        <w:t xml:space="preserve"> Technology: Internet </w:t>
      </w:r>
      <w:proofErr w:type="spellStart"/>
      <w:r w:rsidR="00F00CA8" w:rsidRPr="00F44899">
        <w:rPr>
          <w:rFonts w:cs="Times New Roman"/>
          <w:i/>
          <w:iCs/>
          <w:szCs w:val="24"/>
        </w:rPr>
        <w:t>of</w:t>
      </w:r>
      <w:proofErr w:type="spellEnd"/>
      <w:r w:rsidR="00F00CA8" w:rsidRPr="00F44899">
        <w:rPr>
          <w:rFonts w:cs="Times New Roman"/>
          <w:i/>
          <w:iCs/>
          <w:szCs w:val="24"/>
        </w:rPr>
        <w:t xml:space="preserve"> </w:t>
      </w:r>
      <w:proofErr w:type="spellStart"/>
      <w:r w:rsidR="00F00CA8" w:rsidRPr="00F44899">
        <w:rPr>
          <w:rFonts w:cs="Times New Roman"/>
          <w:i/>
          <w:iCs/>
          <w:szCs w:val="24"/>
        </w:rPr>
        <w:t>Things</w:t>
      </w:r>
      <w:proofErr w:type="spellEnd"/>
      <w:r w:rsidR="00F00CA8" w:rsidRPr="00F44899">
        <w:rPr>
          <w:rFonts w:cs="Times New Roman"/>
          <w:i/>
          <w:iCs/>
          <w:szCs w:val="24"/>
        </w:rPr>
        <w:t xml:space="preserve"> for </w:t>
      </w:r>
      <w:proofErr w:type="spellStart"/>
      <w:r w:rsidR="00F00CA8" w:rsidRPr="00F44899">
        <w:rPr>
          <w:rFonts w:cs="Times New Roman"/>
          <w:i/>
          <w:iCs/>
          <w:szCs w:val="24"/>
        </w:rPr>
        <w:t>Industry</w:t>
      </w:r>
      <w:proofErr w:type="spellEnd"/>
      <w:r w:rsidR="00F00CA8" w:rsidRPr="00F44899">
        <w:rPr>
          <w:rFonts w:cs="Times New Roman"/>
          <w:i/>
          <w:iCs/>
          <w:szCs w:val="24"/>
        </w:rPr>
        <w:t xml:space="preserve">, </w:t>
      </w:r>
      <w:proofErr w:type="spellStart"/>
      <w:r w:rsidR="00F00CA8" w:rsidRPr="00F44899">
        <w:rPr>
          <w:rFonts w:cs="Times New Roman"/>
          <w:i/>
          <w:iCs/>
          <w:szCs w:val="24"/>
        </w:rPr>
        <w:t>EIConCIT</w:t>
      </w:r>
      <w:proofErr w:type="spellEnd"/>
      <w:r w:rsidR="00F00CA8" w:rsidRPr="00F44899">
        <w:rPr>
          <w:rFonts w:cs="Times New Roman"/>
          <w:i/>
          <w:iCs/>
          <w:szCs w:val="24"/>
        </w:rPr>
        <w:t xml:space="preserve"> 2018</w:t>
      </w:r>
      <w:r w:rsidR="00F00CA8" w:rsidRPr="00F00CA8">
        <w:rPr>
          <w:rFonts w:cs="Times New Roman"/>
          <w:szCs w:val="24"/>
        </w:rPr>
        <w:t>, DOI: 10.1109/EICONCIT.2018.8878524</w:t>
      </w:r>
    </w:p>
    <w:p w14:paraId="2C3B7C4C" w14:textId="2BF9E022" w:rsidR="0027783F" w:rsidRDefault="0027783F" w:rsidP="00382017">
      <w:pPr>
        <w:ind w:left="360"/>
        <w:rPr>
          <w:rFonts w:cs="Times New Roman"/>
          <w:szCs w:val="24"/>
        </w:rPr>
      </w:pPr>
      <w:r>
        <w:rPr>
          <w:rFonts w:cs="Times New Roman"/>
          <w:szCs w:val="24"/>
        </w:rPr>
        <w:t>[</w:t>
      </w:r>
      <w:r w:rsidR="00D36979">
        <w:rPr>
          <w:rFonts w:cs="Times New Roman"/>
          <w:szCs w:val="24"/>
        </w:rPr>
        <w:t>25</w:t>
      </w:r>
      <w:r>
        <w:rPr>
          <w:rFonts w:cs="Times New Roman"/>
          <w:szCs w:val="24"/>
        </w:rPr>
        <w:t xml:space="preserve">] </w:t>
      </w:r>
      <w:r w:rsidR="00F44899">
        <w:rPr>
          <w:rFonts w:cs="Times New Roman"/>
          <w:szCs w:val="24"/>
        </w:rPr>
        <w:t xml:space="preserve">M. </w:t>
      </w:r>
      <w:proofErr w:type="spellStart"/>
      <w:r w:rsidRPr="0027783F">
        <w:rPr>
          <w:rFonts w:cs="Times New Roman"/>
          <w:szCs w:val="24"/>
        </w:rPr>
        <w:t>Seabra</w:t>
      </w:r>
      <w:proofErr w:type="spellEnd"/>
      <w:r w:rsidR="00F44899">
        <w:rPr>
          <w:rFonts w:cs="Times New Roman"/>
          <w:szCs w:val="24"/>
        </w:rPr>
        <w:t>, M.F.</w:t>
      </w:r>
      <w:r>
        <w:rPr>
          <w:rFonts w:cs="Times New Roman"/>
          <w:szCs w:val="24"/>
        </w:rPr>
        <w:t xml:space="preserve"> </w:t>
      </w:r>
      <w:proofErr w:type="spellStart"/>
      <w:r w:rsidRPr="0027783F">
        <w:rPr>
          <w:rFonts w:cs="Times New Roman"/>
          <w:szCs w:val="24"/>
        </w:rPr>
        <w:t>Nazário</w:t>
      </w:r>
      <w:proofErr w:type="spellEnd"/>
      <w:r>
        <w:rPr>
          <w:rFonts w:cs="Times New Roman"/>
          <w:szCs w:val="24"/>
        </w:rPr>
        <w:t xml:space="preserve">, </w:t>
      </w:r>
      <w:r w:rsidR="00F44899" w:rsidRPr="00F44899">
        <w:rPr>
          <w:rFonts w:cs="Times New Roman"/>
          <w:szCs w:val="24"/>
        </w:rPr>
        <w:t>G.</w:t>
      </w:r>
      <w:r>
        <w:rPr>
          <w:rFonts w:cs="Times New Roman"/>
          <w:szCs w:val="24"/>
        </w:rPr>
        <w:t xml:space="preserve"> </w:t>
      </w:r>
      <w:r w:rsidRPr="0027783F">
        <w:rPr>
          <w:rFonts w:cs="Times New Roman"/>
          <w:szCs w:val="24"/>
        </w:rPr>
        <w:t>Pinto</w:t>
      </w:r>
      <w:r>
        <w:rPr>
          <w:rFonts w:cs="Times New Roman"/>
          <w:szCs w:val="24"/>
        </w:rPr>
        <w:t>, (2019).</w:t>
      </w:r>
      <w:r w:rsidR="00F44899">
        <w:rPr>
          <w:rFonts w:cs="Times New Roman"/>
          <w:szCs w:val="24"/>
        </w:rPr>
        <w:t>,</w:t>
      </w:r>
      <w:r>
        <w:rPr>
          <w:rFonts w:cs="Times New Roman"/>
          <w:szCs w:val="24"/>
        </w:rPr>
        <w:t xml:space="preserve"> „</w:t>
      </w:r>
      <w:r w:rsidRPr="0027783F">
        <w:rPr>
          <w:rFonts w:cs="Times New Roman"/>
          <w:szCs w:val="24"/>
        </w:rPr>
        <w:t xml:space="preserve">REST </w:t>
      </w:r>
      <w:proofErr w:type="spellStart"/>
      <w:r w:rsidRPr="0027783F">
        <w:rPr>
          <w:rFonts w:cs="Times New Roman"/>
          <w:szCs w:val="24"/>
        </w:rPr>
        <w:t>or</w:t>
      </w:r>
      <w:proofErr w:type="spellEnd"/>
      <w:r w:rsidRPr="0027783F">
        <w:rPr>
          <w:rFonts w:cs="Times New Roman"/>
          <w:szCs w:val="24"/>
        </w:rPr>
        <w:t xml:space="preserve"> </w:t>
      </w:r>
      <w:proofErr w:type="spellStart"/>
      <w:r w:rsidRPr="0027783F">
        <w:rPr>
          <w:rFonts w:cs="Times New Roman"/>
          <w:szCs w:val="24"/>
        </w:rPr>
        <w:t>GraphQL</w:t>
      </w:r>
      <w:proofErr w:type="spellEnd"/>
      <w:r w:rsidRPr="0027783F">
        <w:rPr>
          <w:rFonts w:cs="Times New Roman"/>
          <w:szCs w:val="24"/>
        </w:rPr>
        <w:t xml:space="preserve">? A </w:t>
      </w:r>
      <w:proofErr w:type="spellStart"/>
      <w:r w:rsidRPr="0027783F">
        <w:rPr>
          <w:rFonts w:cs="Times New Roman"/>
          <w:szCs w:val="24"/>
        </w:rPr>
        <w:t>performance</w:t>
      </w:r>
      <w:proofErr w:type="spellEnd"/>
      <w:r w:rsidRPr="0027783F">
        <w:rPr>
          <w:rFonts w:cs="Times New Roman"/>
          <w:szCs w:val="24"/>
        </w:rPr>
        <w:t xml:space="preserve"> </w:t>
      </w:r>
      <w:proofErr w:type="spellStart"/>
      <w:r w:rsidRPr="0027783F">
        <w:rPr>
          <w:rFonts w:cs="Times New Roman"/>
          <w:szCs w:val="24"/>
        </w:rPr>
        <w:t>comparative</w:t>
      </w:r>
      <w:proofErr w:type="spellEnd"/>
      <w:r w:rsidRPr="0027783F">
        <w:rPr>
          <w:rFonts w:cs="Times New Roman"/>
          <w:szCs w:val="24"/>
        </w:rPr>
        <w:t xml:space="preserve"> </w:t>
      </w:r>
      <w:proofErr w:type="spellStart"/>
      <w:r w:rsidRPr="0027783F">
        <w:rPr>
          <w:rFonts w:cs="Times New Roman"/>
          <w:szCs w:val="24"/>
        </w:rPr>
        <w:t>study</w:t>
      </w:r>
      <w:proofErr w:type="spellEnd"/>
      <w:r>
        <w:rPr>
          <w:rFonts w:cs="Times New Roman"/>
          <w:szCs w:val="24"/>
        </w:rPr>
        <w:t>“,</w:t>
      </w:r>
      <w:r w:rsidR="00F44899">
        <w:rPr>
          <w:rFonts w:cs="Times New Roman"/>
          <w:szCs w:val="24"/>
        </w:rPr>
        <w:t xml:space="preserve"> </w:t>
      </w:r>
      <w:r w:rsidR="00F44899" w:rsidRPr="00F44899">
        <w:rPr>
          <w:rFonts w:cs="Times New Roman"/>
          <w:i/>
          <w:iCs/>
          <w:szCs w:val="24"/>
        </w:rPr>
        <w:t xml:space="preserve">SBCARS '19: </w:t>
      </w:r>
      <w:proofErr w:type="spellStart"/>
      <w:r w:rsidR="00F44899" w:rsidRPr="00F44899">
        <w:rPr>
          <w:rFonts w:cs="Times New Roman"/>
          <w:i/>
          <w:iCs/>
          <w:szCs w:val="24"/>
        </w:rPr>
        <w:t>Proceedings</w:t>
      </w:r>
      <w:proofErr w:type="spellEnd"/>
      <w:r w:rsidR="00F44899" w:rsidRPr="00F44899">
        <w:rPr>
          <w:rFonts w:cs="Times New Roman"/>
          <w:i/>
          <w:iCs/>
          <w:szCs w:val="24"/>
        </w:rPr>
        <w:t xml:space="preserve"> </w:t>
      </w:r>
      <w:proofErr w:type="spellStart"/>
      <w:r w:rsidR="00F44899" w:rsidRPr="00F44899">
        <w:rPr>
          <w:rFonts w:cs="Times New Roman"/>
          <w:i/>
          <w:iCs/>
          <w:szCs w:val="24"/>
        </w:rPr>
        <w:t>of</w:t>
      </w:r>
      <w:proofErr w:type="spellEnd"/>
      <w:r w:rsidR="00F44899" w:rsidRPr="00F44899">
        <w:rPr>
          <w:rFonts w:cs="Times New Roman"/>
          <w:i/>
          <w:iCs/>
          <w:szCs w:val="24"/>
        </w:rPr>
        <w:t xml:space="preserve"> </w:t>
      </w:r>
      <w:proofErr w:type="spellStart"/>
      <w:r w:rsidR="00F44899" w:rsidRPr="00F44899">
        <w:rPr>
          <w:rFonts w:cs="Times New Roman"/>
          <w:i/>
          <w:iCs/>
          <w:szCs w:val="24"/>
        </w:rPr>
        <w:t>the</w:t>
      </w:r>
      <w:proofErr w:type="spellEnd"/>
      <w:r w:rsidR="00F44899" w:rsidRPr="00F44899">
        <w:rPr>
          <w:rFonts w:cs="Times New Roman"/>
          <w:i/>
          <w:iCs/>
          <w:szCs w:val="24"/>
        </w:rPr>
        <w:t xml:space="preserve"> XIII </w:t>
      </w:r>
      <w:proofErr w:type="spellStart"/>
      <w:r w:rsidR="00F44899" w:rsidRPr="00F44899">
        <w:rPr>
          <w:rFonts w:cs="Times New Roman"/>
          <w:i/>
          <w:iCs/>
          <w:szCs w:val="24"/>
        </w:rPr>
        <w:t>Brazilian</w:t>
      </w:r>
      <w:proofErr w:type="spellEnd"/>
      <w:r w:rsidR="00F44899" w:rsidRPr="00F44899">
        <w:rPr>
          <w:rFonts w:cs="Times New Roman"/>
          <w:i/>
          <w:iCs/>
          <w:szCs w:val="24"/>
        </w:rPr>
        <w:t xml:space="preserve"> </w:t>
      </w:r>
      <w:proofErr w:type="spellStart"/>
      <w:r w:rsidR="00F44899" w:rsidRPr="00F44899">
        <w:rPr>
          <w:rFonts w:cs="Times New Roman"/>
          <w:i/>
          <w:iCs/>
          <w:szCs w:val="24"/>
        </w:rPr>
        <w:t>Symposium</w:t>
      </w:r>
      <w:proofErr w:type="spellEnd"/>
      <w:r w:rsidR="00F44899" w:rsidRPr="00F44899">
        <w:rPr>
          <w:rFonts w:cs="Times New Roman"/>
          <w:i/>
          <w:iCs/>
          <w:szCs w:val="24"/>
        </w:rPr>
        <w:t xml:space="preserve"> on Software </w:t>
      </w:r>
      <w:proofErr w:type="spellStart"/>
      <w:r w:rsidR="00F44899" w:rsidRPr="00F44899">
        <w:rPr>
          <w:rFonts w:cs="Times New Roman"/>
          <w:i/>
          <w:iCs/>
          <w:szCs w:val="24"/>
        </w:rPr>
        <w:t>Components</w:t>
      </w:r>
      <w:proofErr w:type="spellEnd"/>
      <w:r w:rsidR="00F44899" w:rsidRPr="00F44899">
        <w:rPr>
          <w:rFonts w:cs="Times New Roman"/>
          <w:i/>
          <w:iCs/>
          <w:szCs w:val="24"/>
        </w:rPr>
        <w:t xml:space="preserve">, </w:t>
      </w:r>
      <w:proofErr w:type="spellStart"/>
      <w:r w:rsidR="00F44899" w:rsidRPr="00F44899">
        <w:rPr>
          <w:rFonts w:cs="Times New Roman"/>
          <w:i/>
          <w:iCs/>
          <w:szCs w:val="24"/>
        </w:rPr>
        <w:t>Architectures</w:t>
      </w:r>
      <w:proofErr w:type="spellEnd"/>
      <w:r w:rsidR="00F44899" w:rsidRPr="00F44899">
        <w:rPr>
          <w:rFonts w:cs="Times New Roman"/>
          <w:i/>
          <w:iCs/>
          <w:szCs w:val="24"/>
        </w:rPr>
        <w:t xml:space="preserve">, </w:t>
      </w:r>
      <w:proofErr w:type="spellStart"/>
      <w:r w:rsidR="00F44899" w:rsidRPr="00F44899">
        <w:rPr>
          <w:rFonts w:cs="Times New Roman"/>
          <w:i/>
          <w:iCs/>
          <w:szCs w:val="24"/>
        </w:rPr>
        <w:t>and</w:t>
      </w:r>
      <w:proofErr w:type="spellEnd"/>
      <w:r w:rsidR="00F44899" w:rsidRPr="00F44899">
        <w:rPr>
          <w:rFonts w:cs="Times New Roman"/>
          <w:i/>
          <w:iCs/>
          <w:szCs w:val="24"/>
        </w:rPr>
        <w:t xml:space="preserve"> </w:t>
      </w:r>
      <w:proofErr w:type="spellStart"/>
      <w:r w:rsidR="00F44899" w:rsidRPr="00F44899">
        <w:rPr>
          <w:rFonts w:cs="Times New Roman"/>
          <w:i/>
          <w:iCs/>
          <w:szCs w:val="24"/>
        </w:rPr>
        <w:t>Reuse</w:t>
      </w:r>
      <w:proofErr w:type="spellEnd"/>
      <w:r w:rsidR="00F44899">
        <w:rPr>
          <w:rFonts w:cs="Times New Roman"/>
          <w:szCs w:val="24"/>
        </w:rPr>
        <w:t xml:space="preserve"> </w:t>
      </w:r>
      <w:hyperlink r:id="rId41" w:history="1">
        <w:r w:rsidRPr="006D73F2">
          <w:rPr>
            <w:rStyle w:val="Hiperveza"/>
            <w:rFonts w:cs="Times New Roman"/>
            <w:szCs w:val="24"/>
          </w:rPr>
          <w:t>https://doi.org/10.1145/3357141.3357149</w:t>
        </w:r>
      </w:hyperlink>
      <w:r>
        <w:rPr>
          <w:rFonts w:cs="Times New Roman"/>
          <w:szCs w:val="24"/>
        </w:rPr>
        <w:t xml:space="preserve"> </w:t>
      </w:r>
      <w:r w:rsidR="00F00CA8">
        <w:rPr>
          <w:rFonts w:cs="Times New Roman"/>
          <w:szCs w:val="24"/>
        </w:rPr>
        <w:t xml:space="preserve"> </w:t>
      </w:r>
    </w:p>
    <w:p w14:paraId="39C4FF58" w14:textId="2C184F92" w:rsidR="00270C1F" w:rsidRPr="00E223FD" w:rsidRDefault="00270C1F" w:rsidP="00382017">
      <w:pPr>
        <w:ind w:left="360"/>
        <w:rPr>
          <w:rFonts w:cs="Times New Roman"/>
          <w:szCs w:val="24"/>
        </w:rPr>
      </w:pPr>
      <w:r>
        <w:rPr>
          <w:rFonts w:cs="Times New Roman"/>
          <w:szCs w:val="24"/>
        </w:rPr>
        <w:t>[</w:t>
      </w:r>
      <w:r w:rsidR="00D36979">
        <w:rPr>
          <w:rFonts w:cs="Times New Roman"/>
          <w:szCs w:val="24"/>
        </w:rPr>
        <w:t>26</w:t>
      </w:r>
      <w:r>
        <w:rPr>
          <w:rFonts w:cs="Times New Roman"/>
          <w:szCs w:val="24"/>
        </w:rPr>
        <w:t xml:space="preserve">] </w:t>
      </w:r>
      <w:proofErr w:type="spellStart"/>
      <w:r w:rsidRPr="00270C1F">
        <w:rPr>
          <w:rFonts w:cs="Times New Roman"/>
          <w:szCs w:val="24"/>
        </w:rPr>
        <w:t>Erlandsson</w:t>
      </w:r>
      <w:proofErr w:type="spellEnd"/>
      <w:r w:rsidRPr="00270C1F">
        <w:rPr>
          <w:rFonts w:cs="Times New Roman"/>
          <w:szCs w:val="24"/>
        </w:rPr>
        <w:t xml:space="preserve">, P. i </w:t>
      </w:r>
      <w:proofErr w:type="spellStart"/>
      <w:r w:rsidRPr="00270C1F">
        <w:rPr>
          <w:rFonts w:cs="Times New Roman"/>
          <w:szCs w:val="24"/>
        </w:rPr>
        <w:t>Remes</w:t>
      </w:r>
      <w:proofErr w:type="spellEnd"/>
      <w:r w:rsidRPr="00270C1F">
        <w:rPr>
          <w:rFonts w:cs="Times New Roman"/>
          <w:szCs w:val="24"/>
        </w:rPr>
        <w:t>, J.</w:t>
      </w:r>
      <w:r>
        <w:rPr>
          <w:rFonts w:cs="Times New Roman"/>
          <w:szCs w:val="24"/>
        </w:rPr>
        <w:t>, (2020)., „</w:t>
      </w:r>
      <w:proofErr w:type="spellStart"/>
      <w:r w:rsidRPr="00270C1F">
        <w:rPr>
          <w:rFonts w:cs="Times New Roman"/>
          <w:szCs w:val="24"/>
        </w:rPr>
        <w:t>Performance</w:t>
      </w:r>
      <w:proofErr w:type="spellEnd"/>
      <w:r w:rsidRPr="00270C1F">
        <w:rPr>
          <w:rFonts w:cs="Times New Roman"/>
          <w:szCs w:val="24"/>
        </w:rPr>
        <w:t xml:space="preserve"> </w:t>
      </w:r>
      <w:proofErr w:type="spellStart"/>
      <w:r w:rsidRPr="00270C1F">
        <w:rPr>
          <w:rFonts w:cs="Times New Roman"/>
          <w:szCs w:val="24"/>
        </w:rPr>
        <w:t>comparison</w:t>
      </w:r>
      <w:proofErr w:type="spellEnd"/>
      <w:r w:rsidRPr="00270C1F">
        <w:rPr>
          <w:rFonts w:cs="Times New Roman"/>
          <w:szCs w:val="24"/>
        </w:rPr>
        <w:t xml:space="preserve"> : </w:t>
      </w:r>
      <w:proofErr w:type="spellStart"/>
      <w:r w:rsidRPr="00270C1F">
        <w:rPr>
          <w:rFonts w:cs="Times New Roman"/>
          <w:szCs w:val="24"/>
        </w:rPr>
        <w:t>Between</w:t>
      </w:r>
      <w:proofErr w:type="spellEnd"/>
      <w:r w:rsidRPr="00270C1F">
        <w:rPr>
          <w:rFonts w:cs="Times New Roman"/>
          <w:szCs w:val="24"/>
        </w:rPr>
        <w:t xml:space="preserve"> </w:t>
      </w:r>
      <w:proofErr w:type="spellStart"/>
      <w:r w:rsidRPr="00270C1F">
        <w:rPr>
          <w:rFonts w:cs="Times New Roman"/>
          <w:szCs w:val="24"/>
        </w:rPr>
        <w:t>GraphQL</w:t>
      </w:r>
      <w:proofErr w:type="spellEnd"/>
      <w:r w:rsidRPr="00270C1F">
        <w:rPr>
          <w:rFonts w:cs="Times New Roman"/>
          <w:szCs w:val="24"/>
        </w:rPr>
        <w:t>, REST &amp; SOAP</w:t>
      </w:r>
      <w:r w:rsidR="00941D6B">
        <w:t xml:space="preserve">, </w:t>
      </w:r>
      <w:proofErr w:type="spellStart"/>
      <w:r w:rsidR="00941D6B">
        <w:t>Dissertation</w:t>
      </w:r>
      <w:proofErr w:type="spellEnd"/>
      <w:r>
        <w:rPr>
          <w:rFonts w:cs="Times New Roman"/>
          <w:szCs w:val="24"/>
        </w:rPr>
        <w:t>“,</w:t>
      </w:r>
      <w:r w:rsidR="00870B26">
        <w:rPr>
          <w:rFonts w:cs="Times New Roman"/>
          <w:szCs w:val="24"/>
        </w:rPr>
        <w:t xml:space="preserve"> str. 36,</w:t>
      </w:r>
      <w:r>
        <w:rPr>
          <w:rFonts w:cs="Times New Roman"/>
          <w:szCs w:val="24"/>
        </w:rPr>
        <w:t xml:space="preserve"> </w:t>
      </w:r>
      <w:r w:rsidR="00870B26">
        <w:rPr>
          <w:rFonts w:cs="Times New Roman"/>
          <w:szCs w:val="24"/>
        </w:rPr>
        <w:t xml:space="preserve"> </w:t>
      </w:r>
      <w:r w:rsidR="00870B26" w:rsidRPr="00F44899">
        <w:rPr>
          <w:rFonts w:cs="Times New Roman"/>
          <w:i/>
          <w:iCs/>
          <w:szCs w:val="24"/>
        </w:rPr>
        <w:t>Diva Portal</w:t>
      </w:r>
      <w:r w:rsidR="00870B26">
        <w:rPr>
          <w:rFonts w:cs="Times New Roman"/>
          <w:szCs w:val="24"/>
        </w:rPr>
        <w:t xml:space="preserve">, </w:t>
      </w:r>
      <w:r w:rsidR="00870B26" w:rsidRPr="00870B26">
        <w:rPr>
          <w:rFonts w:cs="Times New Roman"/>
          <w:szCs w:val="24"/>
        </w:rPr>
        <w:t>URN: urn:nbn:se:his:diva-18713</w:t>
      </w:r>
    </w:p>
    <w:p w14:paraId="6555E63B" w14:textId="6404D799" w:rsidR="00B90207" w:rsidRPr="005825F0" w:rsidRDefault="00B90207" w:rsidP="00D24D2F">
      <w:pPr>
        <w:ind w:left="360"/>
        <w:rPr>
          <w:rFonts w:ascii="Arial" w:hAnsi="Arial" w:cs="Arial"/>
          <w:szCs w:val="24"/>
        </w:rPr>
      </w:pPr>
    </w:p>
    <w:sectPr w:rsidR="00B90207" w:rsidRPr="005825F0" w:rsidSect="004541FF">
      <w:pgSz w:w="11906" w:h="16838"/>
      <w:pgMar w:top="1417" w:right="1417" w:bottom="1417"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Marin Jurišić (mjurisic)" w:date="2022-06-14T11:09:00Z" w:initials="MJ(">
    <w:p w14:paraId="6E0B6775" w14:textId="37C97B95" w:rsidR="00381F4F" w:rsidRDefault="00381F4F">
      <w:pPr>
        <w:pStyle w:val="Tekstkomentara"/>
      </w:pPr>
      <w:r>
        <w:rPr>
          <w:rStyle w:val="Referencakomentara"/>
        </w:rPr>
        <w:annotationRef/>
      </w:r>
      <w:r>
        <w:t>Ovo bi trebalo biti na početku stranice, ali mi nema smisla to formatirati dok Vi ne prihvatite sve moje izmjene</w:t>
      </w:r>
    </w:p>
  </w:comment>
  <w:comment w:id="18" w:author="Ivan Cesar (icesar)" w:date="2022-06-21T15:41:00Z" w:initials="IC(">
    <w:p w14:paraId="183CC237" w14:textId="3DE91C4D" w:rsidR="00381F4F" w:rsidRDefault="00381F4F">
      <w:pPr>
        <w:pStyle w:val="Tekstkomentara"/>
      </w:pPr>
      <w:r>
        <w:rPr>
          <w:rStyle w:val="Referencakomentara"/>
        </w:rPr>
        <w:annotationRef/>
      </w:r>
      <w:r>
        <w:t>Pa svaki naslov boldati :D I naslovi neka pocinju na novoj stranici (page break)</w:t>
      </w:r>
    </w:p>
  </w:comment>
  <w:comment w:id="21" w:author="Ivan Cesar (icesar)" w:date="2022-06-21T15:42:00Z" w:initials="IC(">
    <w:p w14:paraId="32EF9A27" w14:textId="7FAFA6AE" w:rsidR="00381F4F" w:rsidRDefault="00381F4F">
      <w:pPr>
        <w:pStyle w:val="Tekstkomentara"/>
      </w:pPr>
      <w:r>
        <w:rPr>
          <w:rStyle w:val="Referencakomentara"/>
        </w:rPr>
        <w:annotationRef/>
      </w:r>
      <w:r>
        <w:t>Pregledati ovakve slucajeve</w:t>
      </w:r>
    </w:p>
  </w:comment>
  <w:comment w:id="22" w:author="Ivan Cesar (icesar)" w:date="2022-06-21T15:42:00Z" w:initials="IC(">
    <w:p w14:paraId="0D0AC36F" w14:textId="61853DD0" w:rsidR="00381F4F" w:rsidRDefault="00381F4F">
      <w:pPr>
        <w:pStyle w:val="Tekstkomentara"/>
      </w:pPr>
      <w:r>
        <w:rPr>
          <w:rStyle w:val="Referencakomentara"/>
        </w:rPr>
        <w:annotationRef/>
      </w:r>
      <w:r>
        <w:t>Preveliki razmak između paragrafa (dolje)</w:t>
      </w:r>
    </w:p>
  </w:comment>
  <w:comment w:id="24" w:author="Ivan Cesar (icesar)" w:date="2022-06-21T15:43:00Z" w:initials="IC(">
    <w:p w14:paraId="4FA137D8" w14:textId="2A452BE9" w:rsidR="00381F4F" w:rsidRDefault="00381F4F">
      <w:pPr>
        <w:pStyle w:val="Tekstkomentara"/>
      </w:pPr>
      <w:r>
        <w:rPr>
          <w:rStyle w:val="Referencakomentara"/>
        </w:rPr>
        <w:annotationRef/>
      </w:r>
      <w:r>
        <w:t>Ovo moze ovako, ne treba boldati</w:t>
      </w:r>
    </w:p>
  </w:comment>
  <w:comment w:id="30" w:author="Ivan Cesar (icesar)" w:date="2022-06-21T15:44:00Z" w:initials="IC(">
    <w:p w14:paraId="0CE92576" w14:textId="037EF73D" w:rsidR="00381F4F" w:rsidRDefault="00381F4F">
      <w:pPr>
        <w:pStyle w:val="Tekstkomentara"/>
      </w:pPr>
      <w:r>
        <w:rPr>
          <w:rStyle w:val="Referencakomentara"/>
        </w:rPr>
        <w:annotationRef/>
      </w:r>
      <w:r>
        <w:t>Ovo ispod se dosta pokršilo…</w:t>
      </w:r>
    </w:p>
  </w:comment>
  <w:comment w:id="40" w:author="Ivan Cesar (icesar)" w:date="2022-06-21T15:44:00Z" w:initials="IC(">
    <w:p w14:paraId="4574318C" w14:textId="1494EE93" w:rsidR="00381F4F" w:rsidRDefault="00381F4F">
      <w:pPr>
        <w:pStyle w:val="Tekstkomentara"/>
      </w:pPr>
      <w:r>
        <w:rPr>
          <w:rStyle w:val="Referencakomentara"/>
        </w:rPr>
        <w:annotationRef/>
      </w:r>
      <w:r>
        <w:t>Provjeriti jel svuda isti indent ako se koristi</w:t>
      </w:r>
    </w:p>
  </w:comment>
  <w:comment w:id="41" w:author="Marin Jurišić (mjurisic)" w:date="2022-06-21T16:52:00Z" w:initials="MJ(">
    <w:p w14:paraId="46F48B76" w14:textId="77777777" w:rsidR="001A08A7" w:rsidRDefault="001A08A7" w:rsidP="0029426E">
      <w:pPr>
        <w:pStyle w:val="Tekstkomentara"/>
        <w:jc w:val="left"/>
      </w:pPr>
      <w:r>
        <w:rPr>
          <w:rStyle w:val="Referencakomentara"/>
        </w:rPr>
        <w:annotationRef/>
      </w:r>
      <w:r>
        <w:t>Word automatski dodaje još jedan indent kada je nalov trece razine kao x.x.x, ako se makne indent naslov se postavi na x.x, pa bi umjesto 3.4.1 ovdje stavio 3.5 što nije točno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0B6775" w15:done="1"/>
  <w15:commentEx w15:paraId="183CC237" w15:done="0"/>
  <w15:commentEx w15:paraId="32EF9A27" w15:done="0"/>
  <w15:commentEx w15:paraId="0D0AC36F" w15:done="0"/>
  <w15:commentEx w15:paraId="4FA137D8" w15:done="0"/>
  <w15:commentEx w15:paraId="0CE92576" w15:done="0"/>
  <w15:commentEx w15:paraId="4574318C" w15:done="0"/>
  <w15:commentEx w15:paraId="46F48B76" w15:paraIdParent="457431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2EAEF" w16cex:dateUtc="2022-06-14T09:09:00Z"/>
  <w16cex:commentExtensible w16cex:durableId="265C75DE" w16cex:dateUtc="2022-06-21T1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0B6775" w16cid:durableId="2652EAEF"/>
  <w16cid:commentId w16cid:paraId="183CC237" w16cid:durableId="265C6533"/>
  <w16cid:commentId w16cid:paraId="32EF9A27" w16cid:durableId="265C6548"/>
  <w16cid:commentId w16cid:paraId="0D0AC36F" w16cid:durableId="265C657C"/>
  <w16cid:commentId w16cid:paraId="4FA137D8" w16cid:durableId="265C6585"/>
  <w16cid:commentId w16cid:paraId="0CE92576" w16cid:durableId="265C65C3"/>
  <w16cid:commentId w16cid:paraId="4574318C" w16cid:durableId="265C65E9"/>
  <w16cid:commentId w16cid:paraId="46F48B76" w16cid:durableId="265C75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AC406" w14:textId="77777777" w:rsidR="0073367D" w:rsidRDefault="0073367D" w:rsidP="00034FA2">
      <w:pPr>
        <w:spacing w:after="0" w:line="240" w:lineRule="auto"/>
      </w:pPr>
      <w:r>
        <w:separator/>
      </w:r>
    </w:p>
  </w:endnote>
  <w:endnote w:type="continuationSeparator" w:id="0">
    <w:p w14:paraId="004D1B92" w14:textId="77777777" w:rsidR="0073367D" w:rsidRDefault="0073367D" w:rsidP="00034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BDBE3" w14:textId="3DED3582" w:rsidR="00381F4F" w:rsidRDefault="00381F4F">
    <w:pPr>
      <w:pStyle w:val="Podnoje"/>
      <w:jc w:val="right"/>
    </w:pPr>
  </w:p>
  <w:p w14:paraId="75272E8E" w14:textId="77777777" w:rsidR="00381F4F" w:rsidRDefault="00381F4F">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6A9CC6" w14:textId="77777777" w:rsidR="0073367D" w:rsidRDefault="0073367D" w:rsidP="00034FA2">
      <w:pPr>
        <w:spacing w:after="0" w:line="240" w:lineRule="auto"/>
      </w:pPr>
      <w:r>
        <w:separator/>
      </w:r>
    </w:p>
  </w:footnote>
  <w:footnote w:type="continuationSeparator" w:id="0">
    <w:p w14:paraId="5272C6D7" w14:textId="77777777" w:rsidR="0073367D" w:rsidRDefault="0073367D" w:rsidP="00034F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E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80464B"/>
    <w:multiLevelType w:val="multilevel"/>
    <w:tmpl w:val="CA3E6522"/>
    <w:lvl w:ilvl="0">
      <w:start w:val="2"/>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65F2BB4"/>
    <w:multiLevelType w:val="multilevel"/>
    <w:tmpl w:val="2F6E106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42159C"/>
    <w:multiLevelType w:val="multilevel"/>
    <w:tmpl w:val="2F6E106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7903D5A"/>
    <w:multiLevelType w:val="multilevel"/>
    <w:tmpl w:val="2F6E106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8834048"/>
    <w:multiLevelType w:val="hybridMultilevel"/>
    <w:tmpl w:val="995AC0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B7748C"/>
    <w:multiLevelType w:val="multilevel"/>
    <w:tmpl w:val="2F6E106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16E666E"/>
    <w:multiLevelType w:val="multilevel"/>
    <w:tmpl w:val="2F6E106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38474E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092EBC"/>
    <w:multiLevelType w:val="multilevel"/>
    <w:tmpl w:val="2F6E106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6032E2C"/>
    <w:multiLevelType w:val="multilevel"/>
    <w:tmpl w:val="0EE6DBD2"/>
    <w:lvl w:ilvl="0">
      <w:start w:val="2"/>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694628E"/>
    <w:multiLevelType w:val="multilevel"/>
    <w:tmpl w:val="2F6E106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7E60258"/>
    <w:multiLevelType w:val="hybridMultilevel"/>
    <w:tmpl w:val="1F566B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E84A31"/>
    <w:multiLevelType w:val="multilevel"/>
    <w:tmpl w:val="2F6E106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0BF7652"/>
    <w:multiLevelType w:val="hybridMultilevel"/>
    <w:tmpl w:val="F2EE3D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6137FE"/>
    <w:multiLevelType w:val="multilevel"/>
    <w:tmpl w:val="2F6E106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D996FBB"/>
    <w:multiLevelType w:val="hybridMultilevel"/>
    <w:tmpl w:val="EED2A450"/>
    <w:lvl w:ilvl="0" w:tplc="2F3C9956">
      <w:start w:val="1"/>
      <w:numFmt w:val="decimal"/>
      <w:pStyle w:val="Seminar"/>
      <w:lvlText w:val="%1."/>
      <w:lvlJc w:val="left"/>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F53BDC"/>
    <w:multiLevelType w:val="multilevel"/>
    <w:tmpl w:val="0EE6DBD2"/>
    <w:lvl w:ilvl="0">
      <w:start w:val="2"/>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C03AE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42E099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79C2A57"/>
    <w:multiLevelType w:val="hybridMultilevel"/>
    <w:tmpl w:val="14C89F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A947483"/>
    <w:multiLevelType w:val="multilevel"/>
    <w:tmpl w:val="157EF04C"/>
    <w:lvl w:ilvl="0">
      <w:start w:val="2"/>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AF62A3C"/>
    <w:multiLevelType w:val="multilevel"/>
    <w:tmpl w:val="2F6E106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E1C0A47"/>
    <w:multiLevelType w:val="multilevel"/>
    <w:tmpl w:val="2F6E106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0AA7BB0"/>
    <w:multiLevelType w:val="multilevel"/>
    <w:tmpl w:val="2F6E106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37D4CAB"/>
    <w:multiLevelType w:val="multilevel"/>
    <w:tmpl w:val="CA3E6522"/>
    <w:lvl w:ilvl="0">
      <w:start w:val="2"/>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3961382"/>
    <w:multiLevelType w:val="hybridMultilevel"/>
    <w:tmpl w:val="3BCA34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4BC24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55C1AF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7320A72"/>
    <w:multiLevelType w:val="multilevel"/>
    <w:tmpl w:val="2F6E106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49214435"/>
    <w:multiLevelType w:val="multilevel"/>
    <w:tmpl w:val="CA3E6522"/>
    <w:lvl w:ilvl="0">
      <w:start w:val="2"/>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BA36B23"/>
    <w:multiLevelType w:val="multilevel"/>
    <w:tmpl w:val="CFD84820"/>
    <w:lvl w:ilvl="0">
      <w:start w:val="1"/>
      <w:numFmt w:val="decimal"/>
      <w:lvlText w:val="%1."/>
      <w:lvlJc w:val="left"/>
      <w:pPr>
        <w:ind w:left="504" w:hanging="504"/>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4DE33764"/>
    <w:multiLevelType w:val="hybridMultilevel"/>
    <w:tmpl w:val="6A1C302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4EC93426"/>
    <w:multiLevelType w:val="hybridMultilevel"/>
    <w:tmpl w:val="ABB250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0F0603F"/>
    <w:multiLevelType w:val="multilevel"/>
    <w:tmpl w:val="2F6E106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0FE5A4E"/>
    <w:multiLevelType w:val="hybridMultilevel"/>
    <w:tmpl w:val="6B984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2595479"/>
    <w:multiLevelType w:val="multilevel"/>
    <w:tmpl w:val="2F6E106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53425B7A"/>
    <w:multiLevelType w:val="hybridMultilevel"/>
    <w:tmpl w:val="40E64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63E5B60"/>
    <w:multiLevelType w:val="multilevel"/>
    <w:tmpl w:val="0EE6DBD2"/>
    <w:lvl w:ilvl="0">
      <w:start w:val="2"/>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5E8E2F4F"/>
    <w:multiLevelType w:val="multilevel"/>
    <w:tmpl w:val="2F6E106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36A163C"/>
    <w:multiLevelType w:val="multilevel"/>
    <w:tmpl w:val="CA3E6522"/>
    <w:lvl w:ilvl="0">
      <w:start w:val="2"/>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75D27D7"/>
    <w:multiLevelType w:val="multilevel"/>
    <w:tmpl w:val="0EE6DBD2"/>
    <w:lvl w:ilvl="0">
      <w:start w:val="2"/>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9F05A2D"/>
    <w:multiLevelType w:val="multilevel"/>
    <w:tmpl w:val="0EE6DBD2"/>
    <w:lvl w:ilvl="0">
      <w:start w:val="2"/>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6D0F2801"/>
    <w:multiLevelType w:val="multilevel"/>
    <w:tmpl w:val="CA3E6522"/>
    <w:lvl w:ilvl="0">
      <w:start w:val="2"/>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6F073B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3DC7CE4"/>
    <w:multiLevelType w:val="multilevel"/>
    <w:tmpl w:val="CA3E6522"/>
    <w:lvl w:ilvl="0">
      <w:start w:val="2"/>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65973AF"/>
    <w:multiLevelType w:val="multilevel"/>
    <w:tmpl w:val="2F6E106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D741CBF"/>
    <w:multiLevelType w:val="multilevel"/>
    <w:tmpl w:val="2F6E106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F6B0FC9"/>
    <w:multiLevelType w:val="multilevel"/>
    <w:tmpl w:val="2F6E1060"/>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592204710">
    <w:abstractNumId w:val="16"/>
  </w:num>
  <w:num w:numId="2" w16cid:durableId="939607269">
    <w:abstractNumId w:val="32"/>
  </w:num>
  <w:num w:numId="3" w16cid:durableId="1992176547">
    <w:abstractNumId w:val="28"/>
  </w:num>
  <w:num w:numId="4" w16cid:durableId="1580285147">
    <w:abstractNumId w:val="8"/>
  </w:num>
  <w:num w:numId="5" w16cid:durableId="533538581">
    <w:abstractNumId w:val="27"/>
  </w:num>
  <w:num w:numId="6" w16cid:durableId="2074159395">
    <w:abstractNumId w:val="18"/>
  </w:num>
  <w:num w:numId="7" w16cid:durableId="1784887603">
    <w:abstractNumId w:val="48"/>
  </w:num>
  <w:num w:numId="8" w16cid:durableId="1543207399">
    <w:abstractNumId w:val="0"/>
  </w:num>
  <w:num w:numId="9" w16cid:durableId="1365667000">
    <w:abstractNumId w:val="42"/>
  </w:num>
  <w:num w:numId="10" w16cid:durableId="868761211">
    <w:abstractNumId w:val="40"/>
  </w:num>
  <w:num w:numId="11" w16cid:durableId="224221566">
    <w:abstractNumId w:val="17"/>
  </w:num>
  <w:num w:numId="12" w16cid:durableId="175273467">
    <w:abstractNumId w:val="10"/>
  </w:num>
  <w:num w:numId="13" w16cid:durableId="415134248">
    <w:abstractNumId w:val="38"/>
  </w:num>
  <w:num w:numId="14" w16cid:durableId="2043238911">
    <w:abstractNumId w:val="41"/>
  </w:num>
  <w:num w:numId="15" w16cid:durableId="1818497187">
    <w:abstractNumId w:val="21"/>
  </w:num>
  <w:num w:numId="16" w16cid:durableId="186605134">
    <w:abstractNumId w:val="30"/>
  </w:num>
  <w:num w:numId="17" w16cid:durableId="879587233">
    <w:abstractNumId w:val="25"/>
  </w:num>
  <w:num w:numId="18" w16cid:durableId="1543977519">
    <w:abstractNumId w:val="1"/>
  </w:num>
  <w:num w:numId="19" w16cid:durableId="1092354540">
    <w:abstractNumId w:val="45"/>
  </w:num>
  <w:num w:numId="20" w16cid:durableId="644969890">
    <w:abstractNumId w:val="43"/>
  </w:num>
  <w:num w:numId="21" w16cid:durableId="334114598">
    <w:abstractNumId w:val="44"/>
  </w:num>
  <w:num w:numId="22" w16cid:durableId="683017971">
    <w:abstractNumId w:val="31"/>
  </w:num>
  <w:num w:numId="23" w16cid:durableId="1917663477">
    <w:abstractNumId w:val="19"/>
  </w:num>
  <w:num w:numId="24" w16cid:durableId="410740529">
    <w:abstractNumId w:val="4"/>
  </w:num>
  <w:num w:numId="25" w16cid:durableId="988094481">
    <w:abstractNumId w:val="11"/>
  </w:num>
  <w:num w:numId="26" w16cid:durableId="1975870355">
    <w:abstractNumId w:val="36"/>
  </w:num>
  <w:num w:numId="27" w16cid:durableId="835805956">
    <w:abstractNumId w:val="9"/>
  </w:num>
  <w:num w:numId="28" w16cid:durableId="1807240647">
    <w:abstractNumId w:val="13"/>
  </w:num>
  <w:num w:numId="29" w16cid:durableId="529683904">
    <w:abstractNumId w:val="15"/>
  </w:num>
  <w:num w:numId="30" w16cid:durableId="1008210512">
    <w:abstractNumId w:val="47"/>
  </w:num>
  <w:num w:numId="31" w16cid:durableId="145443396">
    <w:abstractNumId w:val="46"/>
  </w:num>
  <w:num w:numId="32" w16cid:durableId="2006735755">
    <w:abstractNumId w:val="35"/>
  </w:num>
  <w:num w:numId="33" w16cid:durableId="1359508203">
    <w:abstractNumId w:val="12"/>
  </w:num>
  <w:num w:numId="34" w16cid:durableId="1374383065">
    <w:abstractNumId w:val="33"/>
  </w:num>
  <w:num w:numId="35" w16cid:durableId="1398436207">
    <w:abstractNumId w:val="24"/>
  </w:num>
  <w:num w:numId="36" w16cid:durableId="1858691214">
    <w:abstractNumId w:val="37"/>
  </w:num>
  <w:num w:numId="37" w16cid:durableId="1187715676">
    <w:abstractNumId w:val="29"/>
  </w:num>
  <w:num w:numId="38" w16cid:durableId="635572821">
    <w:abstractNumId w:val="5"/>
  </w:num>
  <w:num w:numId="39" w16cid:durableId="1188786866">
    <w:abstractNumId w:val="39"/>
  </w:num>
  <w:num w:numId="40" w16cid:durableId="292295302">
    <w:abstractNumId w:val="3"/>
  </w:num>
  <w:num w:numId="41" w16cid:durableId="883516412">
    <w:abstractNumId w:val="7"/>
  </w:num>
  <w:num w:numId="42" w16cid:durableId="1433696919">
    <w:abstractNumId w:val="20"/>
  </w:num>
  <w:num w:numId="43" w16cid:durableId="207380043">
    <w:abstractNumId w:val="26"/>
  </w:num>
  <w:num w:numId="44" w16cid:durableId="1968390438">
    <w:abstractNumId w:val="2"/>
  </w:num>
  <w:num w:numId="45" w16cid:durableId="2080442663">
    <w:abstractNumId w:val="34"/>
  </w:num>
  <w:num w:numId="46" w16cid:durableId="98137704">
    <w:abstractNumId w:val="23"/>
  </w:num>
  <w:num w:numId="47" w16cid:durableId="1223254342">
    <w:abstractNumId w:val="6"/>
  </w:num>
  <w:num w:numId="48" w16cid:durableId="1309822594">
    <w:abstractNumId w:val="22"/>
  </w:num>
  <w:num w:numId="49" w16cid:durableId="145228906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n Jurišić (mjurisic)">
    <w15:presenceInfo w15:providerId="None" w15:userId="Marin Jurišić (mjurisic)"/>
  </w15:person>
  <w15:person w15:author="Ivan Cesar (icesar)">
    <w15:presenceInfo w15:providerId="AD" w15:userId="S-1-5-21-2644142907-999209139-3287620650-10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D2D"/>
    <w:rsid w:val="000006A0"/>
    <w:rsid w:val="0000241C"/>
    <w:rsid w:val="00004913"/>
    <w:rsid w:val="00004DD9"/>
    <w:rsid w:val="00007242"/>
    <w:rsid w:val="000100B2"/>
    <w:rsid w:val="00014C18"/>
    <w:rsid w:val="000173EF"/>
    <w:rsid w:val="000235C4"/>
    <w:rsid w:val="00024FCF"/>
    <w:rsid w:val="00026475"/>
    <w:rsid w:val="00030282"/>
    <w:rsid w:val="00034FA2"/>
    <w:rsid w:val="000364BE"/>
    <w:rsid w:val="00036678"/>
    <w:rsid w:val="00037CE3"/>
    <w:rsid w:val="000410EB"/>
    <w:rsid w:val="00042B05"/>
    <w:rsid w:val="00042E8A"/>
    <w:rsid w:val="00044F93"/>
    <w:rsid w:val="00045F53"/>
    <w:rsid w:val="0005050E"/>
    <w:rsid w:val="000522F6"/>
    <w:rsid w:val="00052A50"/>
    <w:rsid w:val="00053E2E"/>
    <w:rsid w:val="00062877"/>
    <w:rsid w:val="00065256"/>
    <w:rsid w:val="00072435"/>
    <w:rsid w:val="0007639C"/>
    <w:rsid w:val="000765FC"/>
    <w:rsid w:val="00076A58"/>
    <w:rsid w:val="000901ED"/>
    <w:rsid w:val="000A5BF8"/>
    <w:rsid w:val="000B6B3A"/>
    <w:rsid w:val="000C1430"/>
    <w:rsid w:val="000C5AD2"/>
    <w:rsid w:val="000D0649"/>
    <w:rsid w:val="000D13AE"/>
    <w:rsid w:val="000D271D"/>
    <w:rsid w:val="000D3C8B"/>
    <w:rsid w:val="000D3FB0"/>
    <w:rsid w:val="000D5CEC"/>
    <w:rsid w:val="000D6E73"/>
    <w:rsid w:val="000E2C8D"/>
    <w:rsid w:val="000F0ADA"/>
    <w:rsid w:val="000F4AD9"/>
    <w:rsid w:val="00101B59"/>
    <w:rsid w:val="00103BEC"/>
    <w:rsid w:val="00113C4F"/>
    <w:rsid w:val="0012251D"/>
    <w:rsid w:val="00122F9F"/>
    <w:rsid w:val="00133CC3"/>
    <w:rsid w:val="001364FC"/>
    <w:rsid w:val="0014345D"/>
    <w:rsid w:val="0015034E"/>
    <w:rsid w:val="00150D63"/>
    <w:rsid w:val="0016375E"/>
    <w:rsid w:val="00171D75"/>
    <w:rsid w:val="00176021"/>
    <w:rsid w:val="00176B13"/>
    <w:rsid w:val="001850BA"/>
    <w:rsid w:val="001864A4"/>
    <w:rsid w:val="00192A8F"/>
    <w:rsid w:val="00197095"/>
    <w:rsid w:val="001A08A7"/>
    <w:rsid w:val="001A1AB6"/>
    <w:rsid w:val="001A4C1F"/>
    <w:rsid w:val="001B18A0"/>
    <w:rsid w:val="001B1959"/>
    <w:rsid w:val="001B1B6F"/>
    <w:rsid w:val="001B509C"/>
    <w:rsid w:val="001C713B"/>
    <w:rsid w:val="001D4FC6"/>
    <w:rsid w:val="001E2FEF"/>
    <w:rsid w:val="001F2908"/>
    <w:rsid w:val="001F3303"/>
    <w:rsid w:val="001F6251"/>
    <w:rsid w:val="001F7FE1"/>
    <w:rsid w:val="00201C0D"/>
    <w:rsid w:val="002020F9"/>
    <w:rsid w:val="00205A17"/>
    <w:rsid w:val="002066E4"/>
    <w:rsid w:val="00206D3D"/>
    <w:rsid w:val="00207FB8"/>
    <w:rsid w:val="002136AD"/>
    <w:rsid w:val="00214190"/>
    <w:rsid w:val="00214380"/>
    <w:rsid w:val="0021664F"/>
    <w:rsid w:val="00222BBC"/>
    <w:rsid w:val="002404AD"/>
    <w:rsid w:val="00251EA8"/>
    <w:rsid w:val="002606F1"/>
    <w:rsid w:val="00270C1F"/>
    <w:rsid w:val="00271397"/>
    <w:rsid w:val="002765C0"/>
    <w:rsid w:val="0027783F"/>
    <w:rsid w:val="00277CDB"/>
    <w:rsid w:val="00283418"/>
    <w:rsid w:val="002874F8"/>
    <w:rsid w:val="0029098E"/>
    <w:rsid w:val="002966D6"/>
    <w:rsid w:val="002A03B0"/>
    <w:rsid w:val="002A2267"/>
    <w:rsid w:val="002B0B16"/>
    <w:rsid w:val="002B6A56"/>
    <w:rsid w:val="002B6E31"/>
    <w:rsid w:val="002B7F92"/>
    <w:rsid w:val="002C1F36"/>
    <w:rsid w:val="002C20F7"/>
    <w:rsid w:val="002C45B9"/>
    <w:rsid w:val="002D524C"/>
    <w:rsid w:val="002D62B8"/>
    <w:rsid w:val="002E08A3"/>
    <w:rsid w:val="002F0BD8"/>
    <w:rsid w:val="002F7C0F"/>
    <w:rsid w:val="003007AD"/>
    <w:rsid w:val="00301136"/>
    <w:rsid w:val="003025A0"/>
    <w:rsid w:val="00303972"/>
    <w:rsid w:val="00310D20"/>
    <w:rsid w:val="0032028C"/>
    <w:rsid w:val="00321E93"/>
    <w:rsid w:val="00323615"/>
    <w:rsid w:val="00324FD1"/>
    <w:rsid w:val="0032694B"/>
    <w:rsid w:val="003364BA"/>
    <w:rsid w:val="003462C3"/>
    <w:rsid w:val="00350338"/>
    <w:rsid w:val="00353C49"/>
    <w:rsid w:val="0035405C"/>
    <w:rsid w:val="003556A9"/>
    <w:rsid w:val="003607A9"/>
    <w:rsid w:val="00364C63"/>
    <w:rsid w:val="00364EE7"/>
    <w:rsid w:val="0036544E"/>
    <w:rsid w:val="003713B2"/>
    <w:rsid w:val="00376330"/>
    <w:rsid w:val="00380699"/>
    <w:rsid w:val="00381F4F"/>
    <w:rsid w:val="00382017"/>
    <w:rsid w:val="00382AFF"/>
    <w:rsid w:val="00382EBD"/>
    <w:rsid w:val="00387794"/>
    <w:rsid w:val="00390915"/>
    <w:rsid w:val="00394C59"/>
    <w:rsid w:val="003961AE"/>
    <w:rsid w:val="0039743D"/>
    <w:rsid w:val="003A06AB"/>
    <w:rsid w:val="003A0965"/>
    <w:rsid w:val="003A156D"/>
    <w:rsid w:val="003A7386"/>
    <w:rsid w:val="003B0B36"/>
    <w:rsid w:val="003B2BB9"/>
    <w:rsid w:val="003C0ACB"/>
    <w:rsid w:val="003C2F83"/>
    <w:rsid w:val="003C40BD"/>
    <w:rsid w:val="003D1A99"/>
    <w:rsid w:val="003D2482"/>
    <w:rsid w:val="003D6278"/>
    <w:rsid w:val="003E1D78"/>
    <w:rsid w:val="003E1F6B"/>
    <w:rsid w:val="003E3A5C"/>
    <w:rsid w:val="003E54C0"/>
    <w:rsid w:val="003F71AD"/>
    <w:rsid w:val="0040480A"/>
    <w:rsid w:val="00410754"/>
    <w:rsid w:val="00414279"/>
    <w:rsid w:val="00416B12"/>
    <w:rsid w:val="00420FDA"/>
    <w:rsid w:val="00426CE2"/>
    <w:rsid w:val="00430214"/>
    <w:rsid w:val="004374DB"/>
    <w:rsid w:val="0044027E"/>
    <w:rsid w:val="004438F5"/>
    <w:rsid w:val="004507F8"/>
    <w:rsid w:val="004518E2"/>
    <w:rsid w:val="004541FF"/>
    <w:rsid w:val="00467BCC"/>
    <w:rsid w:val="004704D3"/>
    <w:rsid w:val="0047317A"/>
    <w:rsid w:val="00476FE8"/>
    <w:rsid w:val="00482092"/>
    <w:rsid w:val="00484743"/>
    <w:rsid w:val="0048638B"/>
    <w:rsid w:val="00491E87"/>
    <w:rsid w:val="00496117"/>
    <w:rsid w:val="004A0D56"/>
    <w:rsid w:val="004A11E3"/>
    <w:rsid w:val="004B0CC2"/>
    <w:rsid w:val="004B1642"/>
    <w:rsid w:val="004B4920"/>
    <w:rsid w:val="004B6A5F"/>
    <w:rsid w:val="004B7FA6"/>
    <w:rsid w:val="004C1415"/>
    <w:rsid w:val="004C4839"/>
    <w:rsid w:val="004C7232"/>
    <w:rsid w:val="004D32E8"/>
    <w:rsid w:val="004F225F"/>
    <w:rsid w:val="004F25A2"/>
    <w:rsid w:val="005046CA"/>
    <w:rsid w:val="00507E0F"/>
    <w:rsid w:val="00516663"/>
    <w:rsid w:val="0051701A"/>
    <w:rsid w:val="00520247"/>
    <w:rsid w:val="00523EFB"/>
    <w:rsid w:val="00526993"/>
    <w:rsid w:val="00532AA2"/>
    <w:rsid w:val="00541E62"/>
    <w:rsid w:val="0054205B"/>
    <w:rsid w:val="00544DF6"/>
    <w:rsid w:val="005453A7"/>
    <w:rsid w:val="00553146"/>
    <w:rsid w:val="00557B00"/>
    <w:rsid w:val="00566799"/>
    <w:rsid w:val="005704F3"/>
    <w:rsid w:val="00574D47"/>
    <w:rsid w:val="005800E8"/>
    <w:rsid w:val="00582021"/>
    <w:rsid w:val="005825F0"/>
    <w:rsid w:val="00583247"/>
    <w:rsid w:val="00583945"/>
    <w:rsid w:val="005935D5"/>
    <w:rsid w:val="005A5558"/>
    <w:rsid w:val="005A5B73"/>
    <w:rsid w:val="005A5F6F"/>
    <w:rsid w:val="005A6348"/>
    <w:rsid w:val="005B415A"/>
    <w:rsid w:val="005B52AD"/>
    <w:rsid w:val="005B597D"/>
    <w:rsid w:val="005B752D"/>
    <w:rsid w:val="005D0566"/>
    <w:rsid w:val="005D5800"/>
    <w:rsid w:val="005E0076"/>
    <w:rsid w:val="005E0647"/>
    <w:rsid w:val="005E4157"/>
    <w:rsid w:val="005E75E2"/>
    <w:rsid w:val="005F17AB"/>
    <w:rsid w:val="005F3C83"/>
    <w:rsid w:val="005F4654"/>
    <w:rsid w:val="005F5096"/>
    <w:rsid w:val="005F67ED"/>
    <w:rsid w:val="00602DAF"/>
    <w:rsid w:val="00606B7C"/>
    <w:rsid w:val="00606CA4"/>
    <w:rsid w:val="006144D0"/>
    <w:rsid w:val="006160B0"/>
    <w:rsid w:val="006213E3"/>
    <w:rsid w:val="006214A4"/>
    <w:rsid w:val="00622F49"/>
    <w:rsid w:val="006234CB"/>
    <w:rsid w:val="006254D6"/>
    <w:rsid w:val="00627C7D"/>
    <w:rsid w:val="00650F03"/>
    <w:rsid w:val="00652438"/>
    <w:rsid w:val="006564C8"/>
    <w:rsid w:val="00656B3F"/>
    <w:rsid w:val="00656CC6"/>
    <w:rsid w:val="006574D7"/>
    <w:rsid w:val="00664B42"/>
    <w:rsid w:val="0066570F"/>
    <w:rsid w:val="00667460"/>
    <w:rsid w:val="00667893"/>
    <w:rsid w:val="006769B1"/>
    <w:rsid w:val="0068370E"/>
    <w:rsid w:val="00683928"/>
    <w:rsid w:val="00684B78"/>
    <w:rsid w:val="006852CE"/>
    <w:rsid w:val="0068689D"/>
    <w:rsid w:val="006942FB"/>
    <w:rsid w:val="00695D66"/>
    <w:rsid w:val="006A30AB"/>
    <w:rsid w:val="006A3B76"/>
    <w:rsid w:val="006A4030"/>
    <w:rsid w:val="006A47D1"/>
    <w:rsid w:val="006A490D"/>
    <w:rsid w:val="006A7600"/>
    <w:rsid w:val="006B1CCE"/>
    <w:rsid w:val="006B5D2A"/>
    <w:rsid w:val="006E084E"/>
    <w:rsid w:val="006E09DC"/>
    <w:rsid w:val="006E5655"/>
    <w:rsid w:val="006E62A4"/>
    <w:rsid w:val="006F1678"/>
    <w:rsid w:val="0070460D"/>
    <w:rsid w:val="007053A9"/>
    <w:rsid w:val="007053F4"/>
    <w:rsid w:val="007151B7"/>
    <w:rsid w:val="00715708"/>
    <w:rsid w:val="007223B1"/>
    <w:rsid w:val="0073277E"/>
    <w:rsid w:val="0073367D"/>
    <w:rsid w:val="00733BD7"/>
    <w:rsid w:val="00736A4A"/>
    <w:rsid w:val="007371A2"/>
    <w:rsid w:val="0074259C"/>
    <w:rsid w:val="00750570"/>
    <w:rsid w:val="0075261E"/>
    <w:rsid w:val="0075277C"/>
    <w:rsid w:val="00757F96"/>
    <w:rsid w:val="007651B0"/>
    <w:rsid w:val="007701CA"/>
    <w:rsid w:val="00775068"/>
    <w:rsid w:val="007771BE"/>
    <w:rsid w:val="007840CF"/>
    <w:rsid w:val="00792B99"/>
    <w:rsid w:val="00792F61"/>
    <w:rsid w:val="007A4CBD"/>
    <w:rsid w:val="007A662C"/>
    <w:rsid w:val="007B06F7"/>
    <w:rsid w:val="007B0C1C"/>
    <w:rsid w:val="007B4719"/>
    <w:rsid w:val="007C3BCA"/>
    <w:rsid w:val="007C3C7B"/>
    <w:rsid w:val="007C61E5"/>
    <w:rsid w:val="007D1438"/>
    <w:rsid w:val="007E6BB5"/>
    <w:rsid w:val="00800781"/>
    <w:rsid w:val="00807DF1"/>
    <w:rsid w:val="00810AC4"/>
    <w:rsid w:val="0081302F"/>
    <w:rsid w:val="00822690"/>
    <w:rsid w:val="00825D1A"/>
    <w:rsid w:val="00836102"/>
    <w:rsid w:val="00844C1A"/>
    <w:rsid w:val="008452CA"/>
    <w:rsid w:val="0084533E"/>
    <w:rsid w:val="008467DB"/>
    <w:rsid w:val="00846DB7"/>
    <w:rsid w:val="008567DA"/>
    <w:rsid w:val="00862FE2"/>
    <w:rsid w:val="00870B26"/>
    <w:rsid w:val="00881C72"/>
    <w:rsid w:val="00885524"/>
    <w:rsid w:val="00887A76"/>
    <w:rsid w:val="00892645"/>
    <w:rsid w:val="00894F5B"/>
    <w:rsid w:val="00897EFB"/>
    <w:rsid w:val="008A1A72"/>
    <w:rsid w:val="008A5353"/>
    <w:rsid w:val="008B008F"/>
    <w:rsid w:val="008B13C1"/>
    <w:rsid w:val="008B2FF6"/>
    <w:rsid w:val="008C57E3"/>
    <w:rsid w:val="008D0C4F"/>
    <w:rsid w:val="008D2F48"/>
    <w:rsid w:val="008D7039"/>
    <w:rsid w:val="008E1FDA"/>
    <w:rsid w:val="008E2553"/>
    <w:rsid w:val="008E4FF0"/>
    <w:rsid w:val="008F03E7"/>
    <w:rsid w:val="009028A4"/>
    <w:rsid w:val="00906402"/>
    <w:rsid w:val="0090653B"/>
    <w:rsid w:val="00907D2D"/>
    <w:rsid w:val="00910CE4"/>
    <w:rsid w:val="00912749"/>
    <w:rsid w:val="009127FA"/>
    <w:rsid w:val="0091512B"/>
    <w:rsid w:val="00921519"/>
    <w:rsid w:val="00925783"/>
    <w:rsid w:val="00941D6B"/>
    <w:rsid w:val="0094330E"/>
    <w:rsid w:val="0094382C"/>
    <w:rsid w:val="00945F62"/>
    <w:rsid w:val="009465E4"/>
    <w:rsid w:val="0094694D"/>
    <w:rsid w:val="00953B83"/>
    <w:rsid w:val="00973EBB"/>
    <w:rsid w:val="00974317"/>
    <w:rsid w:val="00976A7C"/>
    <w:rsid w:val="0098409F"/>
    <w:rsid w:val="009846A3"/>
    <w:rsid w:val="00986C16"/>
    <w:rsid w:val="009917B9"/>
    <w:rsid w:val="009A4FBB"/>
    <w:rsid w:val="009A5F75"/>
    <w:rsid w:val="009B2939"/>
    <w:rsid w:val="009B2D25"/>
    <w:rsid w:val="009D0417"/>
    <w:rsid w:val="009D048A"/>
    <w:rsid w:val="009E2E29"/>
    <w:rsid w:val="009F0082"/>
    <w:rsid w:val="009F2072"/>
    <w:rsid w:val="009F3EE3"/>
    <w:rsid w:val="009F4CAD"/>
    <w:rsid w:val="009F63AB"/>
    <w:rsid w:val="009F6727"/>
    <w:rsid w:val="009F7CA5"/>
    <w:rsid w:val="00A05DB4"/>
    <w:rsid w:val="00A11DE6"/>
    <w:rsid w:val="00A1387F"/>
    <w:rsid w:val="00A143E1"/>
    <w:rsid w:val="00A24162"/>
    <w:rsid w:val="00A3519C"/>
    <w:rsid w:val="00A37AB8"/>
    <w:rsid w:val="00A40FB5"/>
    <w:rsid w:val="00A4333F"/>
    <w:rsid w:val="00A44ADC"/>
    <w:rsid w:val="00A45EAA"/>
    <w:rsid w:val="00A47EC0"/>
    <w:rsid w:val="00A5526E"/>
    <w:rsid w:val="00A559DA"/>
    <w:rsid w:val="00A565C8"/>
    <w:rsid w:val="00A602EC"/>
    <w:rsid w:val="00A64DEA"/>
    <w:rsid w:val="00A66E67"/>
    <w:rsid w:val="00A72ED2"/>
    <w:rsid w:val="00A75376"/>
    <w:rsid w:val="00A7666E"/>
    <w:rsid w:val="00A82B94"/>
    <w:rsid w:val="00A8707E"/>
    <w:rsid w:val="00A922DB"/>
    <w:rsid w:val="00A929D2"/>
    <w:rsid w:val="00A97703"/>
    <w:rsid w:val="00AA30FD"/>
    <w:rsid w:val="00AA3E96"/>
    <w:rsid w:val="00AA4DA3"/>
    <w:rsid w:val="00AB4FBB"/>
    <w:rsid w:val="00AB73BA"/>
    <w:rsid w:val="00AB7763"/>
    <w:rsid w:val="00AB77BC"/>
    <w:rsid w:val="00AC559F"/>
    <w:rsid w:val="00AC6A1C"/>
    <w:rsid w:val="00AD402A"/>
    <w:rsid w:val="00AD4D07"/>
    <w:rsid w:val="00AD566F"/>
    <w:rsid w:val="00AE0C67"/>
    <w:rsid w:val="00AE1F40"/>
    <w:rsid w:val="00AE25D9"/>
    <w:rsid w:val="00AE2DB2"/>
    <w:rsid w:val="00AF5E87"/>
    <w:rsid w:val="00B00A94"/>
    <w:rsid w:val="00B01528"/>
    <w:rsid w:val="00B019B8"/>
    <w:rsid w:val="00B25AD4"/>
    <w:rsid w:val="00B3128D"/>
    <w:rsid w:val="00B31E4F"/>
    <w:rsid w:val="00B45C26"/>
    <w:rsid w:val="00B45F4C"/>
    <w:rsid w:val="00B4605B"/>
    <w:rsid w:val="00B50F5C"/>
    <w:rsid w:val="00B54840"/>
    <w:rsid w:val="00B63510"/>
    <w:rsid w:val="00B65059"/>
    <w:rsid w:val="00B841FD"/>
    <w:rsid w:val="00B90207"/>
    <w:rsid w:val="00B9153B"/>
    <w:rsid w:val="00B9590A"/>
    <w:rsid w:val="00B96519"/>
    <w:rsid w:val="00BB0DF0"/>
    <w:rsid w:val="00BB16B1"/>
    <w:rsid w:val="00BB1F7B"/>
    <w:rsid w:val="00BB3207"/>
    <w:rsid w:val="00BC32C9"/>
    <w:rsid w:val="00BC3F28"/>
    <w:rsid w:val="00BD3A99"/>
    <w:rsid w:val="00BD3B86"/>
    <w:rsid w:val="00BD7CC1"/>
    <w:rsid w:val="00BE5990"/>
    <w:rsid w:val="00BF519D"/>
    <w:rsid w:val="00BF5918"/>
    <w:rsid w:val="00C00DBC"/>
    <w:rsid w:val="00C054AE"/>
    <w:rsid w:val="00C11B95"/>
    <w:rsid w:val="00C122F2"/>
    <w:rsid w:val="00C12D02"/>
    <w:rsid w:val="00C15C9B"/>
    <w:rsid w:val="00C21491"/>
    <w:rsid w:val="00C22557"/>
    <w:rsid w:val="00C22B26"/>
    <w:rsid w:val="00C26CEA"/>
    <w:rsid w:val="00C3098C"/>
    <w:rsid w:val="00C35F6B"/>
    <w:rsid w:val="00C42DCA"/>
    <w:rsid w:val="00C43F28"/>
    <w:rsid w:val="00C53DA5"/>
    <w:rsid w:val="00C56844"/>
    <w:rsid w:val="00C56BAB"/>
    <w:rsid w:val="00C67A59"/>
    <w:rsid w:val="00C70027"/>
    <w:rsid w:val="00C733E0"/>
    <w:rsid w:val="00C74A2E"/>
    <w:rsid w:val="00C8030A"/>
    <w:rsid w:val="00C8137C"/>
    <w:rsid w:val="00C82C48"/>
    <w:rsid w:val="00C83394"/>
    <w:rsid w:val="00C844F1"/>
    <w:rsid w:val="00CA22F4"/>
    <w:rsid w:val="00CB1FCD"/>
    <w:rsid w:val="00CB623E"/>
    <w:rsid w:val="00CD2242"/>
    <w:rsid w:val="00CD5C02"/>
    <w:rsid w:val="00CD6F4C"/>
    <w:rsid w:val="00CE7EF0"/>
    <w:rsid w:val="00CF5B03"/>
    <w:rsid w:val="00CF6403"/>
    <w:rsid w:val="00D00D72"/>
    <w:rsid w:val="00D02E94"/>
    <w:rsid w:val="00D04803"/>
    <w:rsid w:val="00D056D5"/>
    <w:rsid w:val="00D116AC"/>
    <w:rsid w:val="00D13D66"/>
    <w:rsid w:val="00D17311"/>
    <w:rsid w:val="00D24AD4"/>
    <w:rsid w:val="00D24D2F"/>
    <w:rsid w:val="00D3035C"/>
    <w:rsid w:val="00D32BBB"/>
    <w:rsid w:val="00D36979"/>
    <w:rsid w:val="00D447CB"/>
    <w:rsid w:val="00D53233"/>
    <w:rsid w:val="00D55AD6"/>
    <w:rsid w:val="00D623DC"/>
    <w:rsid w:val="00D62867"/>
    <w:rsid w:val="00D6440F"/>
    <w:rsid w:val="00D720E9"/>
    <w:rsid w:val="00D82092"/>
    <w:rsid w:val="00D82136"/>
    <w:rsid w:val="00D82B6E"/>
    <w:rsid w:val="00D8413F"/>
    <w:rsid w:val="00D85AC5"/>
    <w:rsid w:val="00D91EC2"/>
    <w:rsid w:val="00D940F9"/>
    <w:rsid w:val="00D965AE"/>
    <w:rsid w:val="00DA0E88"/>
    <w:rsid w:val="00DA5910"/>
    <w:rsid w:val="00DA6780"/>
    <w:rsid w:val="00DA6D62"/>
    <w:rsid w:val="00DB1430"/>
    <w:rsid w:val="00DB461C"/>
    <w:rsid w:val="00DB6131"/>
    <w:rsid w:val="00DC3821"/>
    <w:rsid w:val="00DD019F"/>
    <w:rsid w:val="00DD0456"/>
    <w:rsid w:val="00DD3804"/>
    <w:rsid w:val="00DD6041"/>
    <w:rsid w:val="00DE0591"/>
    <w:rsid w:val="00DE7FA8"/>
    <w:rsid w:val="00DF0F7D"/>
    <w:rsid w:val="00DF236F"/>
    <w:rsid w:val="00E016BE"/>
    <w:rsid w:val="00E137B0"/>
    <w:rsid w:val="00E14591"/>
    <w:rsid w:val="00E16BEC"/>
    <w:rsid w:val="00E175AF"/>
    <w:rsid w:val="00E20745"/>
    <w:rsid w:val="00E208E6"/>
    <w:rsid w:val="00E223FD"/>
    <w:rsid w:val="00E31645"/>
    <w:rsid w:val="00E32517"/>
    <w:rsid w:val="00E33EAA"/>
    <w:rsid w:val="00E3726B"/>
    <w:rsid w:val="00E44416"/>
    <w:rsid w:val="00E44F10"/>
    <w:rsid w:val="00E5134A"/>
    <w:rsid w:val="00E52642"/>
    <w:rsid w:val="00E52BE0"/>
    <w:rsid w:val="00E64FE0"/>
    <w:rsid w:val="00E6525B"/>
    <w:rsid w:val="00E65B33"/>
    <w:rsid w:val="00E6690A"/>
    <w:rsid w:val="00E67BA7"/>
    <w:rsid w:val="00E67F75"/>
    <w:rsid w:val="00E8140C"/>
    <w:rsid w:val="00E8145B"/>
    <w:rsid w:val="00E81505"/>
    <w:rsid w:val="00E8337A"/>
    <w:rsid w:val="00E84806"/>
    <w:rsid w:val="00E84C13"/>
    <w:rsid w:val="00E86389"/>
    <w:rsid w:val="00E95717"/>
    <w:rsid w:val="00E96588"/>
    <w:rsid w:val="00EA2A03"/>
    <w:rsid w:val="00EA7125"/>
    <w:rsid w:val="00EB761A"/>
    <w:rsid w:val="00EC1979"/>
    <w:rsid w:val="00EC1E56"/>
    <w:rsid w:val="00EC39EB"/>
    <w:rsid w:val="00EC46E8"/>
    <w:rsid w:val="00EC51D5"/>
    <w:rsid w:val="00ED2545"/>
    <w:rsid w:val="00ED4413"/>
    <w:rsid w:val="00ED4D3F"/>
    <w:rsid w:val="00EE3731"/>
    <w:rsid w:val="00EE37CA"/>
    <w:rsid w:val="00EF1CEB"/>
    <w:rsid w:val="00EF3653"/>
    <w:rsid w:val="00EF3977"/>
    <w:rsid w:val="00EF5D55"/>
    <w:rsid w:val="00EF67F4"/>
    <w:rsid w:val="00EF6F95"/>
    <w:rsid w:val="00EF70AB"/>
    <w:rsid w:val="00EF7274"/>
    <w:rsid w:val="00EF786F"/>
    <w:rsid w:val="00F00CA8"/>
    <w:rsid w:val="00F056E1"/>
    <w:rsid w:val="00F11729"/>
    <w:rsid w:val="00F16D56"/>
    <w:rsid w:val="00F22C4B"/>
    <w:rsid w:val="00F27A69"/>
    <w:rsid w:val="00F327EA"/>
    <w:rsid w:val="00F44899"/>
    <w:rsid w:val="00F46355"/>
    <w:rsid w:val="00F54A5E"/>
    <w:rsid w:val="00F56363"/>
    <w:rsid w:val="00F577FA"/>
    <w:rsid w:val="00F61D57"/>
    <w:rsid w:val="00F63066"/>
    <w:rsid w:val="00F77CBB"/>
    <w:rsid w:val="00F817B0"/>
    <w:rsid w:val="00F87CB2"/>
    <w:rsid w:val="00F90929"/>
    <w:rsid w:val="00F91BCD"/>
    <w:rsid w:val="00F95182"/>
    <w:rsid w:val="00FA2117"/>
    <w:rsid w:val="00FA2FAE"/>
    <w:rsid w:val="00FA67F6"/>
    <w:rsid w:val="00FB74C8"/>
    <w:rsid w:val="00FC2A1C"/>
    <w:rsid w:val="00FC5DD1"/>
    <w:rsid w:val="00FC7226"/>
    <w:rsid w:val="00FC7283"/>
    <w:rsid w:val="00FD482E"/>
    <w:rsid w:val="00FD5F2A"/>
    <w:rsid w:val="00FE27E5"/>
    <w:rsid w:val="00FE32E7"/>
    <w:rsid w:val="00FE3E50"/>
    <w:rsid w:val="00FE4A0D"/>
    <w:rsid w:val="00FE6398"/>
    <w:rsid w:val="00FE729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AC797"/>
  <w15:chartTrackingRefBased/>
  <w15:docId w15:val="{5D1E5FC8-0212-4552-B1BE-75614E063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2C3"/>
    <w:pPr>
      <w:spacing w:line="360" w:lineRule="auto"/>
      <w:jc w:val="both"/>
    </w:pPr>
    <w:rPr>
      <w:rFonts w:ascii="Times New Roman" w:hAnsi="Times New Roman"/>
      <w:sz w:val="24"/>
    </w:rPr>
  </w:style>
  <w:style w:type="paragraph" w:styleId="Naslov1">
    <w:name w:val="heading 1"/>
    <w:basedOn w:val="Normal"/>
    <w:next w:val="Normal"/>
    <w:link w:val="Naslov1Char"/>
    <w:uiPriority w:val="9"/>
    <w:qFormat/>
    <w:rsid w:val="007371A2"/>
    <w:pPr>
      <w:keepNext/>
      <w:keepLines/>
      <w:spacing w:before="240" w:after="0"/>
      <w:outlineLvl w:val="0"/>
    </w:pPr>
    <w:rPr>
      <w:rFonts w:eastAsiaTheme="majorEastAsia" w:cstheme="majorBidi"/>
      <w:sz w:val="28"/>
      <w:szCs w:val="32"/>
    </w:rPr>
  </w:style>
  <w:style w:type="paragraph" w:styleId="Naslov2">
    <w:name w:val="heading 2"/>
    <w:basedOn w:val="Normal"/>
    <w:next w:val="Normal"/>
    <w:link w:val="Naslov2Char"/>
    <w:uiPriority w:val="9"/>
    <w:unhideWhenUsed/>
    <w:rsid w:val="009433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slov3">
    <w:name w:val="heading 3"/>
    <w:basedOn w:val="Normal"/>
    <w:next w:val="Normal"/>
    <w:link w:val="Naslov3Char"/>
    <w:uiPriority w:val="9"/>
    <w:semiHidden/>
    <w:unhideWhenUsed/>
    <w:rsid w:val="00270C1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034FA2"/>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034FA2"/>
  </w:style>
  <w:style w:type="paragraph" w:styleId="Podnoje">
    <w:name w:val="footer"/>
    <w:basedOn w:val="Normal"/>
    <w:link w:val="PodnojeChar"/>
    <w:uiPriority w:val="99"/>
    <w:unhideWhenUsed/>
    <w:rsid w:val="00034FA2"/>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034FA2"/>
  </w:style>
  <w:style w:type="paragraph" w:styleId="Odlomakpopisa">
    <w:name w:val="List Paragraph"/>
    <w:basedOn w:val="Normal"/>
    <w:link w:val="OdlomakpopisaChar"/>
    <w:uiPriority w:val="34"/>
    <w:qFormat/>
    <w:rsid w:val="00D24D2F"/>
    <w:pPr>
      <w:ind w:left="720"/>
      <w:contextualSpacing/>
    </w:pPr>
  </w:style>
  <w:style w:type="paragraph" w:styleId="Naslov">
    <w:name w:val="Title"/>
    <w:basedOn w:val="Normal"/>
    <w:next w:val="Normal"/>
    <w:link w:val="NaslovChar"/>
    <w:uiPriority w:val="10"/>
    <w:rsid w:val="003A7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3A7386"/>
    <w:rPr>
      <w:rFonts w:asciiTheme="majorHAnsi" w:eastAsiaTheme="majorEastAsia" w:hAnsiTheme="majorHAnsi" w:cstheme="majorBidi"/>
      <w:spacing w:val="-10"/>
      <w:kern w:val="28"/>
      <w:sz w:val="56"/>
      <w:szCs w:val="56"/>
    </w:rPr>
  </w:style>
  <w:style w:type="character" w:customStyle="1" w:styleId="Naslov1Char">
    <w:name w:val="Naslov 1 Char"/>
    <w:basedOn w:val="Zadanifontodlomka"/>
    <w:link w:val="Naslov1"/>
    <w:uiPriority w:val="9"/>
    <w:rsid w:val="007371A2"/>
    <w:rPr>
      <w:rFonts w:ascii="Times New Roman" w:eastAsiaTheme="majorEastAsia" w:hAnsi="Times New Roman" w:cstheme="majorBidi"/>
      <w:sz w:val="28"/>
      <w:szCs w:val="32"/>
    </w:rPr>
  </w:style>
  <w:style w:type="paragraph" w:styleId="TOCNaslov">
    <w:name w:val="TOC Heading"/>
    <w:basedOn w:val="Naslov1"/>
    <w:next w:val="Normal"/>
    <w:uiPriority w:val="39"/>
    <w:unhideWhenUsed/>
    <w:qFormat/>
    <w:rsid w:val="0094330E"/>
    <w:pPr>
      <w:outlineLvl w:val="9"/>
    </w:pPr>
    <w:rPr>
      <w:lang w:val="en-GB" w:eastAsia="en-GB"/>
    </w:rPr>
  </w:style>
  <w:style w:type="paragraph" w:customStyle="1" w:styleId="Seminar">
    <w:name w:val="Seminar"/>
    <w:basedOn w:val="Odlomakpopisa"/>
    <w:next w:val="Normal"/>
    <w:link w:val="SeminarChar"/>
    <w:rsid w:val="0094330E"/>
    <w:pPr>
      <w:numPr>
        <w:numId w:val="1"/>
      </w:numPr>
    </w:pPr>
    <w:rPr>
      <w:rFonts w:ascii="Arial" w:hAnsi="Arial" w:cs="Arial"/>
      <w:sz w:val="28"/>
      <w:szCs w:val="28"/>
    </w:rPr>
  </w:style>
  <w:style w:type="character" w:customStyle="1" w:styleId="Naslov2Char">
    <w:name w:val="Naslov 2 Char"/>
    <w:basedOn w:val="Zadanifontodlomka"/>
    <w:link w:val="Naslov2"/>
    <w:uiPriority w:val="9"/>
    <w:rsid w:val="0094330E"/>
    <w:rPr>
      <w:rFonts w:asciiTheme="majorHAnsi" w:eastAsiaTheme="majorEastAsia" w:hAnsiTheme="majorHAnsi" w:cstheme="majorBidi"/>
      <w:color w:val="2E74B5" w:themeColor="accent1" w:themeShade="BF"/>
      <w:sz w:val="26"/>
      <w:szCs w:val="26"/>
    </w:rPr>
  </w:style>
  <w:style w:type="character" w:customStyle="1" w:styleId="OdlomakpopisaChar">
    <w:name w:val="Odlomak popisa Char"/>
    <w:basedOn w:val="Zadanifontodlomka"/>
    <w:link w:val="Odlomakpopisa"/>
    <w:uiPriority w:val="34"/>
    <w:rsid w:val="0094330E"/>
  </w:style>
  <w:style w:type="character" w:customStyle="1" w:styleId="SeminarChar">
    <w:name w:val="Seminar Char"/>
    <w:basedOn w:val="OdlomakpopisaChar"/>
    <w:link w:val="Seminar"/>
    <w:rsid w:val="0094330E"/>
    <w:rPr>
      <w:rFonts w:ascii="Arial" w:hAnsi="Arial" w:cs="Arial"/>
      <w:sz w:val="28"/>
      <w:szCs w:val="28"/>
    </w:rPr>
  </w:style>
  <w:style w:type="paragraph" w:customStyle="1" w:styleId="Tajtl">
    <w:name w:val="Tajtl"/>
    <w:basedOn w:val="Naslov2"/>
    <w:rsid w:val="0094330E"/>
    <w:pPr>
      <w:spacing w:before="120" w:after="120"/>
    </w:pPr>
    <w:rPr>
      <w:rFonts w:ascii="Arial" w:hAnsi="Arial"/>
      <w:color w:val="auto"/>
      <w:sz w:val="28"/>
    </w:rPr>
  </w:style>
  <w:style w:type="paragraph" w:styleId="Sadraj2">
    <w:name w:val="toc 2"/>
    <w:basedOn w:val="Normal"/>
    <w:next w:val="Normal"/>
    <w:autoRedefine/>
    <w:uiPriority w:val="39"/>
    <w:unhideWhenUsed/>
    <w:rsid w:val="0094330E"/>
    <w:pPr>
      <w:spacing w:after="100"/>
      <w:ind w:left="220"/>
    </w:pPr>
  </w:style>
  <w:style w:type="character" w:styleId="Hiperveza">
    <w:name w:val="Hyperlink"/>
    <w:basedOn w:val="Zadanifontodlomka"/>
    <w:uiPriority w:val="99"/>
    <w:unhideWhenUsed/>
    <w:rsid w:val="0094330E"/>
    <w:rPr>
      <w:color w:val="0563C1" w:themeColor="hyperlink"/>
      <w:u w:val="single"/>
    </w:rPr>
  </w:style>
  <w:style w:type="paragraph" w:styleId="Sadraj1">
    <w:name w:val="toc 1"/>
    <w:basedOn w:val="Normal"/>
    <w:next w:val="Normal"/>
    <w:autoRedefine/>
    <w:uiPriority w:val="39"/>
    <w:unhideWhenUsed/>
    <w:rsid w:val="00A1387F"/>
    <w:pPr>
      <w:tabs>
        <w:tab w:val="left" w:pos="660"/>
        <w:tab w:val="right" w:leader="dot" w:pos="9062"/>
      </w:tabs>
      <w:spacing w:after="100"/>
      <w:pPrChange w:id="0" w:author="Marin Jurišić (mjurisic)" w:date="2022-06-21T16:26:00Z">
        <w:pPr>
          <w:tabs>
            <w:tab w:val="left" w:pos="660"/>
            <w:tab w:val="right" w:leader="dot" w:pos="9062"/>
          </w:tabs>
          <w:spacing w:after="100" w:line="360" w:lineRule="auto"/>
          <w:jc w:val="both"/>
        </w:pPr>
      </w:pPrChange>
    </w:pPr>
    <w:rPr>
      <w:rPrChange w:id="0" w:author="Marin Jurišić (mjurisic)" w:date="2022-06-21T16:26:00Z">
        <w:rPr>
          <w:rFonts w:eastAsiaTheme="minorHAnsi" w:cstheme="minorBidi"/>
          <w:sz w:val="24"/>
          <w:szCs w:val="22"/>
          <w:lang w:val="hr-HR" w:eastAsia="en-US" w:bidi="ar-SA"/>
        </w:rPr>
      </w:rPrChange>
    </w:rPr>
  </w:style>
  <w:style w:type="paragraph" w:styleId="Podnaslov">
    <w:name w:val="Subtitle"/>
    <w:basedOn w:val="Naslov1"/>
    <w:next w:val="Normal"/>
    <w:link w:val="PodnaslovChar"/>
    <w:uiPriority w:val="11"/>
    <w:qFormat/>
    <w:rsid w:val="006160B0"/>
    <w:pPr>
      <w:numPr>
        <w:ilvl w:val="1"/>
      </w:numPr>
    </w:pPr>
    <w:rPr>
      <w:rFonts w:eastAsiaTheme="minorEastAsia"/>
      <w:spacing w:val="15"/>
      <w:sz w:val="26"/>
    </w:rPr>
  </w:style>
  <w:style w:type="character" w:customStyle="1" w:styleId="PodnaslovChar">
    <w:name w:val="Podnaslov Char"/>
    <w:basedOn w:val="Zadanifontodlomka"/>
    <w:link w:val="Podnaslov"/>
    <w:uiPriority w:val="11"/>
    <w:rsid w:val="006160B0"/>
    <w:rPr>
      <w:rFonts w:ascii="Times New Roman" w:eastAsiaTheme="minorEastAsia" w:hAnsi="Times New Roman" w:cstheme="majorBidi"/>
      <w:spacing w:val="15"/>
      <w:sz w:val="26"/>
      <w:szCs w:val="32"/>
    </w:rPr>
  </w:style>
  <w:style w:type="paragraph" w:customStyle="1" w:styleId="Tekst">
    <w:name w:val="Tekst"/>
    <w:basedOn w:val="Normal"/>
    <w:link w:val="TekstChar"/>
    <w:rsid w:val="006A47D1"/>
  </w:style>
  <w:style w:type="character" w:styleId="Nerijeenospominjanje">
    <w:name w:val="Unresolved Mention"/>
    <w:basedOn w:val="Zadanifontodlomka"/>
    <w:uiPriority w:val="99"/>
    <w:semiHidden/>
    <w:unhideWhenUsed/>
    <w:rsid w:val="0007639C"/>
    <w:rPr>
      <w:color w:val="605E5C"/>
      <w:shd w:val="clear" w:color="auto" w:fill="E1DFDD"/>
    </w:rPr>
  </w:style>
  <w:style w:type="character" w:customStyle="1" w:styleId="TekstChar">
    <w:name w:val="Tekst Char"/>
    <w:basedOn w:val="Zadanifontodlomka"/>
    <w:link w:val="Tekst"/>
    <w:rsid w:val="006A47D1"/>
    <w:rPr>
      <w:rFonts w:ascii="Times New Roman" w:hAnsi="Times New Roman"/>
      <w:sz w:val="24"/>
    </w:rPr>
  </w:style>
  <w:style w:type="character" w:styleId="SlijeenaHiperveza">
    <w:name w:val="FollowedHyperlink"/>
    <w:basedOn w:val="Zadanifontodlomka"/>
    <w:uiPriority w:val="99"/>
    <w:semiHidden/>
    <w:unhideWhenUsed/>
    <w:rsid w:val="00F87CB2"/>
    <w:rPr>
      <w:color w:val="954F72" w:themeColor="followedHyperlink"/>
      <w:u w:val="single"/>
    </w:rPr>
  </w:style>
  <w:style w:type="paragraph" w:styleId="Opisslike">
    <w:name w:val="caption"/>
    <w:basedOn w:val="Normal"/>
    <w:next w:val="Normal"/>
    <w:uiPriority w:val="35"/>
    <w:unhideWhenUsed/>
    <w:qFormat/>
    <w:rsid w:val="00303972"/>
    <w:pPr>
      <w:spacing w:after="200" w:line="240" w:lineRule="auto"/>
    </w:pPr>
    <w:rPr>
      <w:i/>
      <w:iCs/>
      <w:color w:val="44546A" w:themeColor="text2"/>
      <w:sz w:val="18"/>
      <w:szCs w:val="18"/>
    </w:rPr>
  </w:style>
  <w:style w:type="table" w:customStyle="1" w:styleId="Kalendar2">
    <w:name w:val="Kalendar 2"/>
    <w:basedOn w:val="Obinatablica"/>
    <w:uiPriority w:val="99"/>
    <w:qFormat/>
    <w:rsid w:val="005E0076"/>
    <w:pPr>
      <w:spacing w:after="0" w:line="240" w:lineRule="auto"/>
      <w:jc w:val="center"/>
    </w:pPr>
    <w:rPr>
      <w:rFonts w:eastAsiaTheme="minorEastAsia"/>
      <w:sz w:val="28"/>
      <w:szCs w:val="28"/>
      <w:lang w:val="en-GB" w:eastAsia="en-GB"/>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Tablicaslika">
    <w:name w:val="table of figures"/>
    <w:basedOn w:val="Normal"/>
    <w:next w:val="Normal"/>
    <w:uiPriority w:val="99"/>
    <w:unhideWhenUsed/>
    <w:rsid w:val="006A490D"/>
    <w:pPr>
      <w:spacing w:after="0"/>
    </w:pPr>
  </w:style>
  <w:style w:type="character" w:styleId="Neupadljivoisticanje">
    <w:name w:val="Subtle Emphasis"/>
    <w:basedOn w:val="Zadanifontodlomka"/>
    <w:uiPriority w:val="19"/>
    <w:qFormat/>
    <w:rsid w:val="00B25AD4"/>
    <w:rPr>
      <w:i/>
      <w:iCs/>
      <w:color w:val="404040" w:themeColor="text1" w:themeTint="BF"/>
    </w:rPr>
  </w:style>
  <w:style w:type="character" w:styleId="Istaknuto">
    <w:name w:val="Emphasis"/>
    <w:basedOn w:val="Zadanifontodlomka"/>
    <w:uiPriority w:val="20"/>
    <w:qFormat/>
    <w:rsid w:val="00B25AD4"/>
    <w:rPr>
      <w:i/>
      <w:iCs/>
    </w:rPr>
  </w:style>
  <w:style w:type="character" w:styleId="Jakoisticanje">
    <w:name w:val="Intense Emphasis"/>
    <w:basedOn w:val="Zadanifontodlomka"/>
    <w:uiPriority w:val="21"/>
    <w:qFormat/>
    <w:rsid w:val="00B25AD4"/>
    <w:rPr>
      <w:i/>
      <w:iCs/>
      <w:color w:val="5B9BD5" w:themeColor="accent1"/>
    </w:rPr>
  </w:style>
  <w:style w:type="character" w:styleId="Naglaeno">
    <w:name w:val="Strong"/>
    <w:basedOn w:val="Zadanifontodlomka"/>
    <w:uiPriority w:val="22"/>
    <w:qFormat/>
    <w:rsid w:val="00B25AD4"/>
    <w:rPr>
      <w:b/>
      <w:bCs/>
    </w:rPr>
  </w:style>
  <w:style w:type="paragraph" w:styleId="Citat">
    <w:name w:val="Quote"/>
    <w:basedOn w:val="Normal"/>
    <w:next w:val="Normal"/>
    <w:link w:val="CitatChar"/>
    <w:uiPriority w:val="29"/>
    <w:qFormat/>
    <w:rsid w:val="00B25AD4"/>
    <w:pPr>
      <w:spacing w:before="200"/>
      <w:ind w:left="864" w:right="864"/>
      <w:jc w:val="center"/>
    </w:pPr>
    <w:rPr>
      <w:i/>
      <w:iCs/>
      <w:color w:val="404040" w:themeColor="text1" w:themeTint="BF"/>
    </w:rPr>
  </w:style>
  <w:style w:type="character" w:customStyle="1" w:styleId="CitatChar">
    <w:name w:val="Citat Char"/>
    <w:basedOn w:val="Zadanifontodlomka"/>
    <w:link w:val="Citat"/>
    <w:uiPriority w:val="29"/>
    <w:rsid w:val="00B25AD4"/>
    <w:rPr>
      <w:rFonts w:ascii="Times New Roman" w:hAnsi="Times New Roman"/>
      <w:i/>
      <w:iCs/>
      <w:color w:val="404040" w:themeColor="text1" w:themeTint="BF"/>
      <w:sz w:val="24"/>
    </w:rPr>
  </w:style>
  <w:style w:type="paragraph" w:styleId="Naglaencitat">
    <w:name w:val="Intense Quote"/>
    <w:basedOn w:val="Normal"/>
    <w:next w:val="Normal"/>
    <w:link w:val="NaglaencitatChar"/>
    <w:uiPriority w:val="30"/>
    <w:qFormat/>
    <w:rsid w:val="00B25AD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NaglaencitatChar">
    <w:name w:val="Naglašen citat Char"/>
    <w:basedOn w:val="Zadanifontodlomka"/>
    <w:link w:val="Naglaencitat"/>
    <w:uiPriority w:val="30"/>
    <w:rsid w:val="00B25AD4"/>
    <w:rPr>
      <w:rFonts w:ascii="Times New Roman" w:hAnsi="Times New Roman"/>
      <w:i/>
      <w:iCs/>
      <w:color w:val="5B9BD5" w:themeColor="accent1"/>
      <w:sz w:val="24"/>
    </w:rPr>
  </w:style>
  <w:style w:type="character" w:styleId="Neupadljivareferenca">
    <w:name w:val="Subtle Reference"/>
    <w:basedOn w:val="Zadanifontodlomka"/>
    <w:uiPriority w:val="31"/>
    <w:qFormat/>
    <w:rsid w:val="00B25AD4"/>
    <w:rPr>
      <w:smallCaps/>
      <w:color w:val="5A5A5A" w:themeColor="text1" w:themeTint="A5"/>
    </w:rPr>
  </w:style>
  <w:style w:type="character" w:styleId="Istaknutareferenca">
    <w:name w:val="Intense Reference"/>
    <w:basedOn w:val="Zadanifontodlomka"/>
    <w:uiPriority w:val="32"/>
    <w:qFormat/>
    <w:rsid w:val="00B25AD4"/>
    <w:rPr>
      <w:b/>
      <w:bCs/>
      <w:smallCaps/>
      <w:color w:val="5B9BD5" w:themeColor="accent1"/>
      <w:spacing w:val="5"/>
    </w:rPr>
  </w:style>
  <w:style w:type="character" w:styleId="Naslovknjige">
    <w:name w:val="Book Title"/>
    <w:basedOn w:val="Zadanifontodlomka"/>
    <w:uiPriority w:val="33"/>
    <w:qFormat/>
    <w:rsid w:val="00B25AD4"/>
    <w:rPr>
      <w:b/>
      <w:bCs/>
      <w:i/>
      <w:iCs/>
      <w:spacing w:val="5"/>
    </w:rPr>
  </w:style>
  <w:style w:type="paragraph" w:customStyle="1" w:styleId="Odlomakkoda">
    <w:name w:val="Odlomak koda"/>
    <w:basedOn w:val="Obinitekst"/>
    <w:link w:val="OdlomakkodaChar"/>
    <w:rsid w:val="00B25AD4"/>
    <w:rPr>
      <w:rFonts w:ascii="Courier New" w:hAnsi="Courier New"/>
      <w:sz w:val="22"/>
    </w:rPr>
  </w:style>
  <w:style w:type="paragraph" w:styleId="Obinitekst">
    <w:name w:val="Plain Text"/>
    <w:basedOn w:val="Normal"/>
    <w:link w:val="ObinitekstChar"/>
    <w:uiPriority w:val="99"/>
    <w:semiHidden/>
    <w:unhideWhenUsed/>
    <w:rsid w:val="00B25AD4"/>
    <w:pPr>
      <w:spacing w:after="0" w:line="240" w:lineRule="auto"/>
    </w:pPr>
    <w:rPr>
      <w:rFonts w:ascii="Consolas" w:hAnsi="Consolas"/>
      <w:sz w:val="21"/>
      <w:szCs w:val="21"/>
    </w:rPr>
  </w:style>
  <w:style w:type="character" w:customStyle="1" w:styleId="ObinitekstChar">
    <w:name w:val="Obični tekst Char"/>
    <w:basedOn w:val="Zadanifontodlomka"/>
    <w:link w:val="Obinitekst"/>
    <w:uiPriority w:val="99"/>
    <w:semiHidden/>
    <w:rsid w:val="00B25AD4"/>
    <w:rPr>
      <w:rFonts w:ascii="Consolas" w:hAnsi="Consolas"/>
      <w:sz w:val="21"/>
      <w:szCs w:val="21"/>
    </w:rPr>
  </w:style>
  <w:style w:type="character" w:customStyle="1" w:styleId="OdlomakkodaChar">
    <w:name w:val="Odlomak koda Char"/>
    <w:basedOn w:val="ObinitekstChar"/>
    <w:link w:val="Odlomakkoda"/>
    <w:rsid w:val="00B25AD4"/>
    <w:rPr>
      <w:rFonts w:ascii="Courier New" w:hAnsi="Courier New"/>
      <w:sz w:val="21"/>
      <w:szCs w:val="21"/>
    </w:rPr>
  </w:style>
  <w:style w:type="character" w:customStyle="1" w:styleId="Naslov3Char">
    <w:name w:val="Naslov 3 Char"/>
    <w:basedOn w:val="Zadanifontodlomka"/>
    <w:link w:val="Naslov3"/>
    <w:uiPriority w:val="9"/>
    <w:semiHidden/>
    <w:rsid w:val="00270C1F"/>
    <w:rPr>
      <w:rFonts w:asciiTheme="majorHAnsi" w:eastAsiaTheme="majorEastAsia" w:hAnsiTheme="majorHAnsi" w:cstheme="majorBidi"/>
      <w:color w:val="1F4D78" w:themeColor="accent1" w:themeShade="7F"/>
      <w:sz w:val="24"/>
      <w:szCs w:val="24"/>
    </w:rPr>
  </w:style>
  <w:style w:type="character" w:styleId="Referencakomentara">
    <w:name w:val="annotation reference"/>
    <w:basedOn w:val="Zadanifontodlomka"/>
    <w:uiPriority w:val="99"/>
    <w:semiHidden/>
    <w:unhideWhenUsed/>
    <w:rsid w:val="00810AC4"/>
    <w:rPr>
      <w:sz w:val="16"/>
      <w:szCs w:val="16"/>
    </w:rPr>
  </w:style>
  <w:style w:type="paragraph" w:styleId="Tekstkomentara">
    <w:name w:val="annotation text"/>
    <w:basedOn w:val="Normal"/>
    <w:link w:val="TekstkomentaraChar"/>
    <w:uiPriority w:val="99"/>
    <w:unhideWhenUsed/>
    <w:rsid w:val="00810AC4"/>
    <w:pPr>
      <w:spacing w:line="240" w:lineRule="auto"/>
    </w:pPr>
    <w:rPr>
      <w:sz w:val="20"/>
      <w:szCs w:val="20"/>
    </w:rPr>
  </w:style>
  <w:style w:type="character" w:customStyle="1" w:styleId="TekstkomentaraChar">
    <w:name w:val="Tekst komentara Char"/>
    <w:basedOn w:val="Zadanifontodlomka"/>
    <w:link w:val="Tekstkomentara"/>
    <w:uiPriority w:val="99"/>
    <w:rsid w:val="00810AC4"/>
    <w:rPr>
      <w:rFonts w:ascii="Times New Roman" w:hAnsi="Times New Roman"/>
      <w:sz w:val="20"/>
      <w:szCs w:val="20"/>
    </w:rPr>
  </w:style>
  <w:style w:type="paragraph" w:styleId="Predmetkomentara">
    <w:name w:val="annotation subject"/>
    <w:basedOn w:val="Tekstkomentara"/>
    <w:next w:val="Tekstkomentara"/>
    <w:link w:val="PredmetkomentaraChar"/>
    <w:uiPriority w:val="99"/>
    <w:semiHidden/>
    <w:unhideWhenUsed/>
    <w:rsid w:val="00810AC4"/>
    <w:rPr>
      <w:b/>
      <w:bCs/>
    </w:rPr>
  </w:style>
  <w:style w:type="character" w:customStyle="1" w:styleId="PredmetkomentaraChar">
    <w:name w:val="Predmet komentara Char"/>
    <w:basedOn w:val="TekstkomentaraChar"/>
    <w:link w:val="Predmetkomentara"/>
    <w:uiPriority w:val="99"/>
    <w:semiHidden/>
    <w:rsid w:val="00810AC4"/>
    <w:rPr>
      <w:rFonts w:ascii="Times New Roman" w:hAnsi="Times New Roman"/>
      <w:b/>
      <w:bCs/>
      <w:sz w:val="20"/>
      <w:szCs w:val="20"/>
    </w:rPr>
  </w:style>
  <w:style w:type="paragraph" w:styleId="Tekstbalonia">
    <w:name w:val="Balloon Text"/>
    <w:basedOn w:val="Normal"/>
    <w:link w:val="TekstbaloniaChar"/>
    <w:uiPriority w:val="99"/>
    <w:semiHidden/>
    <w:unhideWhenUsed/>
    <w:rsid w:val="00810AC4"/>
    <w:pPr>
      <w:spacing w:after="0" w:line="240" w:lineRule="auto"/>
    </w:pPr>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810AC4"/>
    <w:rPr>
      <w:rFonts w:ascii="Segoe UI" w:hAnsi="Segoe UI" w:cs="Segoe UI"/>
      <w:sz w:val="18"/>
      <w:szCs w:val="18"/>
    </w:rPr>
  </w:style>
  <w:style w:type="paragraph" w:styleId="Revizija">
    <w:name w:val="Revision"/>
    <w:hidden/>
    <w:uiPriority w:val="99"/>
    <w:semiHidden/>
    <w:rsid w:val="00171D75"/>
    <w:pPr>
      <w:spacing w:after="0" w:line="240" w:lineRule="auto"/>
    </w:pPr>
    <w:rPr>
      <w:rFonts w:ascii="Times New Roman" w:hAnsi="Times New Roman"/>
      <w:sz w:val="24"/>
    </w:rPr>
  </w:style>
  <w:style w:type="paragraph" w:styleId="StandardWeb">
    <w:name w:val="Normal (Web)"/>
    <w:basedOn w:val="Normal"/>
    <w:uiPriority w:val="99"/>
    <w:semiHidden/>
    <w:unhideWhenUsed/>
    <w:rsid w:val="00EF3653"/>
    <w:pPr>
      <w:spacing w:after="100" w:afterAutospacing="1" w:line="240" w:lineRule="auto"/>
      <w:jc w:val="left"/>
    </w:pPr>
    <w:rPr>
      <w:rFonts w:eastAsiaTheme="minorEastAsia" w:cs="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679491">
      <w:bodyDiv w:val="1"/>
      <w:marLeft w:val="0"/>
      <w:marRight w:val="0"/>
      <w:marTop w:val="0"/>
      <w:marBottom w:val="0"/>
      <w:divBdr>
        <w:top w:val="none" w:sz="0" w:space="0" w:color="auto"/>
        <w:left w:val="none" w:sz="0" w:space="0" w:color="auto"/>
        <w:bottom w:val="none" w:sz="0" w:space="0" w:color="auto"/>
        <w:right w:val="none" w:sz="0" w:space="0" w:color="auto"/>
      </w:divBdr>
    </w:div>
    <w:div w:id="258953644">
      <w:bodyDiv w:val="1"/>
      <w:marLeft w:val="0"/>
      <w:marRight w:val="0"/>
      <w:marTop w:val="0"/>
      <w:marBottom w:val="0"/>
      <w:divBdr>
        <w:top w:val="none" w:sz="0" w:space="0" w:color="auto"/>
        <w:left w:val="none" w:sz="0" w:space="0" w:color="auto"/>
        <w:bottom w:val="none" w:sz="0" w:space="0" w:color="auto"/>
        <w:right w:val="none" w:sz="0" w:space="0" w:color="auto"/>
      </w:divBdr>
    </w:div>
    <w:div w:id="392121210">
      <w:bodyDiv w:val="1"/>
      <w:marLeft w:val="0"/>
      <w:marRight w:val="0"/>
      <w:marTop w:val="0"/>
      <w:marBottom w:val="0"/>
      <w:divBdr>
        <w:top w:val="none" w:sz="0" w:space="0" w:color="auto"/>
        <w:left w:val="none" w:sz="0" w:space="0" w:color="auto"/>
        <w:bottom w:val="none" w:sz="0" w:space="0" w:color="auto"/>
        <w:right w:val="none" w:sz="0" w:space="0" w:color="auto"/>
      </w:divBdr>
    </w:div>
    <w:div w:id="405222346">
      <w:bodyDiv w:val="1"/>
      <w:marLeft w:val="0"/>
      <w:marRight w:val="0"/>
      <w:marTop w:val="0"/>
      <w:marBottom w:val="0"/>
      <w:divBdr>
        <w:top w:val="none" w:sz="0" w:space="0" w:color="auto"/>
        <w:left w:val="none" w:sz="0" w:space="0" w:color="auto"/>
        <w:bottom w:val="none" w:sz="0" w:space="0" w:color="auto"/>
        <w:right w:val="none" w:sz="0" w:space="0" w:color="auto"/>
      </w:divBdr>
    </w:div>
    <w:div w:id="431634992">
      <w:bodyDiv w:val="1"/>
      <w:marLeft w:val="0"/>
      <w:marRight w:val="0"/>
      <w:marTop w:val="0"/>
      <w:marBottom w:val="0"/>
      <w:divBdr>
        <w:top w:val="none" w:sz="0" w:space="0" w:color="auto"/>
        <w:left w:val="none" w:sz="0" w:space="0" w:color="auto"/>
        <w:bottom w:val="none" w:sz="0" w:space="0" w:color="auto"/>
        <w:right w:val="none" w:sz="0" w:space="0" w:color="auto"/>
      </w:divBdr>
    </w:div>
    <w:div w:id="436491230">
      <w:bodyDiv w:val="1"/>
      <w:marLeft w:val="0"/>
      <w:marRight w:val="0"/>
      <w:marTop w:val="0"/>
      <w:marBottom w:val="0"/>
      <w:divBdr>
        <w:top w:val="none" w:sz="0" w:space="0" w:color="auto"/>
        <w:left w:val="none" w:sz="0" w:space="0" w:color="auto"/>
        <w:bottom w:val="none" w:sz="0" w:space="0" w:color="auto"/>
        <w:right w:val="none" w:sz="0" w:space="0" w:color="auto"/>
      </w:divBdr>
    </w:div>
    <w:div w:id="485706830">
      <w:bodyDiv w:val="1"/>
      <w:marLeft w:val="0"/>
      <w:marRight w:val="0"/>
      <w:marTop w:val="0"/>
      <w:marBottom w:val="0"/>
      <w:divBdr>
        <w:top w:val="none" w:sz="0" w:space="0" w:color="auto"/>
        <w:left w:val="none" w:sz="0" w:space="0" w:color="auto"/>
        <w:bottom w:val="none" w:sz="0" w:space="0" w:color="auto"/>
        <w:right w:val="none" w:sz="0" w:space="0" w:color="auto"/>
      </w:divBdr>
    </w:div>
    <w:div w:id="653141304">
      <w:bodyDiv w:val="1"/>
      <w:marLeft w:val="0"/>
      <w:marRight w:val="0"/>
      <w:marTop w:val="0"/>
      <w:marBottom w:val="0"/>
      <w:divBdr>
        <w:top w:val="none" w:sz="0" w:space="0" w:color="auto"/>
        <w:left w:val="none" w:sz="0" w:space="0" w:color="auto"/>
        <w:bottom w:val="none" w:sz="0" w:space="0" w:color="auto"/>
        <w:right w:val="none" w:sz="0" w:space="0" w:color="auto"/>
      </w:divBdr>
    </w:div>
    <w:div w:id="724259894">
      <w:bodyDiv w:val="1"/>
      <w:marLeft w:val="0"/>
      <w:marRight w:val="0"/>
      <w:marTop w:val="0"/>
      <w:marBottom w:val="0"/>
      <w:divBdr>
        <w:top w:val="none" w:sz="0" w:space="0" w:color="auto"/>
        <w:left w:val="none" w:sz="0" w:space="0" w:color="auto"/>
        <w:bottom w:val="none" w:sz="0" w:space="0" w:color="auto"/>
        <w:right w:val="none" w:sz="0" w:space="0" w:color="auto"/>
      </w:divBdr>
    </w:div>
    <w:div w:id="766927099">
      <w:bodyDiv w:val="1"/>
      <w:marLeft w:val="0"/>
      <w:marRight w:val="0"/>
      <w:marTop w:val="0"/>
      <w:marBottom w:val="0"/>
      <w:divBdr>
        <w:top w:val="none" w:sz="0" w:space="0" w:color="auto"/>
        <w:left w:val="none" w:sz="0" w:space="0" w:color="auto"/>
        <w:bottom w:val="none" w:sz="0" w:space="0" w:color="auto"/>
        <w:right w:val="none" w:sz="0" w:space="0" w:color="auto"/>
      </w:divBdr>
    </w:div>
    <w:div w:id="905801915">
      <w:bodyDiv w:val="1"/>
      <w:marLeft w:val="0"/>
      <w:marRight w:val="0"/>
      <w:marTop w:val="0"/>
      <w:marBottom w:val="0"/>
      <w:divBdr>
        <w:top w:val="none" w:sz="0" w:space="0" w:color="auto"/>
        <w:left w:val="none" w:sz="0" w:space="0" w:color="auto"/>
        <w:bottom w:val="none" w:sz="0" w:space="0" w:color="auto"/>
        <w:right w:val="none" w:sz="0" w:space="0" w:color="auto"/>
      </w:divBdr>
    </w:div>
    <w:div w:id="914627004">
      <w:bodyDiv w:val="1"/>
      <w:marLeft w:val="0"/>
      <w:marRight w:val="0"/>
      <w:marTop w:val="0"/>
      <w:marBottom w:val="0"/>
      <w:divBdr>
        <w:top w:val="none" w:sz="0" w:space="0" w:color="auto"/>
        <w:left w:val="none" w:sz="0" w:space="0" w:color="auto"/>
        <w:bottom w:val="none" w:sz="0" w:space="0" w:color="auto"/>
        <w:right w:val="none" w:sz="0" w:space="0" w:color="auto"/>
      </w:divBdr>
    </w:div>
    <w:div w:id="927226551">
      <w:bodyDiv w:val="1"/>
      <w:marLeft w:val="0"/>
      <w:marRight w:val="0"/>
      <w:marTop w:val="0"/>
      <w:marBottom w:val="0"/>
      <w:divBdr>
        <w:top w:val="none" w:sz="0" w:space="0" w:color="auto"/>
        <w:left w:val="none" w:sz="0" w:space="0" w:color="auto"/>
        <w:bottom w:val="none" w:sz="0" w:space="0" w:color="auto"/>
        <w:right w:val="none" w:sz="0" w:space="0" w:color="auto"/>
      </w:divBdr>
    </w:div>
    <w:div w:id="969282119">
      <w:bodyDiv w:val="1"/>
      <w:marLeft w:val="0"/>
      <w:marRight w:val="0"/>
      <w:marTop w:val="0"/>
      <w:marBottom w:val="0"/>
      <w:divBdr>
        <w:top w:val="none" w:sz="0" w:space="0" w:color="auto"/>
        <w:left w:val="none" w:sz="0" w:space="0" w:color="auto"/>
        <w:bottom w:val="none" w:sz="0" w:space="0" w:color="auto"/>
        <w:right w:val="none" w:sz="0" w:space="0" w:color="auto"/>
      </w:divBdr>
    </w:div>
    <w:div w:id="1047683065">
      <w:bodyDiv w:val="1"/>
      <w:marLeft w:val="0"/>
      <w:marRight w:val="0"/>
      <w:marTop w:val="0"/>
      <w:marBottom w:val="0"/>
      <w:divBdr>
        <w:top w:val="none" w:sz="0" w:space="0" w:color="auto"/>
        <w:left w:val="none" w:sz="0" w:space="0" w:color="auto"/>
        <w:bottom w:val="none" w:sz="0" w:space="0" w:color="auto"/>
        <w:right w:val="none" w:sz="0" w:space="0" w:color="auto"/>
      </w:divBdr>
    </w:div>
    <w:div w:id="1089958652">
      <w:bodyDiv w:val="1"/>
      <w:marLeft w:val="0"/>
      <w:marRight w:val="0"/>
      <w:marTop w:val="0"/>
      <w:marBottom w:val="0"/>
      <w:divBdr>
        <w:top w:val="none" w:sz="0" w:space="0" w:color="auto"/>
        <w:left w:val="none" w:sz="0" w:space="0" w:color="auto"/>
        <w:bottom w:val="none" w:sz="0" w:space="0" w:color="auto"/>
        <w:right w:val="none" w:sz="0" w:space="0" w:color="auto"/>
      </w:divBdr>
    </w:div>
    <w:div w:id="1137649527">
      <w:bodyDiv w:val="1"/>
      <w:marLeft w:val="0"/>
      <w:marRight w:val="0"/>
      <w:marTop w:val="0"/>
      <w:marBottom w:val="0"/>
      <w:divBdr>
        <w:top w:val="none" w:sz="0" w:space="0" w:color="auto"/>
        <w:left w:val="none" w:sz="0" w:space="0" w:color="auto"/>
        <w:bottom w:val="none" w:sz="0" w:space="0" w:color="auto"/>
        <w:right w:val="none" w:sz="0" w:space="0" w:color="auto"/>
      </w:divBdr>
    </w:div>
    <w:div w:id="1139999906">
      <w:bodyDiv w:val="1"/>
      <w:marLeft w:val="0"/>
      <w:marRight w:val="0"/>
      <w:marTop w:val="0"/>
      <w:marBottom w:val="0"/>
      <w:divBdr>
        <w:top w:val="none" w:sz="0" w:space="0" w:color="auto"/>
        <w:left w:val="none" w:sz="0" w:space="0" w:color="auto"/>
        <w:bottom w:val="none" w:sz="0" w:space="0" w:color="auto"/>
        <w:right w:val="none" w:sz="0" w:space="0" w:color="auto"/>
      </w:divBdr>
    </w:div>
    <w:div w:id="1340230377">
      <w:bodyDiv w:val="1"/>
      <w:marLeft w:val="0"/>
      <w:marRight w:val="0"/>
      <w:marTop w:val="0"/>
      <w:marBottom w:val="0"/>
      <w:divBdr>
        <w:top w:val="none" w:sz="0" w:space="0" w:color="auto"/>
        <w:left w:val="none" w:sz="0" w:space="0" w:color="auto"/>
        <w:bottom w:val="none" w:sz="0" w:space="0" w:color="auto"/>
        <w:right w:val="none" w:sz="0" w:space="0" w:color="auto"/>
      </w:divBdr>
    </w:div>
    <w:div w:id="1388409120">
      <w:bodyDiv w:val="1"/>
      <w:marLeft w:val="0"/>
      <w:marRight w:val="0"/>
      <w:marTop w:val="0"/>
      <w:marBottom w:val="0"/>
      <w:divBdr>
        <w:top w:val="none" w:sz="0" w:space="0" w:color="auto"/>
        <w:left w:val="none" w:sz="0" w:space="0" w:color="auto"/>
        <w:bottom w:val="none" w:sz="0" w:space="0" w:color="auto"/>
        <w:right w:val="none" w:sz="0" w:space="0" w:color="auto"/>
      </w:divBdr>
    </w:div>
    <w:div w:id="1420910131">
      <w:bodyDiv w:val="1"/>
      <w:marLeft w:val="0"/>
      <w:marRight w:val="0"/>
      <w:marTop w:val="0"/>
      <w:marBottom w:val="0"/>
      <w:divBdr>
        <w:top w:val="none" w:sz="0" w:space="0" w:color="auto"/>
        <w:left w:val="none" w:sz="0" w:space="0" w:color="auto"/>
        <w:bottom w:val="none" w:sz="0" w:space="0" w:color="auto"/>
        <w:right w:val="none" w:sz="0" w:space="0" w:color="auto"/>
      </w:divBdr>
    </w:div>
    <w:div w:id="1458135145">
      <w:bodyDiv w:val="1"/>
      <w:marLeft w:val="0"/>
      <w:marRight w:val="0"/>
      <w:marTop w:val="0"/>
      <w:marBottom w:val="0"/>
      <w:divBdr>
        <w:top w:val="none" w:sz="0" w:space="0" w:color="auto"/>
        <w:left w:val="none" w:sz="0" w:space="0" w:color="auto"/>
        <w:bottom w:val="none" w:sz="0" w:space="0" w:color="auto"/>
        <w:right w:val="none" w:sz="0" w:space="0" w:color="auto"/>
      </w:divBdr>
      <w:divsChild>
        <w:div w:id="202837756">
          <w:marLeft w:val="0"/>
          <w:marRight w:val="0"/>
          <w:marTop w:val="0"/>
          <w:marBottom w:val="0"/>
          <w:divBdr>
            <w:top w:val="none" w:sz="0" w:space="0" w:color="auto"/>
            <w:left w:val="none" w:sz="0" w:space="0" w:color="auto"/>
            <w:bottom w:val="none" w:sz="0" w:space="0" w:color="auto"/>
            <w:right w:val="none" w:sz="0" w:space="0" w:color="auto"/>
          </w:divBdr>
          <w:divsChild>
            <w:div w:id="287127066">
              <w:marLeft w:val="0"/>
              <w:marRight w:val="0"/>
              <w:marTop w:val="0"/>
              <w:marBottom w:val="0"/>
              <w:divBdr>
                <w:top w:val="none" w:sz="0" w:space="0" w:color="auto"/>
                <w:left w:val="none" w:sz="0" w:space="0" w:color="auto"/>
                <w:bottom w:val="none" w:sz="0" w:space="0" w:color="auto"/>
                <w:right w:val="none" w:sz="0" w:space="0" w:color="auto"/>
              </w:divBdr>
            </w:div>
            <w:div w:id="671880900">
              <w:marLeft w:val="0"/>
              <w:marRight w:val="0"/>
              <w:marTop w:val="0"/>
              <w:marBottom w:val="0"/>
              <w:divBdr>
                <w:top w:val="none" w:sz="0" w:space="0" w:color="auto"/>
                <w:left w:val="none" w:sz="0" w:space="0" w:color="auto"/>
                <w:bottom w:val="none" w:sz="0" w:space="0" w:color="auto"/>
                <w:right w:val="none" w:sz="0" w:space="0" w:color="auto"/>
              </w:divBdr>
            </w:div>
            <w:div w:id="1717390887">
              <w:marLeft w:val="0"/>
              <w:marRight w:val="0"/>
              <w:marTop w:val="0"/>
              <w:marBottom w:val="0"/>
              <w:divBdr>
                <w:top w:val="none" w:sz="0" w:space="0" w:color="auto"/>
                <w:left w:val="none" w:sz="0" w:space="0" w:color="auto"/>
                <w:bottom w:val="none" w:sz="0" w:space="0" w:color="auto"/>
                <w:right w:val="none" w:sz="0" w:space="0" w:color="auto"/>
              </w:divBdr>
            </w:div>
            <w:div w:id="1082067539">
              <w:marLeft w:val="0"/>
              <w:marRight w:val="0"/>
              <w:marTop w:val="0"/>
              <w:marBottom w:val="0"/>
              <w:divBdr>
                <w:top w:val="none" w:sz="0" w:space="0" w:color="auto"/>
                <w:left w:val="none" w:sz="0" w:space="0" w:color="auto"/>
                <w:bottom w:val="none" w:sz="0" w:space="0" w:color="auto"/>
                <w:right w:val="none" w:sz="0" w:space="0" w:color="auto"/>
              </w:divBdr>
            </w:div>
            <w:div w:id="275454888">
              <w:marLeft w:val="0"/>
              <w:marRight w:val="0"/>
              <w:marTop w:val="0"/>
              <w:marBottom w:val="0"/>
              <w:divBdr>
                <w:top w:val="none" w:sz="0" w:space="0" w:color="auto"/>
                <w:left w:val="none" w:sz="0" w:space="0" w:color="auto"/>
                <w:bottom w:val="none" w:sz="0" w:space="0" w:color="auto"/>
                <w:right w:val="none" w:sz="0" w:space="0" w:color="auto"/>
              </w:divBdr>
            </w:div>
            <w:div w:id="184296790">
              <w:marLeft w:val="0"/>
              <w:marRight w:val="0"/>
              <w:marTop w:val="0"/>
              <w:marBottom w:val="0"/>
              <w:divBdr>
                <w:top w:val="none" w:sz="0" w:space="0" w:color="auto"/>
                <w:left w:val="none" w:sz="0" w:space="0" w:color="auto"/>
                <w:bottom w:val="none" w:sz="0" w:space="0" w:color="auto"/>
                <w:right w:val="none" w:sz="0" w:space="0" w:color="auto"/>
              </w:divBdr>
            </w:div>
            <w:div w:id="1942688466">
              <w:marLeft w:val="0"/>
              <w:marRight w:val="0"/>
              <w:marTop w:val="0"/>
              <w:marBottom w:val="0"/>
              <w:divBdr>
                <w:top w:val="none" w:sz="0" w:space="0" w:color="auto"/>
                <w:left w:val="none" w:sz="0" w:space="0" w:color="auto"/>
                <w:bottom w:val="none" w:sz="0" w:space="0" w:color="auto"/>
                <w:right w:val="none" w:sz="0" w:space="0" w:color="auto"/>
              </w:divBdr>
            </w:div>
            <w:div w:id="273950569">
              <w:marLeft w:val="0"/>
              <w:marRight w:val="0"/>
              <w:marTop w:val="0"/>
              <w:marBottom w:val="0"/>
              <w:divBdr>
                <w:top w:val="none" w:sz="0" w:space="0" w:color="auto"/>
                <w:left w:val="none" w:sz="0" w:space="0" w:color="auto"/>
                <w:bottom w:val="none" w:sz="0" w:space="0" w:color="auto"/>
                <w:right w:val="none" w:sz="0" w:space="0" w:color="auto"/>
              </w:divBdr>
            </w:div>
            <w:div w:id="165944347">
              <w:marLeft w:val="0"/>
              <w:marRight w:val="0"/>
              <w:marTop w:val="0"/>
              <w:marBottom w:val="0"/>
              <w:divBdr>
                <w:top w:val="none" w:sz="0" w:space="0" w:color="auto"/>
                <w:left w:val="none" w:sz="0" w:space="0" w:color="auto"/>
                <w:bottom w:val="none" w:sz="0" w:space="0" w:color="auto"/>
                <w:right w:val="none" w:sz="0" w:space="0" w:color="auto"/>
              </w:divBdr>
            </w:div>
            <w:div w:id="989217031">
              <w:marLeft w:val="0"/>
              <w:marRight w:val="0"/>
              <w:marTop w:val="0"/>
              <w:marBottom w:val="0"/>
              <w:divBdr>
                <w:top w:val="none" w:sz="0" w:space="0" w:color="auto"/>
                <w:left w:val="none" w:sz="0" w:space="0" w:color="auto"/>
                <w:bottom w:val="none" w:sz="0" w:space="0" w:color="auto"/>
                <w:right w:val="none" w:sz="0" w:space="0" w:color="auto"/>
              </w:divBdr>
            </w:div>
            <w:div w:id="1340810404">
              <w:marLeft w:val="0"/>
              <w:marRight w:val="0"/>
              <w:marTop w:val="0"/>
              <w:marBottom w:val="0"/>
              <w:divBdr>
                <w:top w:val="none" w:sz="0" w:space="0" w:color="auto"/>
                <w:left w:val="none" w:sz="0" w:space="0" w:color="auto"/>
                <w:bottom w:val="none" w:sz="0" w:space="0" w:color="auto"/>
                <w:right w:val="none" w:sz="0" w:space="0" w:color="auto"/>
              </w:divBdr>
            </w:div>
            <w:div w:id="987781271">
              <w:marLeft w:val="0"/>
              <w:marRight w:val="0"/>
              <w:marTop w:val="0"/>
              <w:marBottom w:val="0"/>
              <w:divBdr>
                <w:top w:val="none" w:sz="0" w:space="0" w:color="auto"/>
                <w:left w:val="none" w:sz="0" w:space="0" w:color="auto"/>
                <w:bottom w:val="none" w:sz="0" w:space="0" w:color="auto"/>
                <w:right w:val="none" w:sz="0" w:space="0" w:color="auto"/>
              </w:divBdr>
            </w:div>
            <w:div w:id="1216039060">
              <w:marLeft w:val="0"/>
              <w:marRight w:val="0"/>
              <w:marTop w:val="0"/>
              <w:marBottom w:val="0"/>
              <w:divBdr>
                <w:top w:val="none" w:sz="0" w:space="0" w:color="auto"/>
                <w:left w:val="none" w:sz="0" w:space="0" w:color="auto"/>
                <w:bottom w:val="none" w:sz="0" w:space="0" w:color="auto"/>
                <w:right w:val="none" w:sz="0" w:space="0" w:color="auto"/>
              </w:divBdr>
            </w:div>
            <w:div w:id="78450195">
              <w:marLeft w:val="0"/>
              <w:marRight w:val="0"/>
              <w:marTop w:val="0"/>
              <w:marBottom w:val="0"/>
              <w:divBdr>
                <w:top w:val="none" w:sz="0" w:space="0" w:color="auto"/>
                <w:left w:val="none" w:sz="0" w:space="0" w:color="auto"/>
                <w:bottom w:val="none" w:sz="0" w:space="0" w:color="auto"/>
                <w:right w:val="none" w:sz="0" w:space="0" w:color="auto"/>
              </w:divBdr>
            </w:div>
            <w:div w:id="1886411243">
              <w:marLeft w:val="0"/>
              <w:marRight w:val="0"/>
              <w:marTop w:val="0"/>
              <w:marBottom w:val="0"/>
              <w:divBdr>
                <w:top w:val="none" w:sz="0" w:space="0" w:color="auto"/>
                <w:left w:val="none" w:sz="0" w:space="0" w:color="auto"/>
                <w:bottom w:val="none" w:sz="0" w:space="0" w:color="auto"/>
                <w:right w:val="none" w:sz="0" w:space="0" w:color="auto"/>
              </w:divBdr>
            </w:div>
            <w:div w:id="601450207">
              <w:marLeft w:val="0"/>
              <w:marRight w:val="0"/>
              <w:marTop w:val="0"/>
              <w:marBottom w:val="0"/>
              <w:divBdr>
                <w:top w:val="none" w:sz="0" w:space="0" w:color="auto"/>
                <w:left w:val="none" w:sz="0" w:space="0" w:color="auto"/>
                <w:bottom w:val="none" w:sz="0" w:space="0" w:color="auto"/>
                <w:right w:val="none" w:sz="0" w:space="0" w:color="auto"/>
              </w:divBdr>
            </w:div>
            <w:div w:id="451941561">
              <w:marLeft w:val="0"/>
              <w:marRight w:val="0"/>
              <w:marTop w:val="0"/>
              <w:marBottom w:val="0"/>
              <w:divBdr>
                <w:top w:val="none" w:sz="0" w:space="0" w:color="auto"/>
                <w:left w:val="none" w:sz="0" w:space="0" w:color="auto"/>
                <w:bottom w:val="none" w:sz="0" w:space="0" w:color="auto"/>
                <w:right w:val="none" w:sz="0" w:space="0" w:color="auto"/>
              </w:divBdr>
            </w:div>
            <w:div w:id="3229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29861">
      <w:bodyDiv w:val="1"/>
      <w:marLeft w:val="0"/>
      <w:marRight w:val="0"/>
      <w:marTop w:val="0"/>
      <w:marBottom w:val="0"/>
      <w:divBdr>
        <w:top w:val="none" w:sz="0" w:space="0" w:color="auto"/>
        <w:left w:val="none" w:sz="0" w:space="0" w:color="auto"/>
        <w:bottom w:val="none" w:sz="0" w:space="0" w:color="auto"/>
        <w:right w:val="none" w:sz="0" w:space="0" w:color="auto"/>
      </w:divBdr>
    </w:div>
    <w:div w:id="1706825969">
      <w:bodyDiv w:val="1"/>
      <w:marLeft w:val="0"/>
      <w:marRight w:val="0"/>
      <w:marTop w:val="0"/>
      <w:marBottom w:val="0"/>
      <w:divBdr>
        <w:top w:val="none" w:sz="0" w:space="0" w:color="auto"/>
        <w:left w:val="none" w:sz="0" w:space="0" w:color="auto"/>
        <w:bottom w:val="none" w:sz="0" w:space="0" w:color="auto"/>
        <w:right w:val="none" w:sz="0" w:space="0" w:color="auto"/>
      </w:divBdr>
    </w:div>
    <w:div w:id="1791512474">
      <w:bodyDiv w:val="1"/>
      <w:marLeft w:val="0"/>
      <w:marRight w:val="0"/>
      <w:marTop w:val="0"/>
      <w:marBottom w:val="0"/>
      <w:divBdr>
        <w:top w:val="none" w:sz="0" w:space="0" w:color="auto"/>
        <w:left w:val="none" w:sz="0" w:space="0" w:color="auto"/>
        <w:bottom w:val="none" w:sz="0" w:space="0" w:color="auto"/>
        <w:right w:val="none" w:sz="0" w:space="0" w:color="auto"/>
      </w:divBdr>
    </w:div>
    <w:div w:id="1956473402">
      <w:bodyDiv w:val="1"/>
      <w:marLeft w:val="0"/>
      <w:marRight w:val="0"/>
      <w:marTop w:val="0"/>
      <w:marBottom w:val="0"/>
      <w:divBdr>
        <w:top w:val="none" w:sz="0" w:space="0" w:color="auto"/>
        <w:left w:val="none" w:sz="0" w:space="0" w:color="auto"/>
        <w:bottom w:val="none" w:sz="0" w:space="0" w:color="auto"/>
        <w:right w:val="none" w:sz="0" w:space="0" w:color="auto"/>
      </w:divBdr>
    </w:div>
    <w:div w:id="2122872232">
      <w:bodyDiv w:val="1"/>
      <w:marLeft w:val="0"/>
      <w:marRight w:val="0"/>
      <w:marTop w:val="0"/>
      <w:marBottom w:val="0"/>
      <w:divBdr>
        <w:top w:val="none" w:sz="0" w:space="0" w:color="auto"/>
        <w:left w:val="none" w:sz="0" w:space="0" w:color="auto"/>
        <w:bottom w:val="none" w:sz="0" w:space="0" w:color="auto"/>
        <w:right w:val="none" w:sz="0" w:space="0" w:color="auto"/>
      </w:divBdr>
    </w:div>
    <w:div w:id="214738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chart" Target="charts/chart2.xml"/><Relationship Id="rId26" Type="http://schemas.openxmlformats.org/officeDocument/2006/relationships/hyperlink" Target="https://developer.mozilla.org/en-US/docs/Web/API/Fetch_API" TargetMode="External"/><Relationship Id="rId39" Type="http://schemas.openxmlformats.org/officeDocument/2006/relationships/hyperlink" Target="https://developer.mozilla.org/en-US/docs/Web/API/Performance/now" TargetMode="External"/><Relationship Id="rId3" Type="http://schemas.openxmlformats.org/officeDocument/2006/relationships/styles" Target="styles.xml"/><Relationship Id="rId21" Type="http://schemas.openxmlformats.org/officeDocument/2006/relationships/chart" Target="charts/chart5.xml"/><Relationship Id="rId34" Type="http://schemas.openxmlformats.org/officeDocument/2006/relationships/hyperlink" Target="https://chillicream.com/docs/hotchocolate/defining-a-schema/mutations"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hart" Target="charts/chart1.xml"/><Relationship Id="rId25" Type="http://schemas.openxmlformats.org/officeDocument/2006/relationships/hyperlink" Target="https://www.redhat.com/en/topics/api/what-is-graphql" TargetMode="External"/><Relationship Id="rId33" Type="http://schemas.openxmlformats.org/officeDocument/2006/relationships/hyperlink" Target="https://chillicream.com/docs/hotchocolate/fetching-data/sorting" TargetMode="External"/><Relationship Id="rId38" Type="http://schemas.openxmlformats.org/officeDocument/2006/relationships/hyperlink" Target="https://chillicream.com/docs/hotchocolate/security/authorization"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chart" Target="charts/chart4.xml"/><Relationship Id="rId29" Type="http://schemas.openxmlformats.org/officeDocument/2006/relationships/hyperlink" Target="https://chillicream.com/docs/hotchocolate/get-started" TargetMode="External"/><Relationship Id="rId41" Type="http://schemas.openxmlformats.org/officeDocument/2006/relationships/hyperlink" Target="https://doi.org/10.1145/3357141.33571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chillicream.com/docs/hotchocolate" TargetMode="External"/><Relationship Id="rId32" Type="http://schemas.openxmlformats.org/officeDocument/2006/relationships/hyperlink" Target="https://chillicream.com/docs/hotchocolate/fetching-data/filtering" TargetMode="External"/><Relationship Id="rId37" Type="http://schemas.openxmlformats.org/officeDocument/2006/relationships/hyperlink" Target="https://chillicream.com/docs/hotchocolate/security/authentication" TargetMode="External"/><Relationship Id="rId40" Type="http://schemas.openxmlformats.org/officeDocument/2006/relationships/hyperlink" Target="https://chillicream.com/docs/hotchocolate/performanc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spec.graphql.org/October2021/" TargetMode="External"/><Relationship Id="rId28" Type="http://schemas.openxmlformats.org/officeDocument/2006/relationships/hyperlink" Target="https://docs.microsoft.com/en-us/aspnet/core/web-api/?view=aspnetcore-6.0" TargetMode="External"/><Relationship Id="rId36" Type="http://schemas.openxmlformats.org/officeDocument/2006/relationships/hyperlink" Target="https://chillicream.com/docs/hotchocolate/security/operation-complexity" TargetMode="External"/><Relationship Id="rId10" Type="http://schemas.microsoft.com/office/2016/09/relationships/commentsIds" Target="commentsIds.xml"/><Relationship Id="rId19" Type="http://schemas.openxmlformats.org/officeDocument/2006/relationships/chart" Target="charts/chart3.xml"/><Relationship Id="rId31" Type="http://schemas.openxmlformats.org/officeDocument/2006/relationships/hyperlink" Target="https://chillicream.com/docs/hotchocolate/fetching-data/projections" TargetMode="External"/><Relationship Id="rId44"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chart" Target="charts/chart6.xml"/><Relationship Id="rId27" Type="http://schemas.openxmlformats.org/officeDocument/2006/relationships/hyperlink" Target="https://help.hcltechsw.com/commerce/7.0.0/com.ibm.commerce.developer.doc/concepts/csdbusinesslogicbase.html" TargetMode="External"/><Relationship Id="rId30" Type="http://schemas.openxmlformats.org/officeDocument/2006/relationships/hyperlink" Target="https://chillicream.com/docs/hotchocolate/fetching-data/pagination" TargetMode="External"/><Relationship Id="rId35" Type="http://schemas.openxmlformats.org/officeDocument/2006/relationships/hyperlink" Target="https://chillicream.com/docs/hotchocolate/v10/security/security" TargetMode="External"/><Relationship Id="rId43"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Knjiga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Knjiga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Knjiga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Knjiga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Knjiga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Knjiga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sz="1800" b="0" i="0" baseline="0">
                <a:effectLst/>
              </a:rPr>
              <a:t>Dohvaćanje podataka o 1000 knjiga, mjereno pomoću Performance API-a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List1!$B$5</c:f>
              <c:strCache>
                <c:ptCount val="1"/>
                <c:pt idx="0">
                  <c:v>REST</c:v>
                </c:pt>
              </c:strCache>
            </c:strRef>
          </c:tx>
          <c:spPr>
            <a:solidFill>
              <a:schemeClr val="accent1"/>
            </a:solidFill>
            <a:ln>
              <a:noFill/>
            </a:ln>
            <a:effectLst/>
          </c:spPr>
          <c:invertIfNegative val="0"/>
          <c:val>
            <c:numRef>
              <c:f>List1!$B$6:$B$15</c:f>
              <c:numCache>
                <c:formatCode>0.000</c:formatCode>
                <c:ptCount val="10"/>
                <c:pt idx="0">
                  <c:v>345.79899999999998</c:v>
                </c:pt>
                <c:pt idx="1">
                  <c:v>73.7</c:v>
                </c:pt>
                <c:pt idx="2">
                  <c:v>75.59</c:v>
                </c:pt>
                <c:pt idx="3">
                  <c:v>44.3</c:v>
                </c:pt>
                <c:pt idx="4">
                  <c:v>50.6</c:v>
                </c:pt>
                <c:pt idx="5">
                  <c:v>62.59</c:v>
                </c:pt>
                <c:pt idx="6">
                  <c:v>41.298999999999999</c:v>
                </c:pt>
                <c:pt idx="7">
                  <c:v>54.5</c:v>
                </c:pt>
                <c:pt idx="8">
                  <c:v>36.5</c:v>
                </c:pt>
                <c:pt idx="9">
                  <c:v>52.5</c:v>
                </c:pt>
              </c:numCache>
            </c:numRef>
          </c:val>
          <c:extLst>
            <c:ext xmlns:c16="http://schemas.microsoft.com/office/drawing/2014/chart" uri="{C3380CC4-5D6E-409C-BE32-E72D297353CC}">
              <c16:uniqueId val="{00000000-3298-4534-BD8C-32CC42D0F4C2}"/>
            </c:ext>
          </c:extLst>
        </c:ser>
        <c:ser>
          <c:idx val="1"/>
          <c:order val="1"/>
          <c:tx>
            <c:strRef>
              <c:f>List1!$F$5</c:f>
              <c:strCache>
                <c:ptCount val="1"/>
                <c:pt idx="0">
                  <c:v>GraphQL</c:v>
                </c:pt>
              </c:strCache>
            </c:strRef>
          </c:tx>
          <c:spPr>
            <a:solidFill>
              <a:schemeClr val="accent2"/>
            </a:solidFill>
            <a:ln>
              <a:noFill/>
            </a:ln>
            <a:effectLst/>
          </c:spPr>
          <c:invertIfNegative val="0"/>
          <c:val>
            <c:numRef>
              <c:f>List1!$F$6:$F$15</c:f>
              <c:numCache>
                <c:formatCode>0.000</c:formatCode>
                <c:ptCount val="10"/>
                <c:pt idx="0">
                  <c:v>1937.6</c:v>
                </c:pt>
                <c:pt idx="1">
                  <c:v>68.7</c:v>
                </c:pt>
                <c:pt idx="2">
                  <c:v>92.1</c:v>
                </c:pt>
                <c:pt idx="3">
                  <c:v>39.5</c:v>
                </c:pt>
                <c:pt idx="4">
                  <c:v>89.2</c:v>
                </c:pt>
                <c:pt idx="5">
                  <c:v>578.29899999999998</c:v>
                </c:pt>
                <c:pt idx="6">
                  <c:v>59.7</c:v>
                </c:pt>
                <c:pt idx="7">
                  <c:v>38.89</c:v>
                </c:pt>
                <c:pt idx="8">
                  <c:v>72.299000000000007</c:v>
                </c:pt>
                <c:pt idx="9">
                  <c:v>62.399000000000001</c:v>
                </c:pt>
              </c:numCache>
            </c:numRef>
          </c:val>
          <c:extLst>
            <c:ext xmlns:c16="http://schemas.microsoft.com/office/drawing/2014/chart" uri="{C3380CC4-5D6E-409C-BE32-E72D297353CC}">
              <c16:uniqueId val="{00000001-3298-4534-BD8C-32CC42D0F4C2}"/>
            </c:ext>
          </c:extLst>
        </c:ser>
        <c:dLbls>
          <c:showLegendKey val="0"/>
          <c:showVal val="0"/>
          <c:showCatName val="0"/>
          <c:showSerName val="0"/>
          <c:showPercent val="0"/>
          <c:showBubbleSize val="0"/>
        </c:dLbls>
        <c:gapWidth val="219"/>
        <c:overlap val="-27"/>
        <c:axId val="647984512"/>
        <c:axId val="647985168"/>
      </c:barChart>
      <c:catAx>
        <c:axId val="64798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985168"/>
        <c:crosses val="autoZero"/>
        <c:auto val="1"/>
        <c:lblAlgn val="ctr"/>
        <c:lblOffset val="100"/>
        <c:noMultiLvlLbl val="0"/>
      </c:catAx>
      <c:valAx>
        <c:axId val="64798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9845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Dohvaćanje</a:t>
            </a:r>
            <a:r>
              <a:rPr lang="hr-HR" baseline="0"/>
              <a:t> podataka o 1000 knjiga, mjereno pomoću Chrome DevTools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6359378688775"/>
          <c:y val="0.34969153253882901"/>
          <c:w val="0.8209452985043536"/>
          <c:h val="0.46892557352129405"/>
        </c:manualLayout>
      </c:layout>
      <c:barChart>
        <c:barDir val="col"/>
        <c:grouping val="clustered"/>
        <c:varyColors val="0"/>
        <c:ser>
          <c:idx val="0"/>
          <c:order val="0"/>
          <c:tx>
            <c:strRef>
              <c:f>List1!$B$5</c:f>
              <c:strCache>
                <c:ptCount val="1"/>
                <c:pt idx="0">
                  <c:v>REST</c:v>
                </c:pt>
              </c:strCache>
            </c:strRef>
          </c:tx>
          <c:spPr>
            <a:solidFill>
              <a:schemeClr val="accent1"/>
            </a:solidFill>
            <a:ln>
              <a:noFill/>
            </a:ln>
            <a:effectLst/>
          </c:spPr>
          <c:invertIfNegative val="0"/>
          <c:val>
            <c:numRef>
              <c:f>List1!$C$6:$C$15</c:f>
              <c:numCache>
                <c:formatCode>0.000</c:formatCode>
                <c:ptCount val="10"/>
                <c:pt idx="0">
                  <c:v>344.3</c:v>
                </c:pt>
                <c:pt idx="1">
                  <c:v>57</c:v>
                </c:pt>
                <c:pt idx="2">
                  <c:v>32</c:v>
                </c:pt>
                <c:pt idx="3">
                  <c:v>35</c:v>
                </c:pt>
                <c:pt idx="4">
                  <c:v>13</c:v>
                </c:pt>
                <c:pt idx="5">
                  <c:v>50</c:v>
                </c:pt>
                <c:pt idx="6">
                  <c:v>10</c:v>
                </c:pt>
                <c:pt idx="7">
                  <c:v>13</c:v>
                </c:pt>
                <c:pt idx="8">
                  <c:v>9</c:v>
                </c:pt>
                <c:pt idx="9">
                  <c:v>45</c:v>
                </c:pt>
              </c:numCache>
            </c:numRef>
          </c:val>
          <c:extLst>
            <c:ext xmlns:c16="http://schemas.microsoft.com/office/drawing/2014/chart" uri="{C3380CC4-5D6E-409C-BE32-E72D297353CC}">
              <c16:uniqueId val="{00000000-EA69-4234-B7FE-15159F24F297}"/>
            </c:ext>
          </c:extLst>
        </c:ser>
        <c:ser>
          <c:idx val="1"/>
          <c:order val="1"/>
          <c:tx>
            <c:strRef>
              <c:f>List1!$F$5</c:f>
              <c:strCache>
                <c:ptCount val="1"/>
                <c:pt idx="0">
                  <c:v>GraphQL</c:v>
                </c:pt>
              </c:strCache>
            </c:strRef>
          </c:tx>
          <c:spPr>
            <a:solidFill>
              <a:schemeClr val="accent2"/>
            </a:solidFill>
            <a:ln>
              <a:noFill/>
            </a:ln>
            <a:effectLst/>
          </c:spPr>
          <c:invertIfNegative val="0"/>
          <c:val>
            <c:numRef>
              <c:f>List1!$G$6:$G$15</c:f>
              <c:numCache>
                <c:formatCode>0.000</c:formatCode>
                <c:ptCount val="10"/>
                <c:pt idx="0">
                  <c:v>1940</c:v>
                </c:pt>
                <c:pt idx="1">
                  <c:v>55</c:v>
                </c:pt>
                <c:pt idx="2">
                  <c:v>19</c:v>
                </c:pt>
                <c:pt idx="3">
                  <c:v>47</c:v>
                </c:pt>
                <c:pt idx="4">
                  <c:v>28</c:v>
                </c:pt>
                <c:pt idx="5">
                  <c:v>576</c:v>
                </c:pt>
                <c:pt idx="6">
                  <c:v>53</c:v>
                </c:pt>
                <c:pt idx="7">
                  <c:v>18</c:v>
                </c:pt>
                <c:pt idx="8">
                  <c:v>22</c:v>
                </c:pt>
                <c:pt idx="9">
                  <c:v>53</c:v>
                </c:pt>
              </c:numCache>
            </c:numRef>
          </c:val>
          <c:extLst>
            <c:ext xmlns:c16="http://schemas.microsoft.com/office/drawing/2014/chart" uri="{C3380CC4-5D6E-409C-BE32-E72D297353CC}">
              <c16:uniqueId val="{00000001-EA69-4234-B7FE-15159F24F297}"/>
            </c:ext>
          </c:extLst>
        </c:ser>
        <c:dLbls>
          <c:showLegendKey val="0"/>
          <c:showVal val="0"/>
          <c:showCatName val="0"/>
          <c:showSerName val="0"/>
          <c:showPercent val="0"/>
          <c:showBubbleSize val="0"/>
        </c:dLbls>
        <c:gapWidth val="219"/>
        <c:overlap val="-27"/>
        <c:axId val="647984512"/>
        <c:axId val="647985168"/>
      </c:barChart>
      <c:catAx>
        <c:axId val="64798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985168"/>
        <c:crosses val="autoZero"/>
        <c:auto val="1"/>
        <c:lblAlgn val="ctr"/>
        <c:lblOffset val="100"/>
        <c:noMultiLvlLbl val="0"/>
      </c:catAx>
      <c:valAx>
        <c:axId val="64798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9845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Dohvaćanje</a:t>
            </a:r>
            <a:r>
              <a:rPr lang="hr-HR" baseline="0"/>
              <a:t> podataka o posudbama, mjereno pomoću Performance API-a</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List1!$B$5</c:f>
              <c:strCache>
                <c:ptCount val="1"/>
                <c:pt idx="0">
                  <c:v>REST</c:v>
                </c:pt>
              </c:strCache>
            </c:strRef>
          </c:tx>
          <c:spPr>
            <a:solidFill>
              <a:schemeClr val="accent1"/>
            </a:solidFill>
            <a:ln>
              <a:noFill/>
            </a:ln>
            <a:effectLst/>
          </c:spPr>
          <c:invertIfNegative val="0"/>
          <c:val>
            <c:numRef>
              <c:f>List1!$B$21:$B$30</c:f>
              <c:numCache>
                <c:formatCode>0.000</c:formatCode>
                <c:ptCount val="10"/>
                <c:pt idx="0">
                  <c:v>36.4</c:v>
                </c:pt>
                <c:pt idx="1">
                  <c:v>4.2990000000000004</c:v>
                </c:pt>
                <c:pt idx="2">
                  <c:v>3.5</c:v>
                </c:pt>
                <c:pt idx="3">
                  <c:v>5.4</c:v>
                </c:pt>
                <c:pt idx="4">
                  <c:v>4.7</c:v>
                </c:pt>
                <c:pt idx="5">
                  <c:v>3.5990000000000002</c:v>
                </c:pt>
                <c:pt idx="6">
                  <c:v>4</c:v>
                </c:pt>
                <c:pt idx="7">
                  <c:v>4.2990000000000004</c:v>
                </c:pt>
                <c:pt idx="8">
                  <c:v>5</c:v>
                </c:pt>
                <c:pt idx="9">
                  <c:v>4.5990000000000002</c:v>
                </c:pt>
              </c:numCache>
            </c:numRef>
          </c:val>
          <c:extLst>
            <c:ext xmlns:c16="http://schemas.microsoft.com/office/drawing/2014/chart" uri="{C3380CC4-5D6E-409C-BE32-E72D297353CC}">
              <c16:uniqueId val="{00000000-1763-4E1B-BE86-032FBEA6B2B2}"/>
            </c:ext>
          </c:extLst>
        </c:ser>
        <c:ser>
          <c:idx val="1"/>
          <c:order val="1"/>
          <c:tx>
            <c:strRef>
              <c:f>List1!$F$5</c:f>
              <c:strCache>
                <c:ptCount val="1"/>
                <c:pt idx="0">
                  <c:v>GraphQL</c:v>
                </c:pt>
              </c:strCache>
            </c:strRef>
          </c:tx>
          <c:spPr>
            <a:solidFill>
              <a:schemeClr val="accent2"/>
            </a:solidFill>
            <a:ln>
              <a:noFill/>
            </a:ln>
            <a:effectLst/>
          </c:spPr>
          <c:invertIfNegative val="0"/>
          <c:val>
            <c:numRef>
              <c:f>List1!$F$21:$F$30</c:f>
              <c:numCache>
                <c:formatCode>0.000</c:formatCode>
                <c:ptCount val="10"/>
                <c:pt idx="0">
                  <c:v>70.2</c:v>
                </c:pt>
                <c:pt idx="1">
                  <c:v>17.899999999999999</c:v>
                </c:pt>
                <c:pt idx="2">
                  <c:v>44.753999999999998</c:v>
                </c:pt>
                <c:pt idx="3">
                  <c:v>8.3989999999999991</c:v>
                </c:pt>
                <c:pt idx="4">
                  <c:v>8.5990000000000002</c:v>
                </c:pt>
                <c:pt idx="5">
                  <c:v>10.798999999999999</c:v>
                </c:pt>
                <c:pt idx="6">
                  <c:v>11.298999999999999</c:v>
                </c:pt>
                <c:pt idx="7">
                  <c:v>8.7989999999999995</c:v>
                </c:pt>
                <c:pt idx="8">
                  <c:v>8</c:v>
                </c:pt>
                <c:pt idx="9">
                  <c:v>8.5</c:v>
                </c:pt>
              </c:numCache>
            </c:numRef>
          </c:val>
          <c:extLst>
            <c:ext xmlns:c16="http://schemas.microsoft.com/office/drawing/2014/chart" uri="{C3380CC4-5D6E-409C-BE32-E72D297353CC}">
              <c16:uniqueId val="{00000001-1763-4E1B-BE86-032FBEA6B2B2}"/>
            </c:ext>
          </c:extLst>
        </c:ser>
        <c:dLbls>
          <c:showLegendKey val="0"/>
          <c:showVal val="0"/>
          <c:showCatName val="0"/>
          <c:showSerName val="0"/>
          <c:showPercent val="0"/>
          <c:showBubbleSize val="0"/>
        </c:dLbls>
        <c:gapWidth val="219"/>
        <c:overlap val="-27"/>
        <c:axId val="647984512"/>
        <c:axId val="647985168"/>
      </c:barChart>
      <c:catAx>
        <c:axId val="64798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985168"/>
        <c:crosses val="autoZero"/>
        <c:auto val="1"/>
        <c:lblAlgn val="ctr"/>
        <c:lblOffset val="100"/>
        <c:noMultiLvlLbl val="0"/>
      </c:catAx>
      <c:valAx>
        <c:axId val="64798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9845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Dohvaćanje</a:t>
            </a:r>
            <a:r>
              <a:rPr lang="hr-HR" baseline="0"/>
              <a:t> podataka o posudbama, mjereno pomoću Chrome DevTools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List1!$B$5</c:f>
              <c:strCache>
                <c:ptCount val="1"/>
                <c:pt idx="0">
                  <c:v>REST</c:v>
                </c:pt>
              </c:strCache>
            </c:strRef>
          </c:tx>
          <c:spPr>
            <a:solidFill>
              <a:schemeClr val="accent1"/>
            </a:solidFill>
            <a:ln>
              <a:noFill/>
            </a:ln>
            <a:effectLst/>
          </c:spPr>
          <c:invertIfNegative val="0"/>
          <c:val>
            <c:numRef>
              <c:f>List1!$C$21:$C$30</c:f>
              <c:numCache>
                <c:formatCode>0.000</c:formatCode>
                <c:ptCount val="10"/>
                <c:pt idx="0">
                  <c:v>4</c:v>
                </c:pt>
                <c:pt idx="1">
                  <c:v>2</c:v>
                </c:pt>
                <c:pt idx="2">
                  <c:v>2</c:v>
                </c:pt>
                <c:pt idx="3">
                  <c:v>2</c:v>
                </c:pt>
                <c:pt idx="4">
                  <c:v>1</c:v>
                </c:pt>
                <c:pt idx="5">
                  <c:v>2</c:v>
                </c:pt>
                <c:pt idx="6">
                  <c:v>2</c:v>
                </c:pt>
                <c:pt idx="7">
                  <c:v>2</c:v>
                </c:pt>
                <c:pt idx="8">
                  <c:v>2</c:v>
                </c:pt>
                <c:pt idx="9">
                  <c:v>2</c:v>
                </c:pt>
              </c:numCache>
            </c:numRef>
          </c:val>
          <c:extLst>
            <c:ext xmlns:c16="http://schemas.microsoft.com/office/drawing/2014/chart" uri="{C3380CC4-5D6E-409C-BE32-E72D297353CC}">
              <c16:uniqueId val="{00000000-B7C7-4936-9896-C9BB43BC0C12}"/>
            </c:ext>
          </c:extLst>
        </c:ser>
        <c:ser>
          <c:idx val="1"/>
          <c:order val="1"/>
          <c:tx>
            <c:strRef>
              <c:f>List1!$F$5</c:f>
              <c:strCache>
                <c:ptCount val="1"/>
                <c:pt idx="0">
                  <c:v>GraphQL</c:v>
                </c:pt>
              </c:strCache>
            </c:strRef>
          </c:tx>
          <c:spPr>
            <a:solidFill>
              <a:schemeClr val="accent2"/>
            </a:solidFill>
            <a:ln>
              <a:noFill/>
            </a:ln>
            <a:effectLst/>
          </c:spPr>
          <c:invertIfNegative val="0"/>
          <c:val>
            <c:numRef>
              <c:f>List1!$G$21:$G$30</c:f>
              <c:numCache>
                <c:formatCode>0.000</c:formatCode>
                <c:ptCount val="10"/>
                <c:pt idx="0">
                  <c:v>68</c:v>
                </c:pt>
                <c:pt idx="1">
                  <c:v>14</c:v>
                </c:pt>
                <c:pt idx="2">
                  <c:v>10</c:v>
                </c:pt>
                <c:pt idx="3">
                  <c:v>6</c:v>
                </c:pt>
                <c:pt idx="4">
                  <c:v>6</c:v>
                </c:pt>
                <c:pt idx="5">
                  <c:v>8</c:v>
                </c:pt>
                <c:pt idx="6">
                  <c:v>9</c:v>
                </c:pt>
                <c:pt idx="7">
                  <c:v>6</c:v>
                </c:pt>
                <c:pt idx="8">
                  <c:v>6</c:v>
                </c:pt>
                <c:pt idx="9">
                  <c:v>6</c:v>
                </c:pt>
              </c:numCache>
            </c:numRef>
          </c:val>
          <c:extLst>
            <c:ext xmlns:c16="http://schemas.microsoft.com/office/drawing/2014/chart" uri="{C3380CC4-5D6E-409C-BE32-E72D297353CC}">
              <c16:uniqueId val="{00000001-B7C7-4936-9896-C9BB43BC0C12}"/>
            </c:ext>
          </c:extLst>
        </c:ser>
        <c:dLbls>
          <c:showLegendKey val="0"/>
          <c:showVal val="0"/>
          <c:showCatName val="0"/>
          <c:showSerName val="0"/>
          <c:showPercent val="0"/>
          <c:showBubbleSize val="0"/>
        </c:dLbls>
        <c:gapWidth val="219"/>
        <c:overlap val="-27"/>
        <c:axId val="647984512"/>
        <c:axId val="647985168"/>
      </c:barChart>
      <c:catAx>
        <c:axId val="64798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985168"/>
        <c:crosses val="autoZero"/>
        <c:auto val="1"/>
        <c:lblAlgn val="ctr"/>
        <c:lblOffset val="100"/>
        <c:noMultiLvlLbl val="0"/>
      </c:catAx>
      <c:valAx>
        <c:axId val="64798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9845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Spremanje podataka jedne knjige, mjereno pomoću Performance API-a</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List1!$B$5</c:f>
              <c:strCache>
                <c:ptCount val="1"/>
                <c:pt idx="0">
                  <c:v>REST</c:v>
                </c:pt>
              </c:strCache>
            </c:strRef>
          </c:tx>
          <c:spPr>
            <a:solidFill>
              <a:schemeClr val="accent1"/>
            </a:solidFill>
            <a:ln>
              <a:noFill/>
            </a:ln>
            <a:effectLst/>
          </c:spPr>
          <c:invertIfNegative val="0"/>
          <c:val>
            <c:numRef>
              <c:f>List1!$K$6:$K$15</c:f>
              <c:numCache>
                <c:formatCode>0.000</c:formatCode>
                <c:ptCount val="10"/>
                <c:pt idx="0">
                  <c:v>14.6</c:v>
                </c:pt>
                <c:pt idx="1">
                  <c:v>16.5</c:v>
                </c:pt>
                <c:pt idx="2">
                  <c:v>21.199000000000002</c:v>
                </c:pt>
                <c:pt idx="3">
                  <c:v>18</c:v>
                </c:pt>
                <c:pt idx="4">
                  <c:v>14.8</c:v>
                </c:pt>
                <c:pt idx="5">
                  <c:v>7.5</c:v>
                </c:pt>
                <c:pt idx="6">
                  <c:v>14.5</c:v>
                </c:pt>
                <c:pt idx="7">
                  <c:v>15.099</c:v>
                </c:pt>
                <c:pt idx="8">
                  <c:v>16.899999999999999</c:v>
                </c:pt>
                <c:pt idx="9">
                  <c:v>21.5</c:v>
                </c:pt>
              </c:numCache>
            </c:numRef>
          </c:val>
          <c:extLst>
            <c:ext xmlns:c16="http://schemas.microsoft.com/office/drawing/2014/chart" uri="{C3380CC4-5D6E-409C-BE32-E72D297353CC}">
              <c16:uniqueId val="{00000000-4FCC-4231-84ED-3CF963410A15}"/>
            </c:ext>
          </c:extLst>
        </c:ser>
        <c:ser>
          <c:idx val="1"/>
          <c:order val="1"/>
          <c:tx>
            <c:strRef>
              <c:f>List1!$F$5</c:f>
              <c:strCache>
                <c:ptCount val="1"/>
                <c:pt idx="0">
                  <c:v>GraphQL</c:v>
                </c:pt>
              </c:strCache>
            </c:strRef>
          </c:tx>
          <c:spPr>
            <a:solidFill>
              <a:schemeClr val="accent2"/>
            </a:solidFill>
            <a:ln>
              <a:noFill/>
            </a:ln>
            <a:effectLst/>
          </c:spPr>
          <c:invertIfNegative val="0"/>
          <c:val>
            <c:numRef>
              <c:f>List1!$O$6:$O$15</c:f>
              <c:numCache>
                <c:formatCode>0.000</c:formatCode>
                <c:ptCount val="10"/>
                <c:pt idx="0">
                  <c:v>24</c:v>
                </c:pt>
                <c:pt idx="1">
                  <c:v>28.7</c:v>
                </c:pt>
                <c:pt idx="2">
                  <c:v>26.1</c:v>
                </c:pt>
                <c:pt idx="3">
                  <c:v>36.4</c:v>
                </c:pt>
                <c:pt idx="4">
                  <c:v>21.798999999999999</c:v>
                </c:pt>
                <c:pt idx="5">
                  <c:v>21.298999999999999</c:v>
                </c:pt>
                <c:pt idx="6">
                  <c:v>22.899000000000001</c:v>
                </c:pt>
                <c:pt idx="7">
                  <c:v>28.298999999999999</c:v>
                </c:pt>
                <c:pt idx="8">
                  <c:v>22.199000000000002</c:v>
                </c:pt>
                <c:pt idx="9">
                  <c:v>20.399999999999999</c:v>
                </c:pt>
              </c:numCache>
            </c:numRef>
          </c:val>
          <c:extLst>
            <c:ext xmlns:c16="http://schemas.microsoft.com/office/drawing/2014/chart" uri="{C3380CC4-5D6E-409C-BE32-E72D297353CC}">
              <c16:uniqueId val="{00000001-4FCC-4231-84ED-3CF963410A15}"/>
            </c:ext>
          </c:extLst>
        </c:ser>
        <c:dLbls>
          <c:showLegendKey val="0"/>
          <c:showVal val="0"/>
          <c:showCatName val="0"/>
          <c:showSerName val="0"/>
          <c:showPercent val="0"/>
          <c:showBubbleSize val="0"/>
        </c:dLbls>
        <c:gapWidth val="219"/>
        <c:overlap val="-27"/>
        <c:axId val="647984512"/>
        <c:axId val="647985168"/>
      </c:barChart>
      <c:catAx>
        <c:axId val="64798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985168"/>
        <c:crosses val="autoZero"/>
        <c:auto val="1"/>
        <c:lblAlgn val="ctr"/>
        <c:lblOffset val="100"/>
        <c:noMultiLvlLbl val="0"/>
      </c:catAx>
      <c:valAx>
        <c:axId val="64798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9845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r-H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r-HR"/>
              <a:t>Spremanje podataka jedne knjige</a:t>
            </a:r>
            <a:r>
              <a:rPr lang="hr-HR" baseline="0"/>
              <a:t>, mjereno pomoću Chrome DevTools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List1!$B$5</c:f>
              <c:strCache>
                <c:ptCount val="1"/>
                <c:pt idx="0">
                  <c:v>REST</c:v>
                </c:pt>
              </c:strCache>
            </c:strRef>
          </c:tx>
          <c:spPr>
            <a:solidFill>
              <a:schemeClr val="accent1"/>
            </a:solidFill>
            <a:ln>
              <a:noFill/>
            </a:ln>
            <a:effectLst/>
          </c:spPr>
          <c:invertIfNegative val="0"/>
          <c:val>
            <c:numRef>
              <c:f>List1!$L$6:$L$15</c:f>
              <c:numCache>
                <c:formatCode>0.000</c:formatCode>
                <c:ptCount val="10"/>
                <c:pt idx="0">
                  <c:v>13</c:v>
                </c:pt>
                <c:pt idx="1">
                  <c:v>15</c:v>
                </c:pt>
                <c:pt idx="2">
                  <c:v>19</c:v>
                </c:pt>
                <c:pt idx="3">
                  <c:v>16</c:v>
                </c:pt>
                <c:pt idx="4">
                  <c:v>13</c:v>
                </c:pt>
                <c:pt idx="5">
                  <c:v>6</c:v>
                </c:pt>
                <c:pt idx="6">
                  <c:v>14</c:v>
                </c:pt>
                <c:pt idx="7">
                  <c:v>14</c:v>
                </c:pt>
                <c:pt idx="8">
                  <c:v>15</c:v>
                </c:pt>
                <c:pt idx="9">
                  <c:v>20</c:v>
                </c:pt>
              </c:numCache>
            </c:numRef>
          </c:val>
          <c:extLst>
            <c:ext xmlns:c16="http://schemas.microsoft.com/office/drawing/2014/chart" uri="{C3380CC4-5D6E-409C-BE32-E72D297353CC}">
              <c16:uniqueId val="{00000000-86B4-489E-9813-0AEA50986FEC}"/>
            </c:ext>
          </c:extLst>
        </c:ser>
        <c:ser>
          <c:idx val="1"/>
          <c:order val="1"/>
          <c:tx>
            <c:strRef>
              <c:f>List1!$F$5</c:f>
              <c:strCache>
                <c:ptCount val="1"/>
                <c:pt idx="0">
                  <c:v>GraphQL</c:v>
                </c:pt>
              </c:strCache>
            </c:strRef>
          </c:tx>
          <c:spPr>
            <a:solidFill>
              <a:schemeClr val="accent2"/>
            </a:solidFill>
            <a:ln>
              <a:noFill/>
            </a:ln>
            <a:effectLst/>
          </c:spPr>
          <c:invertIfNegative val="0"/>
          <c:val>
            <c:numRef>
              <c:f>List1!$P$6:$P$15</c:f>
              <c:numCache>
                <c:formatCode>0.000</c:formatCode>
                <c:ptCount val="10"/>
                <c:pt idx="0">
                  <c:v>21</c:v>
                </c:pt>
                <c:pt idx="1">
                  <c:v>24</c:v>
                </c:pt>
                <c:pt idx="2">
                  <c:v>23</c:v>
                </c:pt>
                <c:pt idx="3">
                  <c:v>24</c:v>
                </c:pt>
                <c:pt idx="4">
                  <c:v>19</c:v>
                </c:pt>
                <c:pt idx="5">
                  <c:v>19</c:v>
                </c:pt>
                <c:pt idx="6">
                  <c:v>21</c:v>
                </c:pt>
                <c:pt idx="7">
                  <c:v>25</c:v>
                </c:pt>
                <c:pt idx="8">
                  <c:v>20</c:v>
                </c:pt>
                <c:pt idx="9">
                  <c:v>18</c:v>
                </c:pt>
              </c:numCache>
            </c:numRef>
          </c:val>
          <c:extLst>
            <c:ext xmlns:c16="http://schemas.microsoft.com/office/drawing/2014/chart" uri="{C3380CC4-5D6E-409C-BE32-E72D297353CC}">
              <c16:uniqueId val="{00000001-86B4-489E-9813-0AEA50986FEC}"/>
            </c:ext>
          </c:extLst>
        </c:ser>
        <c:dLbls>
          <c:showLegendKey val="0"/>
          <c:showVal val="0"/>
          <c:showCatName val="0"/>
          <c:showSerName val="0"/>
          <c:showPercent val="0"/>
          <c:showBubbleSize val="0"/>
        </c:dLbls>
        <c:gapWidth val="219"/>
        <c:overlap val="-27"/>
        <c:axId val="647984512"/>
        <c:axId val="647985168"/>
      </c:barChart>
      <c:catAx>
        <c:axId val="647984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985168"/>
        <c:crosses val="autoZero"/>
        <c:auto val="1"/>
        <c:lblAlgn val="ctr"/>
        <c:lblOffset val="100"/>
        <c:noMultiLvlLbl val="0"/>
      </c:catAx>
      <c:valAx>
        <c:axId val="64798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r-HR"/>
                  <a:t>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79845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SourceType>web_page</b:SourceType>
    <b:Title>Business logic layer</b:Title>
    <b:Author>
      <b:Author>
        <b:NameList>
				</b:NameList>
      </b:Author>
      <b:Editor>
        <b:NameList>
				</b:NameList>
      </b:Editor>
    </b:Author>
    <b:URL>https://help.hcltechsw.com/commerce/7.0.0/com.ibm.commerce.developer.doc/concepts/csdbusinesslogicbase.html</b:URL>
    <b:Tag>business-logic-layer</b:Tag>
    <b:RefOrder>5</b:RefOrder>
  </b:Source>
  <b:Source>
    <b:SourceType>Book</b:SourceType>
    <b:Title>The majesty of Vue. js</b:Title>
    <b:Year>2016</b:Year>
    <b:Author>
      <b:Author>
        <b:NameList>
          <b:Person>
            <b:First>Alex</b:First>
            <b:Last>Kyriakidis</b:Last>
          </b:Person>
          <b:Person>
            <b:First>Kostas</b:First>
            <b:Last>Maniatis</b:Last>
          </b:Person>
          <b:Person>
            <b:First>Evan</b:First>
            <b:Last>You</b:Last>
          </b:Person>
        </b:NameList>
      </b:Author>
      <b:Editor>
        <b:NameList>
				</b:NameList>
      </b:Editor>
    </b:Author>
    <b:URL>https://liteonqa.liteon.com/app/storage/document/document/vuejs2-sample.pdf</b:URL>
    <b:Tag>the-majesty-of-vue.-js</b:Tag>
    <b:RefOrder>6</b:RefOrder>
  </b:Source>
  <b:Source>
    <b:SourceType>Conference Proceedings</b:SourceType>
    <b:Title>Research and Achievement of UI Patterns and Presentation Layer Framework</b:Title>
    <b:Year>2012</b:Year>
    <b:Month>11</b:Month>
    <b:StandardNumber>978-0-7695-4850-0</b:StandardNumber>
    <b:Publisher>IEEE</b:Publisher>
    <b:Pages>870-874</b:Pages>
    <b:JournalName>2012 Fourth International Conference on Computational Intelligence and Communication Networks</b:JournalName>
    <b:Author>
      <b:Author>
        <b:NameList>
          <b:Person>
            <b:First>Ming</b:First>
            <b:Last>Zhao</b:Last>
          </b:Person>
          <b:Person>
            <b:First>Yongpeng</b:First>
            <b:Last>Gao</b:Last>
          </b:Person>
          <b:Person>
            <b:First>Chang</b:First>
            <b:Last>Liu</b:Last>
          </b:Person>
        </b:NameList>
      </b:Author>
      <b:Editor>
        <b:NameList>
				</b:NameList>
      </b:Editor>
    </b:Author>
    <b:Tag>research-and-achievement-of-ui-patterns-and-presentation-layer-framework</b:Tag>
    <b:RefOrder>4</b:RefOrder>
  </b:Source>
  <b:Source>
    <b:SourceType>web_page</b:SourceType>
    <b:Title>Handle requests with controllers in ASP.NET Core MVC | Microsoft Docs</b:Title>
    <b:Year>2021</b:Year>
    <b:Month>11</b:Month>
    <b:Author>
      <b:Author>
        <b:NameList>
          <b:Person>
            <b:First>Steve</b:First>
            <b:Last>Smith</b:Last>
          </b:Person>
          <b:Person>
            <b:First>Scott</b:First>
            <b:Last>Addie</b:Last>
          </b:Person>
        </b:NameList>
      </b:Author>
      <b:Editor>
        <b:NameList>
				</b:NameList>
      </b:Editor>
    </b:Author>
    <b:URL>https://docs.microsoft.com/en-us/aspnet/core/mvc/controllers/actions?view=aspnetcore-6.0</b:URL>
    <b:Tag>handle-requests-with-controllers-in-asp.net-core-mvc-|-microsoft-docs</b:Tag>
    <b:RefOrder>3</b:RefOrder>
  </b:Source>
  <b:Source>
    <b:SourceType>Conference Proceedings</b:SourceType>
    <b:Title>Design and Implementation of Student Information Management System</b:Title>
    <b:Year>2010</b:Year>
    <b:Month>10</b:Month>
    <b:StandardNumber>978-1-4244-8148-4</b:StandardNumber>
    <b:Publisher>IEEE</b:Publisher>
    <b:Pages>607-610</b:Pages>
    <b:JournalName>2010 International Symposium on Intelligence Information Processing and Trusted Computing</b:JournalName>
    <b:Author>
      <b:Author>
        <b:NameList>
          <b:Person>
            <b:First>Zhibing</b:First>
            <b:Last>Liu</b:Last>
          </b:Person>
          <b:Person>
            <b:First>Huixia</b:First>
            <b:Last>Wang</b:Last>
          </b:Person>
          <b:Person>
            <b:First>Hui</b:First>
            <b:Last>Zan</b:Last>
          </b:Person>
        </b:NameList>
      </b:Author>
      <b:Editor>
        <b:NameList>
				</b:NameList>
      </b:Editor>
    </b:Author>
    <b:Tag>design-and-implementation-of-student-information-management-system</b:Tag>
    <b:RefOrder>1</b:RefOrder>
  </b:Source>
  <b:Source>
    <b:SourceType>web_page</b:SourceType>
    <b:Title>CRUD - MDN Web Docs Glossary: Definitions of Web-related terms | MDN</b:Title>
    <b:Author>
      <b:Author>
        <b:NameList>
				</b:NameList>
      </b:Author>
      <b:Editor>
        <b:NameList>
				</b:NameList>
      </b:Editor>
    </b:Author>
    <b:URL>https://developer.mozilla.org/en-US/docs/Glossary/CRUD</b:URL>
    <b:Tag>crud---mdn-web-docs-glossary:-definitions-of-web-related-terms-|-mdn</b:Tag>
    <b:RefOrder>2</b:RefOrder>
  </b:Source>
  <b:Source>
    <b:SourceType>Journal Article</b:SourceType>
    <b:Title>Comparison of front-end frameworks for web applications development</b:Title>
    <b:Year>2018</b:Year>
    <b:StandardNumber>18491723</b:StandardNumber>
    <b:Pages>261-282</b:Pages>
    <b:JournalName>Zbornik Veleučilišta u Rijeci</b:JournalName>
    <b:Volume>6</b:Volume>
    <b:Issue>1</b:Issue>
    <b:Author>
      <b:Author>
        <b:NameList>
          <b:Person>
            <b:First>Marin</b:First>
            <b:Last>Kaluža</b:Last>
          </b:Person>
          <b:Person>
            <b:First>Bernard</b:First>
            <b:Last>Vukelić</b:Last>
          </b:Person>
        </b:NameList>
      </b:Author>
      <b:Editor>
        <b:NameList>
				</b:NameList>
      </b:Editor>
    </b:Author>
    <b:Tag>comparison-of-front-end-frameworks-for-web-applications-development</b:Tag>
    <b:RefOrder>7</b:RefOrder>
  </b:Source>
</b:Sources>
</file>

<file path=customXml/itemProps1.xml><?xml version="1.0" encoding="utf-8"?>
<ds:datastoreItem xmlns:ds="http://schemas.openxmlformats.org/officeDocument/2006/customXml" ds:itemID="{7E9D8BB1-7C74-4549-80AD-ACBFBB1C5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6450</TotalTime>
  <Pages>41</Pages>
  <Words>9849</Words>
  <Characters>56141</Characters>
  <Application>Microsoft Office Word</Application>
  <DocSecurity>0</DocSecurity>
  <Lines>467</Lines>
  <Paragraphs>131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Slamić (sslamic)</dc:creator>
  <cp:keywords/>
  <dc:description/>
  <cp:lastModifiedBy>Marin Jurišić (mjurisic)</cp:lastModifiedBy>
  <cp:revision>155</cp:revision>
  <dcterms:created xsi:type="dcterms:W3CDTF">2019-03-05T13:46:00Z</dcterms:created>
  <dcterms:modified xsi:type="dcterms:W3CDTF">2022-07-13T08:56:00Z</dcterms:modified>
</cp:coreProperties>
</file>